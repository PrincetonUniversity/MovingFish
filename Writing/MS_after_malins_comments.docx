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docProps/core0.xml" ContentType="application/vnd.openxmlformats-package.core-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458" w:rsidRPr="00575C48" w:rsidRDefault="00575C48" w:rsidP="00782314">
      <w:pPr>
        <w:pStyle w:val="Title"/>
        <w:rPr>
          <w:rFonts w:ascii="Avenir Book" w:hAnsi="Avenir Book"/>
          <w:color w:val="auto"/>
        </w:rPr>
      </w:pPr>
      <w:r w:rsidRPr="00575C48">
        <w:rPr>
          <w:rFonts w:ascii="Avenir Book" w:hAnsi="Avenir Book"/>
          <w:color w:val="auto"/>
        </w:rPr>
        <w:t>Persistence of marine populations under climate</w:t>
      </w:r>
      <w:ins w:id="0" w:author="M P" w:date="2014-03-05T10:53:00Z">
        <w:r w:rsidR="00C84A5D">
          <w:rPr>
            <w:rFonts w:ascii="Avenir Book" w:hAnsi="Avenir Book"/>
            <w:color w:val="auto"/>
          </w:rPr>
          <w:t xml:space="preserve"> </w:t>
        </w:r>
        <w:commentRangeStart w:id="1"/>
        <w:r w:rsidR="00C84A5D">
          <w:rPr>
            <w:rFonts w:ascii="Avenir Book" w:hAnsi="Avenir Book"/>
            <w:color w:val="auto"/>
          </w:rPr>
          <w:t>velocity</w:t>
        </w:r>
      </w:ins>
      <w:r w:rsidRPr="00575C48">
        <w:rPr>
          <w:rFonts w:ascii="Avenir Book" w:hAnsi="Avenir Book"/>
          <w:color w:val="auto"/>
        </w:rPr>
        <w:t xml:space="preserve"> </w:t>
      </w:r>
      <w:commentRangeEnd w:id="1"/>
      <w:r w:rsidR="00C84A5D">
        <w:rPr>
          <w:rStyle w:val="CommentReference"/>
          <w:rFonts w:asciiTheme="minorHAnsi" w:eastAsiaTheme="minorHAnsi" w:hAnsiTheme="minorHAnsi" w:cstheme="minorBidi"/>
          <w:b w:val="0"/>
          <w:bCs w:val="0"/>
          <w:color w:val="auto"/>
        </w:rPr>
        <w:commentReference w:id="1"/>
      </w:r>
      <w:r w:rsidRPr="00575C48">
        <w:rPr>
          <w:rFonts w:ascii="Avenir Book" w:hAnsi="Avenir Book"/>
          <w:color w:val="auto"/>
        </w:rPr>
        <w:t>and fishing</w:t>
      </w:r>
    </w:p>
    <w:p w:rsidR="00917458" w:rsidRPr="00575C48" w:rsidRDefault="00652468" w:rsidP="00782314">
      <w:pPr>
        <w:pStyle w:val="Authors"/>
        <w:rPr>
          <w:rFonts w:ascii="Avenir Book" w:hAnsi="Avenir Book"/>
        </w:rPr>
      </w:pPr>
      <w:r w:rsidRPr="00575C48">
        <w:rPr>
          <w:rFonts w:ascii="Avenir Book" w:hAnsi="Avenir Book"/>
        </w:rPr>
        <w:t>Emma Fuller</w:t>
      </w:r>
      <w:r w:rsidRPr="00575C48">
        <w:rPr>
          <w:rFonts w:ascii="Avenir Book" w:hAnsi="Avenir Book"/>
          <w:vertAlign w:val="superscript"/>
        </w:rPr>
        <w:t>1</w:t>
      </w:r>
      <w:r w:rsidR="00575C48" w:rsidRPr="00575C48">
        <w:rPr>
          <w:rFonts w:ascii="Avenir Book" w:hAnsi="Avenir Book"/>
        </w:rPr>
        <w:t>, Eleanor Brush</w:t>
      </w:r>
      <w:r w:rsidRPr="00575C48">
        <w:rPr>
          <w:rFonts w:ascii="Avenir Book" w:hAnsi="Avenir Book"/>
          <w:vertAlign w:val="superscript"/>
        </w:rPr>
        <w:t>2</w:t>
      </w:r>
      <w:r w:rsidR="00575C48" w:rsidRPr="00575C48">
        <w:rPr>
          <w:rFonts w:ascii="Avenir Book" w:hAnsi="Avenir Book"/>
        </w:rPr>
        <w:t>, Malin Pinsky</w:t>
      </w:r>
      <w:r w:rsidR="00575C48" w:rsidRPr="00575C48">
        <w:rPr>
          <w:rFonts w:ascii="Avenir Book" w:hAnsi="Avenir Book"/>
          <w:vertAlign w:val="superscript"/>
        </w:rPr>
        <w:t>1,3</w:t>
      </w:r>
    </w:p>
    <w:p w:rsidR="00917458" w:rsidRPr="00575C48" w:rsidRDefault="00575C48" w:rsidP="00782314">
      <w:pPr>
        <w:pStyle w:val="Date"/>
        <w:rPr>
          <w:rFonts w:ascii="Avenir Book" w:hAnsi="Avenir Book"/>
        </w:rPr>
      </w:pPr>
      <w:r w:rsidRPr="00575C48">
        <w:rPr>
          <w:rFonts w:ascii="Avenir Book" w:hAnsi="Avenir Book"/>
        </w:rPr>
        <w:t>(1): Department of Ecology and Evolutionary Biology, Princeton University, Princeton, New Jersey 08544 USA</w:t>
      </w:r>
      <w:r w:rsidRPr="00575C48">
        <w:rPr>
          <w:rFonts w:ascii="Avenir Book" w:hAnsi="Avenir Book"/>
        </w:rPr>
        <w:cr/>
        <w:t>(2): Program in Quantitative and Computational Biology, Princeton University, Princeton, New Jersey 08544 USA</w:t>
      </w:r>
      <w:r w:rsidRPr="00575C48">
        <w:rPr>
          <w:rFonts w:ascii="Avenir Book" w:hAnsi="Avenir Book"/>
        </w:rPr>
        <w:cr/>
        <w:t>(3): Department of Ecology, Evolution and Natural Resources, Rutgers University, New Brunswick, New Jersey 08901 USA</w:t>
      </w:r>
      <w:r w:rsidR="00782314">
        <w:rPr>
          <w:rFonts w:ascii="Avenir Book" w:hAnsi="Avenir Book"/>
        </w:rPr>
        <w:br w:type="page"/>
      </w:r>
    </w:p>
    <w:p w:rsidR="00917458" w:rsidRPr="00575C48" w:rsidRDefault="00575C48" w:rsidP="00AD2D55">
      <w:pPr>
        <w:pStyle w:val="Heading1"/>
        <w:spacing w:line="480" w:lineRule="auto"/>
        <w:rPr>
          <w:rFonts w:ascii="Avenir Book" w:hAnsi="Avenir Book"/>
          <w:color w:val="auto"/>
        </w:rPr>
      </w:pPr>
      <w:bookmarkStart w:id="2" w:name="abstract"/>
      <w:r w:rsidRPr="00575C48">
        <w:rPr>
          <w:rFonts w:ascii="Avenir Book" w:hAnsi="Avenir Book"/>
          <w:color w:val="auto"/>
        </w:rPr>
        <w:lastRenderedPageBreak/>
        <w:t>Abstract</w:t>
      </w:r>
    </w:p>
    <w:bookmarkEnd w:id="2"/>
    <w:p w:rsidR="00917458" w:rsidRPr="00575C48" w:rsidRDefault="00C84A5D" w:rsidP="00AD2D55">
      <w:pPr>
        <w:spacing w:line="480" w:lineRule="auto"/>
        <w:rPr>
          <w:rFonts w:ascii="Avenir Book" w:hAnsi="Avenir Book"/>
        </w:rPr>
      </w:pPr>
      <w:r>
        <w:rPr>
          <w:rFonts w:ascii="Avenir Book" w:hAnsi="Avenir Book"/>
        </w:rPr>
        <w:t>The impacts of</w:t>
      </w:r>
      <w:r w:rsidR="00575C48" w:rsidRPr="00575C48">
        <w:rPr>
          <w:rFonts w:ascii="Avenir Book" w:hAnsi="Avenir Book"/>
        </w:rPr>
        <w:t xml:space="preserve"> chang</w:t>
      </w:r>
      <w:r>
        <w:rPr>
          <w:rFonts w:ascii="Avenir Book" w:hAnsi="Avenir Book"/>
        </w:rPr>
        <w:t>ing climates</w:t>
      </w:r>
      <w:r w:rsidR="00575C48" w:rsidRPr="00575C48">
        <w:rPr>
          <w:rFonts w:ascii="Avenir Book" w:hAnsi="Avenir Book"/>
        </w:rPr>
        <w:t xml:space="preserve"> do not occur in isolation</w:t>
      </w:r>
      <w:r>
        <w:rPr>
          <w:rFonts w:ascii="Avenir Book" w:hAnsi="Avenir Book"/>
        </w:rPr>
        <w:t>,</w:t>
      </w:r>
      <w:r w:rsidR="00575C48" w:rsidRPr="00575C48">
        <w:rPr>
          <w:rFonts w:ascii="Avenir Book" w:hAnsi="Avenir Book"/>
        </w:rPr>
        <w:t xml:space="preserve"> but </w:t>
      </w:r>
      <w:r>
        <w:rPr>
          <w:rFonts w:ascii="Avenir Book" w:hAnsi="Avenir Book"/>
        </w:rPr>
        <w:t xml:space="preserve">instead </w:t>
      </w:r>
      <w:r w:rsidR="00575C48" w:rsidRPr="00575C48">
        <w:rPr>
          <w:rFonts w:ascii="Avenir Book" w:hAnsi="Avenir Book"/>
        </w:rPr>
        <w:t>appear on a background of other disturbances</w:t>
      </w:r>
      <w:r>
        <w:rPr>
          <w:rFonts w:ascii="Avenir Book" w:hAnsi="Avenir Book"/>
        </w:rPr>
        <w:t xml:space="preserve"> and stressors</w:t>
      </w:r>
      <w:r w:rsidR="00575C48" w:rsidRPr="00575C48">
        <w:rPr>
          <w:rFonts w:ascii="Avenir Book" w:hAnsi="Avenir Book"/>
        </w:rPr>
        <w:t xml:space="preserve">. </w:t>
      </w:r>
      <w:r>
        <w:rPr>
          <w:rFonts w:ascii="Avenir Book" w:hAnsi="Avenir Book"/>
        </w:rPr>
        <w:t xml:space="preserve">Despite </w:t>
      </w:r>
      <w:r w:rsidR="00A9235A">
        <w:rPr>
          <w:rFonts w:ascii="Avenir Book" w:hAnsi="Avenir Book"/>
        </w:rPr>
        <w:t xml:space="preserve">empirical reports of substantial interactions between climate change and other stressors, we often lack a mechanistic understanding </w:t>
      </w:r>
      <w:r w:rsidR="00B87897">
        <w:rPr>
          <w:rFonts w:ascii="Avenir Book" w:hAnsi="Avenir Book"/>
        </w:rPr>
        <w:t>of</w:t>
      </w:r>
      <w:r w:rsidR="00A9235A">
        <w:rPr>
          <w:rFonts w:ascii="Avenir Book" w:hAnsi="Avenir Book"/>
        </w:rPr>
        <w:t xml:space="preserve"> these interactions. </w:t>
      </w:r>
      <w:r w:rsidR="00C42150">
        <w:rPr>
          <w:rFonts w:ascii="Avenir Book" w:hAnsi="Avenir Book"/>
        </w:rPr>
        <w:t xml:space="preserve">Here, we explore the </w:t>
      </w:r>
      <w:r w:rsidR="007447F7">
        <w:rPr>
          <w:rFonts w:ascii="Avenir Book" w:hAnsi="Avenir Book"/>
        </w:rPr>
        <w:t>cumulative impacts of</w:t>
      </w:r>
      <w:r w:rsidR="00C42150">
        <w:rPr>
          <w:rFonts w:ascii="Avenir Book" w:hAnsi="Avenir Book"/>
        </w:rPr>
        <w:t xml:space="preserve"> the two dominant stressors in the ocean,</w:t>
      </w:r>
      <w:r w:rsidR="00575C48" w:rsidRPr="00575C48">
        <w:rPr>
          <w:rFonts w:ascii="Avenir Book" w:hAnsi="Avenir Book"/>
        </w:rPr>
        <w:t xml:space="preserve"> </w:t>
      </w:r>
      <w:r w:rsidR="00C42150">
        <w:rPr>
          <w:rFonts w:ascii="Avenir Book" w:hAnsi="Avenir Book"/>
        </w:rPr>
        <w:t>fishing and climate change. W</w:t>
      </w:r>
      <w:r w:rsidR="00575C48" w:rsidRPr="00575C48">
        <w:rPr>
          <w:rFonts w:ascii="Avenir Book" w:hAnsi="Avenir Book"/>
        </w:rPr>
        <w:t xml:space="preserve">e </w:t>
      </w:r>
      <w:r w:rsidR="004F793F">
        <w:rPr>
          <w:rFonts w:ascii="Avenir Book" w:hAnsi="Avenir Book"/>
        </w:rPr>
        <w:t xml:space="preserve">focus in particular on the ability of populations to shift </w:t>
      </w:r>
      <w:r w:rsidR="005C6F2D">
        <w:rPr>
          <w:rFonts w:ascii="Avenir Book" w:hAnsi="Avenir Book"/>
        </w:rPr>
        <w:t>spatially</w:t>
      </w:r>
      <w:r w:rsidR="004F793F">
        <w:rPr>
          <w:rFonts w:ascii="Avenir Book" w:hAnsi="Avenir Book"/>
        </w:rPr>
        <w:t xml:space="preserve"> to keep up with climate velocity (the rate and direction that isotherms move across the seascape). </w:t>
      </w:r>
      <w:r w:rsidR="005F20CB">
        <w:rPr>
          <w:rFonts w:ascii="Avenir Book" w:hAnsi="Avenir Book"/>
        </w:rPr>
        <w:t>R</w:t>
      </w:r>
      <w:r w:rsidR="00C42A27">
        <w:rPr>
          <w:rFonts w:ascii="Avenir Book" w:hAnsi="Avenir Book"/>
        </w:rPr>
        <w:t xml:space="preserve">esults </w:t>
      </w:r>
      <w:r w:rsidR="005F20CB">
        <w:rPr>
          <w:rFonts w:ascii="Avenir Book" w:hAnsi="Avenir Book"/>
        </w:rPr>
        <w:t>suggest that</w:t>
      </w:r>
      <w:r w:rsidR="00575C48" w:rsidRPr="00575C48">
        <w:rPr>
          <w:rFonts w:ascii="Avenir Book" w:hAnsi="Avenir Book"/>
        </w:rPr>
        <w:t xml:space="preserve"> harvesting and climate velocity </w:t>
      </w:r>
      <w:r w:rsidR="00DF12C1">
        <w:rPr>
          <w:rFonts w:ascii="Avenir Book" w:hAnsi="Avenir Book"/>
        </w:rPr>
        <w:t>can</w:t>
      </w:r>
      <w:r w:rsidR="00575C48" w:rsidRPr="00575C48">
        <w:rPr>
          <w:rFonts w:ascii="Avenir Book" w:hAnsi="Avenir Book"/>
        </w:rPr>
        <w:t xml:space="preserve"> drive population</w:t>
      </w:r>
      <w:r w:rsidR="00DF12C1">
        <w:rPr>
          <w:rFonts w:ascii="Avenir Book" w:hAnsi="Avenir Book"/>
        </w:rPr>
        <w:t>s</w:t>
      </w:r>
      <w:r w:rsidR="00575C48" w:rsidRPr="00575C48">
        <w:rPr>
          <w:rFonts w:ascii="Avenir Book" w:hAnsi="Avenir Book"/>
        </w:rPr>
        <w:t xml:space="preserve"> extinct</w:t>
      </w:r>
      <w:r w:rsidR="00DF12C1">
        <w:rPr>
          <w:rFonts w:ascii="Avenir Book" w:hAnsi="Avenir Book"/>
        </w:rPr>
        <w:t>, but that the critical thresholds</w:t>
      </w:r>
      <w:r w:rsidR="00575C48" w:rsidRPr="00575C48">
        <w:rPr>
          <w:rFonts w:ascii="Avenir Book" w:hAnsi="Avenir Book"/>
        </w:rPr>
        <w:t xml:space="preserve"> depend on the growth rate and dispersal kernel of the population. </w:t>
      </w:r>
      <w:r w:rsidR="005F20CB">
        <w:rPr>
          <w:rFonts w:ascii="Avenir Book" w:hAnsi="Avenir Book"/>
        </w:rPr>
        <w:t>We also find that climate velocity and fishing</w:t>
      </w:r>
      <w:r w:rsidR="00575C48" w:rsidRPr="00575C48">
        <w:rPr>
          <w:rFonts w:ascii="Avenir Book" w:hAnsi="Avenir Book"/>
        </w:rPr>
        <w:t xml:space="preserve"> interact nearly additively</w:t>
      </w:r>
      <w:r w:rsidR="00C03EFA">
        <w:rPr>
          <w:rFonts w:ascii="Avenir Book" w:hAnsi="Avenir Book"/>
        </w:rPr>
        <w:t xml:space="preserve">, but that </w:t>
      </w:r>
      <w:r w:rsidR="00575C48" w:rsidRPr="00575C48">
        <w:rPr>
          <w:rFonts w:ascii="Avenir Book" w:hAnsi="Avenir Book"/>
        </w:rPr>
        <w:t xml:space="preserve">threshold harvest rules and marine protected areas (MPAs) can be effective management tools </w:t>
      </w:r>
      <w:r w:rsidR="00DF12C1">
        <w:rPr>
          <w:rFonts w:ascii="Avenir Book" w:hAnsi="Avenir Book"/>
        </w:rPr>
        <w:t>to</w:t>
      </w:r>
      <w:r w:rsidR="00575C48" w:rsidRPr="00575C48">
        <w:rPr>
          <w:rFonts w:ascii="Avenir Book" w:hAnsi="Avenir Book"/>
        </w:rPr>
        <w:t xml:space="preserve"> mitigate the interaction between the two stressors.</w:t>
      </w:r>
    </w:p>
    <w:p w:rsidR="00917458" w:rsidRPr="00575C48" w:rsidRDefault="00652468" w:rsidP="00AD2D55">
      <w:pPr>
        <w:spacing w:line="480" w:lineRule="auto"/>
        <w:rPr>
          <w:rFonts w:ascii="Avenir Book" w:hAnsi="Avenir Book"/>
        </w:rPr>
      </w:pPr>
      <w:r w:rsidRPr="00575C48">
        <w:rPr>
          <w:rFonts w:ascii="Avenir Book" w:hAnsi="Avenir Book"/>
          <w:b/>
        </w:rPr>
        <w:t xml:space="preserve">Keywords: </w:t>
      </w:r>
      <w:r w:rsidR="00575C48" w:rsidRPr="00575C48">
        <w:rPr>
          <w:rFonts w:ascii="Avenir Book" w:hAnsi="Avenir Book"/>
        </w:rPr>
        <w:t>Climate change, fishing, integrodifference model, synergy, multiple disturbances</w:t>
      </w:r>
    </w:p>
    <w:p w:rsidR="00917458" w:rsidRPr="00575C48" w:rsidRDefault="00575C48" w:rsidP="00AD2D55">
      <w:pPr>
        <w:pStyle w:val="Heading1"/>
        <w:spacing w:line="480" w:lineRule="auto"/>
        <w:rPr>
          <w:rFonts w:ascii="Avenir Book" w:hAnsi="Avenir Book"/>
          <w:color w:val="auto"/>
        </w:rPr>
      </w:pPr>
      <w:bookmarkStart w:id="3" w:name="introduction"/>
      <w:r w:rsidRPr="00575C48">
        <w:rPr>
          <w:rFonts w:ascii="Avenir Book" w:hAnsi="Avenir Book"/>
          <w:color w:val="auto"/>
        </w:rPr>
        <w:t>Introduction</w:t>
      </w:r>
    </w:p>
    <w:bookmarkEnd w:id="3"/>
    <w:p w:rsidR="00917458" w:rsidRPr="00575C48" w:rsidRDefault="00575C48" w:rsidP="00AD2D55">
      <w:pPr>
        <w:spacing w:line="480" w:lineRule="auto"/>
        <w:rPr>
          <w:rFonts w:ascii="Avenir Book" w:hAnsi="Avenir Book"/>
        </w:rPr>
      </w:pPr>
      <w:r w:rsidRPr="00575C48">
        <w:rPr>
          <w:rFonts w:ascii="Avenir Book" w:hAnsi="Avenir Book"/>
        </w:rPr>
        <w:t xml:space="preserve">A number of stressors can disturb an ecosystem, and ecologists have quantified the consequences of many of these of perturbations (Wilcove et al. 1998; Crain, Kroeker, and Halpern 2008; Darling and Côté 2008). Less work, however, has been done to measure the effects of multiple stressors and the interactions between them. If disturbances interact synergistically, a perturbation that has little effect when occurring individually may amplify the disturbance caused by a coincident perturbation (Crain, Kroeker, and Halpern 2008; Darling </w:t>
      </w:r>
      <w:r w:rsidRPr="00575C48">
        <w:rPr>
          <w:rFonts w:ascii="Avenir Book" w:hAnsi="Avenir Book"/>
        </w:rPr>
        <w:lastRenderedPageBreak/>
        <w:t xml:space="preserve">and Côté 2008; Nye, Gamble, and Link 2013; Gurevitch, Morrison, and Hedges 2000). In the most worrying cases, interactions between multiple stressors could drive a population extinct even though assessments of impacts individually predict the population to be robust (e.g. Pelletier et al. (2006)). Since disturbances rarely occur in isolation, measuring the effects of multiple disturbances </w:t>
      </w:r>
      <w:r w:rsidR="00A436F4">
        <w:rPr>
          <w:rFonts w:ascii="Avenir Book" w:hAnsi="Avenir Book"/>
        </w:rPr>
        <w:t>provides</w:t>
      </w:r>
      <w:r w:rsidR="00A436F4" w:rsidRPr="00575C48">
        <w:rPr>
          <w:rFonts w:ascii="Avenir Book" w:hAnsi="Avenir Book"/>
        </w:rPr>
        <w:t xml:space="preserve"> </w:t>
      </w:r>
      <w:r w:rsidRPr="00575C48">
        <w:rPr>
          <w:rFonts w:ascii="Avenir Book" w:hAnsi="Avenir Book"/>
        </w:rPr>
        <w:t xml:space="preserve">a better understanding of likely impacts to </w:t>
      </w:r>
      <w:r w:rsidR="00A436F4">
        <w:rPr>
          <w:rFonts w:ascii="Avenir Book" w:hAnsi="Avenir Book"/>
        </w:rPr>
        <w:t>an</w:t>
      </w:r>
      <w:r w:rsidR="00A436F4" w:rsidRPr="00575C48">
        <w:rPr>
          <w:rFonts w:ascii="Avenir Book" w:hAnsi="Avenir Book"/>
        </w:rPr>
        <w:t xml:space="preserve"> </w:t>
      </w:r>
      <w:r w:rsidR="00A436F4">
        <w:rPr>
          <w:rFonts w:ascii="Avenir Book" w:hAnsi="Avenir Book"/>
        </w:rPr>
        <w:t>eco</w:t>
      </w:r>
      <w:r w:rsidRPr="00575C48">
        <w:rPr>
          <w:rFonts w:ascii="Avenir Book" w:hAnsi="Avenir Book"/>
        </w:rPr>
        <w:t>system (Doak and Morris 2010; Fordham et al. 2013; Folt et al. 1999).</w:t>
      </w:r>
    </w:p>
    <w:p w:rsidR="00917458" w:rsidRPr="00575C48" w:rsidRDefault="00575C48" w:rsidP="00AD2D55">
      <w:pPr>
        <w:spacing w:line="480" w:lineRule="auto"/>
        <w:rPr>
          <w:rFonts w:ascii="Avenir Book" w:hAnsi="Avenir Book"/>
        </w:rPr>
      </w:pPr>
      <w:r w:rsidRPr="00575C48">
        <w:rPr>
          <w:rFonts w:ascii="Avenir Book" w:hAnsi="Avenir Book"/>
        </w:rPr>
        <w:t xml:space="preserve">Climate change and </w:t>
      </w:r>
      <w:r w:rsidR="00271082">
        <w:rPr>
          <w:rFonts w:ascii="Avenir Book" w:hAnsi="Avenir Book"/>
        </w:rPr>
        <w:t>harvest</w:t>
      </w:r>
      <w:r w:rsidRPr="00575C48">
        <w:rPr>
          <w:rFonts w:ascii="Avenir Book" w:hAnsi="Avenir Book"/>
        </w:rPr>
        <w:t xml:space="preserve">, two of the largest human impacts </w:t>
      </w:r>
      <w:r w:rsidR="00271082">
        <w:rPr>
          <w:rFonts w:ascii="Avenir Book" w:hAnsi="Avenir Book"/>
        </w:rPr>
        <w:t>for</w:t>
      </w:r>
      <w:r w:rsidR="00271082" w:rsidRPr="00575C48">
        <w:rPr>
          <w:rFonts w:ascii="Avenir Book" w:hAnsi="Avenir Book"/>
        </w:rPr>
        <w:t xml:space="preserve"> </w:t>
      </w:r>
      <w:r w:rsidR="00271082">
        <w:rPr>
          <w:rFonts w:ascii="Avenir Book" w:hAnsi="Avenir Book"/>
        </w:rPr>
        <w:t>species in</w:t>
      </w:r>
      <w:r w:rsidR="00271082" w:rsidRPr="00575C48">
        <w:rPr>
          <w:rFonts w:ascii="Avenir Book" w:hAnsi="Avenir Book"/>
        </w:rPr>
        <w:t xml:space="preserve"> </w:t>
      </w:r>
      <w:r w:rsidRPr="00575C48">
        <w:rPr>
          <w:rFonts w:ascii="Avenir Book" w:hAnsi="Avenir Book"/>
        </w:rPr>
        <w:t>ocean</w:t>
      </w:r>
      <w:r w:rsidR="00271082">
        <w:rPr>
          <w:rFonts w:ascii="Avenir Book" w:hAnsi="Avenir Book"/>
        </w:rPr>
        <w:t xml:space="preserve"> and for many terrestrial species</w:t>
      </w:r>
      <w:r w:rsidRPr="00575C48">
        <w:rPr>
          <w:rFonts w:ascii="Avenir Book" w:hAnsi="Avenir Book"/>
        </w:rPr>
        <w:t xml:space="preserve"> (</w:t>
      </w:r>
      <w:commentRangeStart w:id="4"/>
      <w:r w:rsidRPr="00575C48">
        <w:rPr>
          <w:rFonts w:ascii="Avenir Book" w:hAnsi="Avenir Book"/>
        </w:rPr>
        <w:t>Halpern et al. 2008</w:t>
      </w:r>
      <w:commentRangeEnd w:id="4"/>
      <w:r w:rsidR="00FB1B26">
        <w:rPr>
          <w:rStyle w:val="CommentReference"/>
        </w:rPr>
        <w:commentReference w:id="4"/>
      </w:r>
      <w:r w:rsidRPr="00575C48">
        <w:rPr>
          <w:rFonts w:ascii="Avenir Book" w:hAnsi="Avenir Book"/>
        </w:rPr>
        <w:t xml:space="preserve">), provide an important example of ecological disturbances occurring in unison. Marine </w:t>
      </w:r>
      <w:r w:rsidR="00F4190C">
        <w:rPr>
          <w:rFonts w:ascii="Avenir Book" w:hAnsi="Avenir Book"/>
        </w:rPr>
        <w:t xml:space="preserve">and terrestrial species </w:t>
      </w:r>
      <w:r w:rsidRPr="00575C48">
        <w:rPr>
          <w:rFonts w:ascii="Avenir Book" w:hAnsi="Avenir Book"/>
        </w:rPr>
        <w:t xml:space="preserve">are already moving in response to climate change </w:t>
      </w:r>
      <w:commentRangeStart w:id="5"/>
      <w:r w:rsidRPr="00575C48">
        <w:rPr>
          <w:rFonts w:ascii="Avenir Book" w:hAnsi="Avenir Book"/>
        </w:rPr>
        <w:t>(Perry et al. 2005; Hiddink and ter Hofstede 2008; Rijnsdorp et al. 2009; Dulvy et al. 2008; Sim</w:t>
      </w:r>
      <w:r w:rsidR="00AD2D55">
        <w:rPr>
          <w:rFonts w:ascii="Avenir Book" w:hAnsi="Avenir Book"/>
        </w:rPr>
        <w:t>pson et al. 2011; Pinsky et al. 2013</w:t>
      </w:r>
      <w:commentRangeEnd w:id="5"/>
      <w:r w:rsidR="00F4190C">
        <w:rPr>
          <w:rStyle w:val="CommentReference"/>
        </w:rPr>
        <w:commentReference w:id="5"/>
      </w:r>
      <w:r w:rsidR="00AD2D55">
        <w:rPr>
          <w:rFonts w:ascii="Avenir Book" w:hAnsi="Avenir Book"/>
        </w:rPr>
        <w:t xml:space="preserve">) </w:t>
      </w:r>
      <w:r w:rsidRPr="00575C48">
        <w:rPr>
          <w:rFonts w:ascii="Avenir Book" w:hAnsi="Avenir Book"/>
        </w:rPr>
        <w:t xml:space="preserve">and are projected to continue in the future (Kell, Pilling, and O’Brien 2005; Mackenzie et al. 2007). </w:t>
      </w:r>
      <w:r w:rsidR="00137C74">
        <w:rPr>
          <w:rFonts w:ascii="Avenir Book" w:hAnsi="Avenir Book"/>
        </w:rPr>
        <w:t xml:space="preserve">Climate velocity is the rate and direction that isotherms move across </w:t>
      </w:r>
      <w:r w:rsidR="00550D4E">
        <w:rPr>
          <w:rFonts w:ascii="Avenir Book" w:hAnsi="Avenir Book"/>
        </w:rPr>
        <w:t>the seascape (Loarie et al. 2009</w:t>
      </w:r>
      <w:r w:rsidR="00137C74">
        <w:rPr>
          <w:rFonts w:ascii="Avenir Book" w:hAnsi="Avenir Book"/>
        </w:rPr>
        <w:t>; Burrows et al. 2011), and o</w:t>
      </w:r>
      <w:r w:rsidR="00D06764">
        <w:rPr>
          <w:rFonts w:ascii="Avenir Book" w:hAnsi="Avenir Book"/>
        </w:rPr>
        <w:t xml:space="preserve">bservations suggest that local </w:t>
      </w:r>
      <w:r w:rsidR="00880A44">
        <w:rPr>
          <w:rFonts w:ascii="Avenir Book" w:hAnsi="Avenir Book"/>
        </w:rPr>
        <w:t xml:space="preserve">climate </w:t>
      </w:r>
      <w:r w:rsidR="00137C74">
        <w:rPr>
          <w:rFonts w:ascii="Avenir Book" w:hAnsi="Avenir Book"/>
        </w:rPr>
        <w:t>vel</w:t>
      </w:r>
      <w:r w:rsidR="00880A44">
        <w:rPr>
          <w:rFonts w:ascii="Avenir Book" w:hAnsi="Avenir Book"/>
        </w:rPr>
        <w:t>o</w:t>
      </w:r>
      <w:r w:rsidR="00137C74">
        <w:rPr>
          <w:rFonts w:ascii="Avenir Book" w:hAnsi="Avenir Book"/>
        </w:rPr>
        <w:t>c</w:t>
      </w:r>
      <w:r w:rsidR="00880A44">
        <w:rPr>
          <w:rFonts w:ascii="Avenir Book" w:hAnsi="Avenir Book"/>
        </w:rPr>
        <w:t>i</w:t>
      </w:r>
      <w:r w:rsidR="00137C74">
        <w:rPr>
          <w:rFonts w:ascii="Avenir Book" w:hAnsi="Avenir Book"/>
        </w:rPr>
        <w:t xml:space="preserve">ties </w:t>
      </w:r>
      <w:r w:rsidR="00D06764">
        <w:rPr>
          <w:rFonts w:ascii="Avenir Book" w:hAnsi="Avenir Book"/>
        </w:rPr>
        <w:t xml:space="preserve">successfully explain past shifts in species distributions (Pinsky et al. 2013). However, </w:t>
      </w:r>
      <w:r w:rsidR="006D78A7">
        <w:rPr>
          <w:rFonts w:ascii="Avenir Book" w:hAnsi="Avenir Book"/>
        </w:rPr>
        <w:t xml:space="preserve">many of </w:t>
      </w:r>
      <w:r w:rsidR="00D06764">
        <w:rPr>
          <w:rFonts w:ascii="Avenir Book" w:hAnsi="Avenir Book"/>
        </w:rPr>
        <w:t>t</w:t>
      </w:r>
      <w:r w:rsidRPr="00575C48">
        <w:rPr>
          <w:rFonts w:ascii="Avenir Book" w:hAnsi="Avenir Book"/>
        </w:rPr>
        <w:t xml:space="preserve">hese shifting species are also subject to harvesting, </w:t>
      </w:r>
      <w:r w:rsidR="00435D96">
        <w:rPr>
          <w:rFonts w:ascii="Avenir Book" w:hAnsi="Avenir Book"/>
        </w:rPr>
        <w:t>as well as</w:t>
      </w:r>
      <w:r w:rsidRPr="00575C48">
        <w:rPr>
          <w:rFonts w:ascii="Avenir Book" w:hAnsi="Avenir Book"/>
        </w:rPr>
        <w:t xml:space="preserve"> pollution, ocean acidification, habitat fragmentation, and invasive species (</w:t>
      </w:r>
      <w:commentRangeStart w:id="6"/>
      <w:r w:rsidRPr="00575C48">
        <w:rPr>
          <w:rFonts w:ascii="Avenir Book" w:hAnsi="Avenir Book"/>
        </w:rPr>
        <w:t>Wilcove et al. 1998; Sala 2000; Assessment 2005;</w:t>
      </w:r>
      <w:r w:rsidR="00B27EDF">
        <w:rPr>
          <w:rFonts w:ascii="Avenir Book" w:hAnsi="Avenir Book"/>
        </w:rPr>
        <w:t xml:space="preserve"> Pinsky et al. 2013</w:t>
      </w:r>
      <w:r w:rsidRPr="00575C48">
        <w:rPr>
          <w:rFonts w:ascii="Avenir Book" w:hAnsi="Avenir Book"/>
        </w:rPr>
        <w:t>; Barry, Baxter, and Gilman 1995; Nye et al. 2009</w:t>
      </w:r>
      <w:commentRangeEnd w:id="6"/>
      <w:r w:rsidR="00A82E97">
        <w:rPr>
          <w:rStyle w:val="CommentReference"/>
        </w:rPr>
        <w:commentReference w:id="6"/>
      </w:r>
      <w:r w:rsidRPr="00575C48">
        <w:rPr>
          <w:rFonts w:ascii="Avenir Book" w:hAnsi="Avenir Book"/>
        </w:rPr>
        <w:t>). Previous empirical work has found synergistic interactions between overfishing and temperature-driven range shifts (Ling et al. 2009)</w:t>
      </w:r>
      <w:ins w:id="7" w:author="M P" w:date="2014-03-05T11:24:00Z">
        <w:r w:rsidR="00435D96">
          <w:rPr>
            <w:rFonts w:ascii="Avenir Book" w:hAnsi="Avenir Book"/>
          </w:rPr>
          <w:t>,</w:t>
        </w:r>
      </w:ins>
      <w:r w:rsidRPr="00575C48">
        <w:rPr>
          <w:rFonts w:ascii="Avenir Book" w:hAnsi="Avenir Book"/>
        </w:rPr>
        <w:t xml:space="preserve"> and synergistic interactions between warming temperatures, harvesting and connectivity have been identified in microcosm experiments (Mora et al. 2007). This empirical work underscores the importance of understanding how range shifts and harvesting interact.</w:t>
      </w:r>
    </w:p>
    <w:p w:rsidR="00917458" w:rsidRPr="00575C48" w:rsidRDefault="00575C48" w:rsidP="00AD2D55">
      <w:pPr>
        <w:spacing w:line="480" w:lineRule="auto"/>
        <w:rPr>
          <w:rFonts w:ascii="Avenir Book" w:hAnsi="Avenir Book"/>
        </w:rPr>
      </w:pPr>
      <w:r w:rsidRPr="00575C48">
        <w:rPr>
          <w:rFonts w:ascii="Avenir Book" w:hAnsi="Avenir Book"/>
        </w:rPr>
        <w:lastRenderedPageBreak/>
        <w:t>A common approach to predicting future population distributions has been to use bioclimatic-envelope models (also known as species distribution models). These statistical models typically correlate presence-absence</w:t>
      </w:r>
      <w:r w:rsidR="00435D96">
        <w:rPr>
          <w:rFonts w:ascii="Avenir Book" w:hAnsi="Avenir Book"/>
        </w:rPr>
        <w:t xml:space="preserve"> or abundance</w:t>
      </w:r>
      <w:r w:rsidRPr="00575C48">
        <w:rPr>
          <w:rFonts w:ascii="Avenir Book" w:hAnsi="Avenir Book"/>
        </w:rPr>
        <w:t xml:space="preserve"> data with biophysical characteristics such as mean or maximum temperature, rainfall, or salinity, to predict how species ranges’ will differ under climate change (Elith et al. 2006; Guisan and Thuiller 2005; Guisan and Zimmermann 2000). Despite these models’ widespread adoption, many authors have criticized </w:t>
      </w:r>
      <w:r w:rsidR="00435D96">
        <w:rPr>
          <w:rFonts w:ascii="Avenir Book" w:hAnsi="Avenir Book"/>
        </w:rPr>
        <w:t>bioclimatic-envelope models</w:t>
      </w:r>
      <w:r w:rsidR="00435D96" w:rsidRPr="00575C48">
        <w:rPr>
          <w:rFonts w:ascii="Avenir Book" w:hAnsi="Avenir Book"/>
        </w:rPr>
        <w:t xml:space="preserve"> </w:t>
      </w:r>
      <w:r w:rsidRPr="00575C48">
        <w:rPr>
          <w:rFonts w:ascii="Avenir Book" w:hAnsi="Avenir Book"/>
        </w:rPr>
        <w:t xml:space="preserve">as oversimplified </w:t>
      </w:r>
      <w:r w:rsidR="00435D96">
        <w:rPr>
          <w:rFonts w:ascii="Avenir Book" w:hAnsi="Avenir Book"/>
        </w:rPr>
        <w:t>because</w:t>
      </w:r>
      <w:r w:rsidR="00435D96" w:rsidRPr="00575C48">
        <w:rPr>
          <w:rFonts w:ascii="Avenir Book" w:hAnsi="Avenir Book"/>
        </w:rPr>
        <w:t xml:space="preserve"> </w:t>
      </w:r>
      <w:r w:rsidRPr="00575C48">
        <w:rPr>
          <w:rFonts w:ascii="Avenir Book" w:hAnsi="Avenir Book"/>
        </w:rPr>
        <w:t>they lack species interactions, dispersal and reproductive processes (Kearney and Porter 2009; Zarnetske, Skelly, and Urban 2012; Robinson et al. 2011). Recent work on range shifts has addressed some of these gaps by explicitly including dispersal and reproduction (Berestycki et al. 2009; Zhou and Kot 2011). However these models only address one disturbance</w:t>
      </w:r>
      <w:ins w:id="8" w:author="M P" w:date="2014-03-05T11:26:00Z">
        <w:r w:rsidR="00435D96">
          <w:rPr>
            <w:rFonts w:ascii="Avenir Book" w:hAnsi="Avenir Book"/>
          </w:rPr>
          <w:t>:</w:t>
        </w:r>
      </w:ins>
      <w:del w:id="9" w:author="M P" w:date="2014-03-05T11:26:00Z">
        <w:r w:rsidRPr="00575C48" w:rsidDel="00435D96">
          <w:rPr>
            <w:rFonts w:ascii="Avenir Book" w:hAnsi="Avenir Book"/>
          </w:rPr>
          <w:delText>,</w:delText>
        </w:r>
      </w:del>
      <w:r w:rsidRPr="00575C48">
        <w:rPr>
          <w:rFonts w:ascii="Avenir Book" w:hAnsi="Avenir Book"/>
        </w:rPr>
        <w:t xml:space="preserve"> climate-driven range shifts.</w:t>
      </w:r>
    </w:p>
    <w:p w:rsidR="00917458" w:rsidRPr="00575C48" w:rsidRDefault="00CE00F7" w:rsidP="00AD2D55">
      <w:pPr>
        <w:spacing w:line="480" w:lineRule="auto"/>
        <w:rPr>
          <w:rFonts w:ascii="Avenir Book" w:hAnsi="Avenir Book"/>
        </w:rPr>
      </w:pPr>
      <w:r>
        <w:rPr>
          <w:rFonts w:ascii="Avenir Book" w:hAnsi="Avenir Book"/>
        </w:rPr>
        <w:t>Most p</w:t>
      </w:r>
      <w:r w:rsidR="00575C48" w:rsidRPr="00575C48">
        <w:rPr>
          <w:rFonts w:ascii="Avenir Book" w:hAnsi="Avenir Book"/>
        </w:rPr>
        <w:t xml:space="preserve">revious work </w:t>
      </w:r>
      <w:r>
        <w:rPr>
          <w:rFonts w:ascii="Avenir Book" w:hAnsi="Avenir Book"/>
        </w:rPr>
        <w:t xml:space="preserve">addressing </w:t>
      </w:r>
      <w:r w:rsidR="00575C48" w:rsidRPr="00575C48">
        <w:rPr>
          <w:rFonts w:ascii="Avenir Book" w:hAnsi="Avenir Book"/>
        </w:rPr>
        <w:t xml:space="preserve">the joint impacts of climate and </w:t>
      </w:r>
      <w:r w:rsidR="00C8564E">
        <w:rPr>
          <w:rFonts w:ascii="Avenir Book" w:hAnsi="Avenir Book"/>
        </w:rPr>
        <w:t>harvest</w:t>
      </w:r>
      <w:r w:rsidR="00575C48" w:rsidRPr="00575C48">
        <w:rPr>
          <w:rFonts w:ascii="Avenir Book" w:hAnsi="Avenir Book"/>
        </w:rPr>
        <w:t xml:space="preserve"> </w:t>
      </w:r>
      <w:commentRangeStart w:id="10"/>
      <w:r w:rsidR="00575C48" w:rsidRPr="00575C48">
        <w:rPr>
          <w:rFonts w:ascii="Avenir Book" w:hAnsi="Avenir Book"/>
        </w:rPr>
        <w:t>consider</w:t>
      </w:r>
      <w:r>
        <w:rPr>
          <w:rFonts w:ascii="Avenir Book" w:hAnsi="Avenir Book"/>
        </w:rPr>
        <w:t>s</w:t>
      </w:r>
      <w:r w:rsidR="00575C48" w:rsidRPr="00575C48">
        <w:rPr>
          <w:rFonts w:ascii="Avenir Book" w:hAnsi="Avenir Book"/>
        </w:rPr>
        <w:t xml:space="preserve"> </w:t>
      </w:r>
      <w:commentRangeEnd w:id="10"/>
      <w:r w:rsidR="00644177">
        <w:rPr>
          <w:rStyle w:val="CommentReference"/>
        </w:rPr>
        <w:commentReference w:id="10"/>
      </w:r>
      <w:r w:rsidR="00575C48" w:rsidRPr="00575C48">
        <w:rPr>
          <w:rFonts w:ascii="Avenir Book" w:hAnsi="Avenir Book"/>
        </w:rPr>
        <w:t xml:space="preserve">climate fluctuations (large anomalies around the mean) rather than directional shifts in temperature (Walters and Parma 1996; King and McFarlane 2006). When studies consider the effects of climate-driven range shifts on fishing, the models are typically </w:t>
      </w:r>
      <w:commentRangeStart w:id="11"/>
      <w:r w:rsidR="00575C48" w:rsidRPr="00575C48">
        <w:rPr>
          <w:rFonts w:ascii="Avenir Book" w:hAnsi="Avenir Book"/>
        </w:rPr>
        <w:t xml:space="preserve">case-specific </w:t>
      </w:r>
      <w:commentRangeEnd w:id="11"/>
      <w:r w:rsidR="00DC36F3">
        <w:rPr>
          <w:rStyle w:val="CommentReference"/>
        </w:rPr>
        <w:commentReference w:id="11"/>
      </w:r>
      <w:r w:rsidR="00575C48" w:rsidRPr="00575C48">
        <w:rPr>
          <w:rFonts w:ascii="Avenir Book" w:hAnsi="Avenir Book"/>
        </w:rPr>
        <w:t>(</w:t>
      </w:r>
      <w:commentRangeStart w:id="12"/>
      <w:r w:rsidR="00575C48" w:rsidRPr="00575C48">
        <w:rPr>
          <w:rFonts w:ascii="Avenir Book" w:hAnsi="Avenir Book"/>
        </w:rPr>
        <w:t>Cheung et al. 2010; Lindegren et al. 2010; Brown et al. 2010; Merino, Barange, and Mullon 2010; Merino et al. 2010; Plaganyi et al. 2011; Ainsworth et al. 2011; Zhang et al. 2011; Barange et al. 2011; Howard et al. 2013</w:t>
      </w:r>
      <w:commentRangeEnd w:id="12"/>
      <w:r w:rsidR="00046FAD">
        <w:rPr>
          <w:rStyle w:val="CommentReference"/>
        </w:rPr>
        <w:commentReference w:id="12"/>
      </w:r>
      <w:r w:rsidR="00575C48" w:rsidRPr="00575C48">
        <w:rPr>
          <w:rFonts w:ascii="Avenir Book" w:hAnsi="Avenir Book"/>
        </w:rPr>
        <w:t xml:space="preserve">). These predicted impacts are important for management and conservation planning (Allison et al. 2009), but the complexity of these models makes it difficult to understand the </w:t>
      </w:r>
      <w:commentRangeStart w:id="13"/>
      <w:r w:rsidR="00575C48" w:rsidRPr="00575C48">
        <w:rPr>
          <w:rFonts w:ascii="Avenir Book" w:hAnsi="Avenir Book"/>
        </w:rPr>
        <w:t>relative importance of particular drivers, disturbances, and interactions (but see Nye, Gamble, and Link (2013) for an approach using ecosystem-level models to discern relative importance of disturbances)</w:t>
      </w:r>
      <w:commentRangeEnd w:id="13"/>
      <w:r w:rsidR="00AB56DC">
        <w:rPr>
          <w:rStyle w:val="CommentReference"/>
        </w:rPr>
        <w:commentReference w:id="13"/>
      </w:r>
      <w:r w:rsidR="00575C48" w:rsidRPr="00575C48">
        <w:rPr>
          <w:rFonts w:ascii="Avenir Book" w:hAnsi="Avenir Book"/>
        </w:rPr>
        <w:t>.</w:t>
      </w:r>
    </w:p>
    <w:p w:rsidR="00917458" w:rsidRPr="00575C48" w:rsidDel="00D06764" w:rsidRDefault="00575C48" w:rsidP="00D20CF2">
      <w:pPr>
        <w:spacing w:line="480" w:lineRule="auto"/>
        <w:rPr>
          <w:del w:id="14" w:author="M P" w:date="2014-03-06T10:08:00Z"/>
          <w:rFonts w:ascii="Avenir Book" w:hAnsi="Avenir Book"/>
        </w:rPr>
      </w:pPr>
      <w:r w:rsidRPr="00575C48">
        <w:rPr>
          <w:rFonts w:ascii="Avenir Book" w:hAnsi="Avenir Book"/>
        </w:rPr>
        <w:lastRenderedPageBreak/>
        <w:t>Here</w:t>
      </w:r>
      <w:r w:rsidR="00D06764">
        <w:rPr>
          <w:rFonts w:ascii="Avenir Book" w:hAnsi="Avenir Book"/>
        </w:rPr>
        <w:t>,</w:t>
      </w:r>
      <w:r w:rsidRPr="00575C48">
        <w:rPr>
          <w:rFonts w:ascii="Avenir Book" w:hAnsi="Avenir Book"/>
        </w:rPr>
        <w:t xml:space="preserve"> we </w:t>
      </w:r>
      <w:r w:rsidR="00D06764">
        <w:rPr>
          <w:rFonts w:ascii="Avenir Book" w:hAnsi="Avenir Book"/>
        </w:rPr>
        <w:t xml:space="preserve">focus on a simpler model that is easier to diagnose. We </w:t>
      </w:r>
      <w:r w:rsidRPr="00575C48">
        <w:rPr>
          <w:rFonts w:ascii="Avenir Book" w:hAnsi="Avenir Book"/>
        </w:rPr>
        <w:t xml:space="preserve">extend a previously studied model </w:t>
      </w:r>
      <w:r w:rsidR="00D06764">
        <w:rPr>
          <w:rFonts w:ascii="Avenir Book" w:hAnsi="Avenir Book"/>
        </w:rPr>
        <w:t>for</w:t>
      </w:r>
      <w:r w:rsidR="00D06764" w:rsidRPr="00575C48">
        <w:rPr>
          <w:rFonts w:ascii="Avenir Book" w:hAnsi="Avenir Book"/>
        </w:rPr>
        <w:t xml:space="preserve"> climate-driven range shift</w:t>
      </w:r>
      <w:r w:rsidR="00D06764">
        <w:rPr>
          <w:rFonts w:ascii="Avenir Book" w:hAnsi="Avenir Book"/>
        </w:rPr>
        <w:t xml:space="preserve">s </w:t>
      </w:r>
      <w:r w:rsidRPr="00575C48">
        <w:rPr>
          <w:rFonts w:ascii="Avenir Book" w:hAnsi="Avenir Book"/>
        </w:rPr>
        <w:t xml:space="preserve">(Zhou and Kot 2011) </w:t>
      </w:r>
      <w:r w:rsidR="00D06764">
        <w:rPr>
          <w:rFonts w:ascii="Avenir Book" w:hAnsi="Avenir Book"/>
        </w:rPr>
        <w:t xml:space="preserve"> so that it includes</w:t>
      </w:r>
      <w:r w:rsidRPr="00575C48">
        <w:rPr>
          <w:rFonts w:ascii="Avenir Book" w:hAnsi="Avenir Book"/>
        </w:rPr>
        <w:t xml:space="preserve"> harvesting pressure. The model explicitly include</w:t>
      </w:r>
      <w:r w:rsidR="00D06764">
        <w:rPr>
          <w:rFonts w:ascii="Avenir Book" w:hAnsi="Avenir Book"/>
        </w:rPr>
        <w:t>s</w:t>
      </w:r>
      <w:r w:rsidRPr="00575C48">
        <w:rPr>
          <w:rFonts w:ascii="Avenir Book" w:hAnsi="Avenir Book"/>
        </w:rPr>
        <w:t xml:space="preserve"> reproduction and dispersal, two mechanistic processes central to species’ responses to climate and </w:t>
      </w:r>
      <w:r w:rsidR="005B048B">
        <w:rPr>
          <w:rFonts w:ascii="Avenir Book" w:hAnsi="Avenir Book"/>
        </w:rPr>
        <w:t>harvest</w:t>
      </w:r>
      <w:r w:rsidRPr="00575C48">
        <w:rPr>
          <w:rFonts w:ascii="Avenir Book" w:hAnsi="Avenir Book"/>
        </w:rPr>
        <w:t xml:space="preserve">. </w:t>
      </w:r>
      <w:r w:rsidR="00414D95">
        <w:rPr>
          <w:rFonts w:ascii="Avenir Book" w:hAnsi="Avenir Book"/>
        </w:rPr>
        <w:t xml:space="preserve">The model is built with marine species and fishing in mind, but </w:t>
      </w:r>
      <w:r w:rsidR="001F5963">
        <w:rPr>
          <w:rFonts w:ascii="Avenir Book" w:hAnsi="Avenir Book"/>
        </w:rPr>
        <w:t>also applies</w:t>
      </w:r>
      <w:r w:rsidR="00414D95">
        <w:rPr>
          <w:rFonts w:ascii="Avenir Book" w:hAnsi="Avenir Book"/>
        </w:rPr>
        <w:t xml:space="preserve"> to terrestrial species with </w:t>
      </w:r>
      <w:r w:rsidR="001F5963">
        <w:rPr>
          <w:rFonts w:ascii="Avenir Book" w:hAnsi="Avenir Book"/>
        </w:rPr>
        <w:t>distinct growth and dispersal stages</w:t>
      </w:r>
      <w:r w:rsidR="00414D95">
        <w:rPr>
          <w:rFonts w:ascii="Avenir Book" w:hAnsi="Avenir Book"/>
        </w:rPr>
        <w:t xml:space="preserve"> (e.g., </w:t>
      </w:r>
      <w:r w:rsidR="00240543">
        <w:rPr>
          <w:rFonts w:ascii="Avenir Book" w:hAnsi="Avenir Book"/>
        </w:rPr>
        <w:t>plants</w:t>
      </w:r>
      <w:r w:rsidR="001F5963">
        <w:rPr>
          <w:rFonts w:ascii="Avenir Book" w:hAnsi="Avenir Book"/>
        </w:rPr>
        <w:t>, trees,</w:t>
      </w:r>
      <w:r w:rsidR="00414D95">
        <w:rPr>
          <w:rFonts w:ascii="Avenir Book" w:hAnsi="Avenir Book"/>
        </w:rPr>
        <w:t xml:space="preserve"> and </w:t>
      </w:r>
      <w:r w:rsidR="001F5963">
        <w:rPr>
          <w:rFonts w:ascii="Avenir Book" w:hAnsi="Avenir Book"/>
        </w:rPr>
        <w:t>many</w:t>
      </w:r>
      <w:r w:rsidR="00414D95">
        <w:rPr>
          <w:rFonts w:ascii="Avenir Book" w:hAnsi="Avenir Book"/>
        </w:rPr>
        <w:t xml:space="preserve"> insects). </w:t>
      </w:r>
      <w:r w:rsidRPr="00575C48">
        <w:rPr>
          <w:rFonts w:ascii="Avenir Book" w:hAnsi="Avenir Book"/>
        </w:rPr>
        <w:t xml:space="preserve">Previous work has </w:t>
      </w:r>
      <w:r w:rsidR="00D20CF2">
        <w:rPr>
          <w:rFonts w:ascii="Avenir Book" w:hAnsi="Avenir Book"/>
        </w:rPr>
        <w:t>suggested that these processes are important in determining species’ vulnerability to climate change</w:t>
      </w:r>
      <w:r w:rsidRPr="00575C48">
        <w:rPr>
          <w:rFonts w:ascii="Avenir Book" w:hAnsi="Avenir Book"/>
        </w:rPr>
        <w:t xml:space="preserve"> (Fordham et al. 2013; Hastings et al. 2005). We find the critical harvesting rate and climate velocity that drive the population extinct and how these critical rates depend on one another. We also show that climate-driven range shifts and fishing interact nearly additively, with low positive synergy at more extreme levels of the stressors.</w:t>
      </w:r>
    </w:p>
    <w:p w:rsidR="00917458" w:rsidRPr="00575C48" w:rsidRDefault="00D06764" w:rsidP="00AD2D55">
      <w:pPr>
        <w:spacing w:line="480" w:lineRule="auto"/>
        <w:rPr>
          <w:rFonts w:ascii="Avenir Book" w:hAnsi="Avenir Book"/>
        </w:rPr>
      </w:pPr>
      <w:r>
        <w:rPr>
          <w:rFonts w:ascii="Avenir Book" w:hAnsi="Avenir Book"/>
        </w:rPr>
        <w:t xml:space="preserve"> Finally, w</w:t>
      </w:r>
      <w:r w:rsidR="00575C48" w:rsidRPr="00575C48">
        <w:rPr>
          <w:rFonts w:ascii="Avenir Book" w:hAnsi="Avenir Book"/>
        </w:rPr>
        <w:t xml:space="preserve">e also examine the efficacy of two different types of management strategies: threshold harvesting rules and marine protected areas (MPAs). MPAs are frequently recommended for conservation of biodiversity and improved fisheries yield (Gaines, Lester, et al. 2010), and we evaluate whether MPAs established for those purposes could improve species persistence when habitat shifts rapidly. Previous work has suggested protected areas can be a key form of climate insurance and can provide stepping stones to help species keep up with a changing environment (Thomas et al. 2012; Hannah et al. 2007). We find that threshold harvesting rules remove the interaction between harvesting rates and climate velocity and that MPAs can help a species persist with higher harvesting pressure and slightly increase the maximum climate velocity </w:t>
      </w:r>
      <w:r>
        <w:rPr>
          <w:rFonts w:ascii="Avenir Book" w:hAnsi="Avenir Book"/>
        </w:rPr>
        <w:t>a species can survive</w:t>
      </w:r>
      <w:r w:rsidR="00575C48" w:rsidRPr="00575C48">
        <w:rPr>
          <w:rFonts w:ascii="Avenir Book" w:hAnsi="Avenir Book"/>
        </w:rPr>
        <w:t>.</w:t>
      </w:r>
    </w:p>
    <w:p w:rsidR="00917458" w:rsidRPr="00575C48" w:rsidRDefault="00575C48" w:rsidP="00AD2D55">
      <w:pPr>
        <w:pStyle w:val="Heading1"/>
        <w:spacing w:line="480" w:lineRule="auto"/>
        <w:rPr>
          <w:rFonts w:ascii="Avenir Book" w:hAnsi="Avenir Book"/>
          <w:color w:val="auto"/>
        </w:rPr>
      </w:pPr>
      <w:bookmarkStart w:id="15" w:name="methods"/>
      <w:r w:rsidRPr="00575C48">
        <w:rPr>
          <w:rFonts w:ascii="Avenir Book" w:hAnsi="Avenir Book"/>
          <w:color w:val="auto"/>
        </w:rPr>
        <w:lastRenderedPageBreak/>
        <w:t>Methods</w:t>
      </w:r>
    </w:p>
    <w:bookmarkEnd w:id="15"/>
    <w:p w:rsidR="00917458" w:rsidRPr="00575C48" w:rsidRDefault="00575C48" w:rsidP="003861BF">
      <w:pPr>
        <w:spacing w:line="480" w:lineRule="auto"/>
        <w:rPr>
          <w:rFonts w:ascii="Avenir Book" w:hAnsi="Avenir Book"/>
        </w:rPr>
      </w:pPr>
      <w:r w:rsidRPr="00575C48">
        <w:rPr>
          <w:rFonts w:ascii="Avenir Book" w:hAnsi="Avenir Book"/>
        </w:rPr>
        <w:t>We studied a model of the dynamics of a population constrained to a single, one-dimensional habitat patch by their inability to reproduce outside of that area, as introduced by Zhou and Kot (2011). This viable habitat patch (hereafter ‘patch’) shifts at a fixed velocity</w:t>
      </w:r>
      <w:r w:rsidR="00C97FCC">
        <w:rPr>
          <w:rFonts w:ascii="Avenir Book" w:hAnsi="Avenir Book"/>
        </w:rPr>
        <w:t>,</w:t>
      </w:r>
      <w:r w:rsidRPr="00575C48">
        <w:rPr>
          <w:rFonts w:ascii="Avenir Book" w:hAnsi="Avenir Book"/>
        </w:rPr>
        <w:t xml:space="preserve"> and harvest occurs at each point in space along the entire one-dimensional world. We first analytically determined the </w:t>
      </w:r>
      <w:r w:rsidR="00C97FCC">
        <w:rPr>
          <w:rFonts w:ascii="Avenir Book" w:hAnsi="Avenir Book"/>
        </w:rPr>
        <w:t xml:space="preserve">combinations of </w:t>
      </w:r>
      <w:r w:rsidRPr="00575C48">
        <w:rPr>
          <w:rFonts w:ascii="Avenir Book" w:hAnsi="Avenir Book"/>
        </w:rPr>
        <w:t>harvesting rate</w:t>
      </w:r>
      <w:r w:rsidR="00C97FCC">
        <w:rPr>
          <w:rFonts w:ascii="Avenir Book" w:hAnsi="Avenir Book"/>
        </w:rPr>
        <w:t xml:space="preserve"> and</w:t>
      </w:r>
      <w:r w:rsidRPr="00575C48">
        <w:rPr>
          <w:rFonts w:ascii="Avenir Book" w:hAnsi="Avenir Book"/>
        </w:rPr>
        <w:t xml:space="preserve"> climate velocity that drive the population extinct (hereafter the critical harvesting rate and critical climate velocity), and then measured </w:t>
      </w:r>
      <w:r w:rsidR="00C97FCC">
        <w:rPr>
          <w:rFonts w:ascii="Avenir Book" w:hAnsi="Avenir Book"/>
        </w:rPr>
        <w:t xml:space="preserve">their interaction </w:t>
      </w:r>
      <w:r w:rsidRPr="00575C48">
        <w:rPr>
          <w:rFonts w:ascii="Avenir Book" w:hAnsi="Avenir Book"/>
        </w:rPr>
        <w:t xml:space="preserve">by calculating the drop in biomass caused by </w:t>
      </w:r>
      <w:r w:rsidR="00C97FCC">
        <w:rPr>
          <w:rFonts w:ascii="Avenir Book" w:hAnsi="Avenir Book"/>
        </w:rPr>
        <w:t>the</w:t>
      </w:r>
      <w:r w:rsidR="00C97FCC" w:rsidRPr="00575C48">
        <w:rPr>
          <w:rFonts w:ascii="Avenir Book" w:hAnsi="Avenir Book"/>
        </w:rPr>
        <w:t xml:space="preserve"> </w:t>
      </w:r>
      <w:r w:rsidRPr="00575C48">
        <w:rPr>
          <w:rFonts w:ascii="Avenir Book" w:hAnsi="Avenir Book"/>
        </w:rPr>
        <w:t>stressor</w:t>
      </w:r>
      <w:r w:rsidR="00C97FCC">
        <w:rPr>
          <w:rFonts w:ascii="Avenir Book" w:hAnsi="Avenir Book"/>
        </w:rPr>
        <w:t>s</w:t>
      </w:r>
      <w:r w:rsidRPr="00575C48">
        <w:rPr>
          <w:rFonts w:ascii="Avenir Book" w:hAnsi="Avenir Book"/>
        </w:rPr>
        <w:t xml:space="preserve"> both individually and together. We then added threshold harvesting rules and </w:t>
      </w:r>
      <w:r w:rsidR="003861BF">
        <w:rPr>
          <w:rFonts w:ascii="Avenir Book" w:hAnsi="Avenir Book"/>
        </w:rPr>
        <w:t>MPAs</w:t>
      </w:r>
      <w:r w:rsidRPr="00575C48">
        <w:rPr>
          <w:rFonts w:ascii="Avenir Book" w:hAnsi="Avenir Book"/>
        </w:rPr>
        <w:t xml:space="preserve"> in numerical simulations of the model to determine how these management strategies affect population </w:t>
      </w:r>
      <w:commentRangeStart w:id="16"/>
      <w:r w:rsidRPr="00575C48">
        <w:rPr>
          <w:rFonts w:ascii="Avenir Book" w:hAnsi="Avenir Book"/>
        </w:rPr>
        <w:t>persistence</w:t>
      </w:r>
      <w:commentRangeEnd w:id="16"/>
      <w:r w:rsidR="00C97FCC">
        <w:rPr>
          <w:rStyle w:val="CommentReference"/>
        </w:rPr>
        <w:commentReference w:id="16"/>
      </w:r>
      <w:ins w:id="17" w:author="Princeton University Library" w:date="2014-03-10T16:32:00Z">
        <w:r w:rsidR="00D53E49">
          <w:rPr>
            <w:rFonts w:ascii="Avenir Book" w:hAnsi="Avenir Book"/>
          </w:rPr>
          <w:t xml:space="preserve"> </w:t>
        </w:r>
        <w:r w:rsidR="003861BF">
          <w:rPr>
            <w:rFonts w:ascii="Avenir Book" w:hAnsi="Avenir Book"/>
          </w:rPr>
          <w:t>and biomass</w:t>
        </w:r>
      </w:ins>
      <w:r w:rsidRPr="00575C48">
        <w:rPr>
          <w:rFonts w:ascii="Avenir Book" w:hAnsi="Avenir Book"/>
        </w:rPr>
        <w:t>.</w:t>
      </w:r>
    </w:p>
    <w:p w:rsidR="00917458" w:rsidRPr="00095148" w:rsidRDefault="00575C48" w:rsidP="00095148">
      <w:pPr>
        <w:pStyle w:val="Heading3"/>
        <w:rPr>
          <w:rFonts w:ascii="Avenir Book" w:hAnsi="Avenir Book"/>
          <w:color w:val="auto"/>
        </w:rPr>
      </w:pPr>
      <w:bookmarkStart w:id="18" w:name="the-model"/>
      <w:r w:rsidRPr="00095148">
        <w:rPr>
          <w:rFonts w:ascii="Avenir Book" w:hAnsi="Avenir Book"/>
          <w:color w:val="auto"/>
        </w:rPr>
        <w:t xml:space="preserve">The Model </w:t>
      </w:r>
    </w:p>
    <w:bookmarkEnd w:id="18"/>
    <w:p w:rsidR="00917458" w:rsidRDefault="00575C48" w:rsidP="00AD2D55">
      <w:pPr>
        <w:spacing w:line="480" w:lineRule="auto"/>
        <w:rPr>
          <w:ins w:id="19" w:author="M P" w:date="2014-03-06T11:22:00Z"/>
          <w:rFonts w:ascii="Avenir Book" w:hAnsi="Avenir Book"/>
        </w:rPr>
      </w:pPr>
      <w:r w:rsidRPr="00575C48">
        <w:rPr>
          <w:rFonts w:ascii="Avenir Book" w:hAnsi="Avenir Book"/>
        </w:rPr>
        <w:t xml:space="preserve">In </w:t>
      </w:r>
      <w:r w:rsidR="00FA4692">
        <w:rPr>
          <w:rFonts w:ascii="Avenir Book" w:hAnsi="Avenir Book"/>
        </w:rPr>
        <w:t>our</w:t>
      </w:r>
      <w:r w:rsidR="00FA4692" w:rsidRPr="00575C48">
        <w:rPr>
          <w:rFonts w:ascii="Avenir Book" w:hAnsi="Avenir Book"/>
        </w:rPr>
        <w:t xml:space="preserve"> </w:t>
      </w:r>
      <w:r w:rsidRPr="00575C48">
        <w:rPr>
          <w:rFonts w:ascii="Avenir Book" w:hAnsi="Avenir Book"/>
        </w:rPr>
        <w:t>model, adults from the current year produce offspring according to a recruitment function and these offspring disperse across the one-dimensional world according to a dispersal kernel to become the next generation’s adults. We additionally subject the adults to harvesting before they produce offspring. These processes –</w:t>
      </w:r>
      <w:r w:rsidR="00A33E2D">
        <w:rPr>
          <w:rFonts w:ascii="Avenir Book" w:hAnsi="Avenir Book"/>
        </w:rPr>
        <w:t xml:space="preserve"> </w:t>
      </w:r>
      <w:r w:rsidRPr="00575C48">
        <w:rPr>
          <w:rFonts w:ascii="Avenir Book" w:hAnsi="Avenir Book"/>
        </w:rPr>
        <w:t xml:space="preserve">harvesting, </w:t>
      </w:r>
      <w:r w:rsidR="00A33E2D" w:rsidRPr="00575C48">
        <w:rPr>
          <w:rFonts w:ascii="Avenir Book" w:hAnsi="Avenir Book"/>
        </w:rPr>
        <w:t xml:space="preserve">recruitment, </w:t>
      </w:r>
      <w:r w:rsidRPr="00575C48">
        <w:rPr>
          <w:rFonts w:ascii="Avenir Book" w:hAnsi="Avenir Book"/>
        </w:rPr>
        <w:t xml:space="preserve">and dispersal – are incorporated into an integrodifference model. If </w:t>
      </w:r>
      <m:oMath>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(x)</m:t>
        </m:r>
      </m:oMath>
      <w:r w:rsidRPr="00575C48">
        <w:rPr>
          <w:rFonts w:ascii="Avenir Book" w:hAnsi="Avenir Book"/>
        </w:rPr>
        <w:t xml:space="preserve"> is the </w:t>
      </w:r>
      <w:r w:rsidR="00914838">
        <w:rPr>
          <w:rFonts w:ascii="Avenir Book" w:hAnsi="Avenir Book"/>
        </w:rPr>
        <w:t>number</w:t>
      </w:r>
      <w:r w:rsidR="00914838" w:rsidRPr="00575C48">
        <w:rPr>
          <w:rFonts w:ascii="Avenir Book" w:hAnsi="Avenir Book"/>
        </w:rPr>
        <w:t xml:space="preserve"> </w:t>
      </w:r>
      <w:r w:rsidRPr="00575C48">
        <w:rPr>
          <w:rFonts w:ascii="Avenir Book" w:hAnsi="Avenir Book"/>
        </w:rPr>
        <w:t xml:space="preserve">of fish at position </w:t>
      </w:r>
      <m:oMath>
        <m:r>
          <w:rPr>
            <w:rFonts w:ascii="Cambria Math" w:hAnsi="Cambria Math"/>
          </w:rPr>
          <m:t>x</m:t>
        </m:r>
      </m:oMath>
      <w:r w:rsidRPr="00575C48">
        <w:rPr>
          <w:rFonts w:ascii="Avenir Book" w:hAnsi="Avenir Book"/>
        </w:rPr>
        <w:t xml:space="preserve"> at time </w:t>
      </w:r>
      <m:oMath>
        <m:r>
          <w:rPr>
            <w:rFonts w:ascii="Cambria Math" w:hAnsi="Cambria Math"/>
          </w:rPr>
          <m:t>t</m:t>
        </m:r>
      </m:oMath>
      <w:r w:rsidRPr="00575C48">
        <w:rPr>
          <w:rFonts w:ascii="Avenir Book" w:hAnsi="Avenir Book"/>
        </w:rPr>
        <w:t xml:space="preserve">, then the </w:t>
      </w:r>
      <w:r w:rsidR="00914838">
        <w:rPr>
          <w:rFonts w:ascii="Avenir Book" w:hAnsi="Avenir Book"/>
        </w:rPr>
        <w:t>number</w:t>
      </w:r>
      <w:r w:rsidR="00914838" w:rsidRPr="00575C48">
        <w:rPr>
          <w:rFonts w:ascii="Avenir Book" w:hAnsi="Avenir Book"/>
        </w:rPr>
        <w:t xml:space="preserve"> </w:t>
      </w:r>
      <w:r w:rsidRPr="00575C48">
        <w:rPr>
          <w:rFonts w:ascii="Avenir Book" w:hAnsi="Avenir Book"/>
        </w:rPr>
        <w:t>of fish at the next generation is given by</w:t>
      </w:r>
    </w:p>
    <w:tbl>
      <w:tblPr>
        <w:tblStyle w:val="TableGrid"/>
        <w:tblW w:w="0" w:type="auto"/>
        <w:tblLook w:val="04A0"/>
      </w:tblPr>
      <w:tblGrid>
        <w:gridCol w:w="8028"/>
        <w:gridCol w:w="1548"/>
      </w:tblGrid>
      <w:tr w:rsidR="00C74D6A" w:rsidTr="00C74D6A">
        <w:trPr>
          <w:ins w:id="20" w:author="M P" w:date="2014-03-06T11:23:00Z"/>
        </w:trPr>
        <w:tc>
          <w:tcPr>
            <w:tcW w:w="8028" w:type="dxa"/>
            <w:vAlign w:val="center"/>
          </w:tcPr>
          <w:p w:rsidR="002F5A83" w:rsidRDefault="00C51D18">
            <w:pPr>
              <w:spacing w:line="480" w:lineRule="auto"/>
              <w:jc w:val="center"/>
              <w:rPr>
                <w:ins w:id="21" w:author="M P" w:date="2014-03-06T11:23:00Z"/>
                <w:rFonts w:ascii="Avenir Book" w:hAnsi="Avenir Book"/>
              </w:rPr>
            </w:pPr>
            <m:oMathPara>
              <m:oMath>
                <m:sSub>
                  <m:sSubPr>
                    <m:ctrlPr>
                      <w:ins w:id="22" w:author="M P" w:date="2014-03-06T11:23:00Z">
                        <w:rPr>
                          <w:rFonts w:ascii="Cambria Math" w:hAnsi="Cambria Math"/>
                          <w:i/>
                        </w:rPr>
                      </w:ins>
                    </m:ctrlPr>
                  </m:sSubPr>
                  <m:e>
                    <w:ins w:id="23" w:author="M P" w:date="2014-03-06T11:23:00Z">
                      <m:r>
                        <w:rPr>
                          <w:rFonts w:ascii="Cambria Math" w:hAnsi="Cambria Math"/>
                        </w:rPr>
                        <m:t>n</m:t>
                      </m:r>
                    </w:ins>
                  </m:e>
                  <m:sub>
                    <w:ins w:id="24" w:author="M P" w:date="2014-03-06T11:23:00Z">
                      <m:r>
                        <w:rPr>
                          <w:rFonts w:ascii="Cambria Math" w:hAnsi="Cambria Math"/>
                        </w:rPr>
                        <m:t>t+1</m:t>
                      </m:r>
                    </w:ins>
                  </m:sub>
                </m:sSub>
                <m:d>
                  <m:dPr>
                    <m:ctrlPr>
                      <w:ins w:id="25" w:author="M P" w:date="2014-03-06T11:23:00Z">
                        <w:rPr>
                          <w:rFonts w:ascii="Cambria Math" w:hAnsi="Cambria Math"/>
                          <w:i/>
                        </w:rPr>
                      </w:ins>
                    </m:ctrlPr>
                  </m:dPr>
                  <m:e>
                    <w:ins w:id="26" w:author="M P" w:date="2014-03-06T11:23:00Z">
                      <m:r>
                        <w:rPr>
                          <w:rFonts w:ascii="Cambria Math" w:hAnsi="Cambria Math"/>
                        </w:rPr>
                        <m:t>x</m:t>
                      </m:r>
                    </w:ins>
                  </m:e>
                </m:d>
                <w:ins w:id="27" w:author="M P" w:date="2014-03-06T11:23:00Z">
                  <m:r>
                    <w:rPr>
                      <w:rFonts w:ascii="Cambria Math" w:hAnsi="Cambria Math"/>
                    </w:rPr>
                    <m:t>=</m:t>
                  </m:r>
                </w:ins>
                <m:nary>
                  <m:naryPr>
                    <m:limLoc m:val="subSup"/>
                    <m:ctrlPr>
                      <w:ins w:id="28" w:author="M P" w:date="2014-03-06T11:23:00Z">
                        <w:rPr>
                          <w:rFonts w:ascii="Cambria Math" w:hAnsi="Cambria Math"/>
                          <w:i/>
                        </w:rPr>
                      </w:ins>
                    </m:ctrlPr>
                  </m:naryPr>
                  <m:sub>
                    <w:ins w:id="29" w:author="M P" w:date="2014-03-06T11:23:00Z">
                      <m:r>
                        <w:rPr>
                          <w:rFonts w:ascii="Cambria Math" w:hAnsi="Cambria Math"/>
                        </w:rPr>
                        <m:t>-</m:t>
                      </m:r>
                    </w:ins>
                    <m:f>
                      <m:fPr>
                        <m:ctrlPr>
                          <w:ins w:id="30" w:author="M P" w:date="2014-03-06T11:23:00Z">
                            <w:rPr>
                              <w:rFonts w:ascii="Cambria Math" w:hAnsi="Cambria Math"/>
                              <w:i/>
                            </w:rPr>
                          </w:ins>
                        </m:ctrlPr>
                      </m:fPr>
                      <m:num>
                        <w:ins w:id="31" w:author="M P" w:date="2014-03-06T11:23:00Z">
                          <m:r>
                            <w:rPr>
                              <w:rFonts w:ascii="Cambria Math" w:hAnsi="Cambria Math"/>
                            </w:rPr>
                            <m:t>L</m:t>
                          </m:r>
                        </w:ins>
                      </m:num>
                      <m:den>
                        <w:ins w:id="32" w:author="M P" w:date="2014-03-06T11:23:00Z">
                          <m:r>
                            <w:rPr>
                              <w:rFonts w:ascii="Cambria Math" w:hAnsi="Cambria Math"/>
                            </w:rPr>
                            <m:t>2</m:t>
                          </m:r>
                        </w:ins>
                      </m:den>
                    </m:f>
                    <w:ins w:id="33" w:author="M P" w:date="2014-03-06T11:23:00Z">
                      <m:r>
                        <w:rPr>
                          <w:rFonts w:ascii="Cambria Math" w:hAnsi="Cambria Math"/>
                        </w:rPr>
                        <m:t>+ct</m:t>
                      </m:r>
                    </w:ins>
                  </m:sub>
                  <m:sup>
                    <m:f>
                      <m:fPr>
                        <m:ctrlPr>
                          <w:ins w:id="34" w:author="M P" w:date="2014-03-06T11:23:00Z">
                            <w:rPr>
                              <w:rFonts w:ascii="Cambria Math" w:hAnsi="Cambria Math"/>
                              <w:i/>
                            </w:rPr>
                          </w:ins>
                        </m:ctrlPr>
                      </m:fPr>
                      <m:num>
                        <w:ins w:id="35" w:author="M P" w:date="2014-03-06T11:23:00Z">
                          <m:r>
                            <w:rPr>
                              <w:rFonts w:ascii="Cambria Math" w:hAnsi="Cambria Math"/>
                            </w:rPr>
                            <m:t>L</m:t>
                          </m:r>
                        </w:ins>
                      </m:num>
                      <m:den>
                        <w:ins w:id="36" w:author="M P" w:date="2014-03-06T11:23:00Z">
                          <m:r>
                            <w:rPr>
                              <w:rFonts w:ascii="Cambria Math" w:hAnsi="Cambria Math"/>
                            </w:rPr>
                            <m:t>2</m:t>
                          </m:r>
                        </w:ins>
                      </m:den>
                    </m:f>
                    <w:ins w:id="37" w:author="M P" w:date="2014-03-06T11:23:00Z">
                      <m:r>
                        <w:rPr>
                          <w:rFonts w:ascii="Cambria Math" w:hAnsi="Cambria Math"/>
                        </w:rPr>
                        <m:t>+ct</m:t>
                      </m:r>
                    </w:ins>
                  </m:sup>
                  <m:e>
                    <w:ins w:id="38" w:author="M P" w:date="2014-03-06T11:23:00Z">
                      <m:r>
                        <w:rPr>
                          <w:rFonts w:ascii="Cambria Math" w:hAnsi="Cambria Math"/>
                        </w:rPr>
                        <m:t>k</m:t>
                      </m:r>
                    </w:ins>
                    <m:d>
                      <m:dPr>
                        <m:ctrlPr>
                          <w:ins w:id="39" w:author="M P" w:date="2014-03-06T11:23:00Z">
                            <w:rPr>
                              <w:rFonts w:ascii="Cambria Math" w:hAnsi="Cambria Math"/>
                              <w:i/>
                            </w:rPr>
                          </w:ins>
                        </m:ctrlPr>
                      </m:dPr>
                      <m:e>
                        <w:ins w:id="40" w:author="M P" w:date="2014-03-06T11:23:00Z">
                          <m:r>
                            <w:rPr>
                              <w:rFonts w:ascii="Cambria Math" w:hAnsi="Cambria Math"/>
                            </w:rPr>
                            <m:t>x-y</m:t>
                          </m:r>
                        </w:ins>
                      </m:e>
                    </m:d>
                    <w:ins w:id="41" w:author="M P" w:date="2014-03-06T11:23:00Z">
                      <m:r>
                        <w:rPr>
                          <w:rFonts w:ascii="Cambria Math" w:hAnsi="Cambria Math"/>
                        </w:rPr>
                        <m:t>f(</m:t>
                      </m:r>
                    </w:ins>
                    <m:sSub>
                      <m:sSubPr>
                        <m:ctrlPr>
                          <w:ins w:id="42" w:author="M P" w:date="2014-03-06T11:23:00Z">
                            <w:rPr>
                              <w:rFonts w:ascii="Cambria Math" w:hAnsi="Cambria Math"/>
                              <w:i/>
                            </w:rPr>
                          </w:ins>
                        </m:ctrlPr>
                      </m:sSubPr>
                      <m:e>
                        <w:ins w:id="43" w:author="M P" w:date="2014-03-06T11:23:00Z">
                          <m:r>
                            <w:rPr>
                              <w:rFonts w:ascii="Cambria Math" w:hAnsi="Cambria Math"/>
                            </w:rPr>
                            <m:t>n</m:t>
                          </m:r>
                        </w:ins>
                      </m:e>
                      <m:sub>
                        <w:ins w:id="44" w:author="M P" w:date="2014-03-06T11:23:00Z">
                          <m:r>
                            <w:rPr>
                              <w:rFonts w:ascii="Cambria Math" w:hAnsi="Cambria Math"/>
                            </w:rPr>
                            <m:t>t</m:t>
                          </m:r>
                        </w:ins>
                      </m:sub>
                    </m:sSub>
                    <m:d>
                      <m:dPr>
                        <m:ctrlPr>
                          <w:ins w:id="45" w:author="M P" w:date="2014-03-06T11:23:00Z">
                            <w:rPr>
                              <w:rFonts w:ascii="Cambria Math" w:hAnsi="Cambria Math"/>
                              <w:i/>
                            </w:rPr>
                          </w:ins>
                        </m:ctrlPr>
                      </m:dPr>
                      <m:e>
                        <w:ins w:id="46" w:author="M P" w:date="2014-03-06T11:23:00Z">
                          <m:r>
                            <w:rPr>
                              <w:rFonts w:ascii="Cambria Math" w:hAnsi="Cambria Math"/>
                            </w:rPr>
                            <m:t>y</m:t>
                          </m:r>
                        </w:ins>
                      </m:e>
                    </m:d>
                    <w:ins w:id="47" w:author="M P" w:date="2014-03-06T11:23:00Z">
                      <m:r>
                        <w:rPr>
                          <w:rFonts w:ascii="Cambria Math" w:hAnsi="Cambria Math"/>
                        </w:rPr>
                        <m:t>-g</m:t>
                      </m:r>
                      <m:r>
                        <m:rPr>
                          <m:sty m:val="p"/>
                        </m:rPr>
                        <w:rPr>
                          <w:rStyle w:val="CommentReference"/>
                        </w:rPr>
                        <w:annotationRef/>
                      </m:r>
                      <m:r>
                        <w:rPr>
                          <w:rFonts w:ascii="Cambria Math" w:hAnsi="Cambria Math"/>
                        </w:rPr>
                        <m:t>(</m:t>
                      </m:r>
                    </w:ins>
                    <m:sSub>
                      <m:sSubPr>
                        <m:ctrlPr>
                          <w:ins w:id="48" w:author="M P" w:date="2014-03-06T11:23:00Z">
                            <w:rPr>
                              <w:rFonts w:ascii="Cambria Math" w:hAnsi="Cambria Math"/>
                              <w:i/>
                            </w:rPr>
                          </w:ins>
                        </m:ctrlPr>
                      </m:sSubPr>
                      <m:e>
                        <w:ins w:id="49" w:author="M P" w:date="2014-03-06T11:23:00Z">
                          <m:r>
                            <w:rPr>
                              <w:rFonts w:ascii="Cambria Math" w:hAnsi="Cambria Math"/>
                            </w:rPr>
                            <m:t>n</m:t>
                          </m:r>
                        </w:ins>
                      </m:e>
                      <m:sub>
                        <w:ins w:id="50" w:author="M P" w:date="2014-03-06T11:23:00Z">
                          <m:r>
                            <w:rPr>
                              <w:rFonts w:ascii="Cambria Math" w:hAnsi="Cambria Math"/>
                            </w:rPr>
                            <m:t>t</m:t>
                          </m:r>
                        </w:ins>
                      </m:sub>
                    </m:sSub>
                    <m:d>
                      <m:dPr>
                        <m:ctrlPr>
                          <w:ins w:id="51" w:author="M P" w:date="2014-03-06T11:23:00Z">
                            <w:rPr>
                              <w:rFonts w:ascii="Cambria Math" w:hAnsi="Cambria Math"/>
                              <w:i/>
                            </w:rPr>
                          </w:ins>
                        </m:ctrlPr>
                      </m:dPr>
                      <m:e>
                        <w:ins w:id="52" w:author="M P" w:date="2014-03-06T11:23:00Z">
                          <m:r>
                            <w:rPr>
                              <w:rFonts w:ascii="Cambria Math" w:hAnsi="Cambria Math"/>
                            </w:rPr>
                            <m:t>y</m:t>
                          </m:r>
                        </w:ins>
                      </m:e>
                    </m:d>
                    <w:ins w:id="53" w:author="M P" w:date="2014-03-06T11:23:00Z">
                      <m:r>
                        <w:rPr>
                          <w:rFonts w:ascii="Cambria Math" w:hAnsi="Cambria Math"/>
                        </w:rPr>
                        <m:t>))</m:t>
                      </m:r>
                    </w:ins>
                  </m:e>
                </m:nary>
                <w:ins w:id="54" w:author="M P" w:date="2014-03-06T11:23:00Z">
                  <m:r>
                    <w:rPr>
                      <w:rFonts w:ascii="Cambria Math" w:hAnsi="Cambria Math"/>
                    </w:rPr>
                    <m:t>dy,</m:t>
                  </m:r>
                </w:ins>
              </m:oMath>
            </m:oMathPara>
          </w:p>
        </w:tc>
        <w:tc>
          <w:tcPr>
            <w:tcW w:w="1548" w:type="dxa"/>
            <w:vAlign w:val="center"/>
          </w:tcPr>
          <w:p w:rsidR="002F5A83" w:rsidRDefault="00C74D6A">
            <w:pPr>
              <w:spacing w:line="480" w:lineRule="auto"/>
              <w:jc w:val="center"/>
              <w:rPr>
                <w:ins w:id="55" w:author="M P" w:date="2014-03-06T11:23:00Z"/>
                <w:rFonts w:ascii="Avenir Book" w:hAnsi="Avenir Book"/>
              </w:rPr>
            </w:pPr>
            <w:ins w:id="56" w:author="M P" w:date="2014-03-06T11:23:00Z">
              <w:r>
                <w:rPr>
                  <w:rFonts w:ascii="Avenir Book" w:hAnsi="Avenir Book"/>
                </w:rPr>
                <w:t>(1)</w:t>
              </w:r>
            </w:ins>
          </w:p>
        </w:tc>
      </w:tr>
    </w:tbl>
    <w:p w:rsidR="00286808" w:rsidRPr="00286808" w:rsidRDefault="00575C48" w:rsidP="00AD2D55">
      <w:pPr>
        <w:spacing w:line="480" w:lineRule="auto"/>
        <w:rPr>
          <w:rFonts w:ascii="Avenir Book" w:hAnsi="Avenir Book"/>
        </w:rPr>
      </w:pPr>
      <w:r w:rsidRPr="00575C48">
        <w:rPr>
          <w:rFonts w:ascii="Avenir Book" w:hAnsi="Avenir Book"/>
        </w:rPr>
        <w:lastRenderedPageBreak/>
        <w:t xml:space="preserve">where </w:t>
      </w:r>
      <m:oMath>
        <m:r>
          <w:rPr>
            <w:rFonts w:ascii="Cambria Math" w:hAnsi="Cambria Math"/>
          </w:rPr>
          <m:t>g(n)</m:t>
        </m:r>
      </m:oMath>
      <w:r w:rsidRPr="00575C48">
        <w:rPr>
          <w:rFonts w:ascii="Avenir Book" w:hAnsi="Avenir Book"/>
        </w:rPr>
        <w:t xml:space="preserve"> is </w:t>
      </w:r>
      <w:r w:rsidR="00A33E2D">
        <w:rPr>
          <w:rFonts w:ascii="Avenir Book" w:hAnsi="Avenir Book"/>
        </w:rPr>
        <w:t>a function describing the</w:t>
      </w:r>
      <w:r w:rsidR="00A33E2D" w:rsidRPr="00575C48">
        <w:rPr>
          <w:rFonts w:ascii="Avenir Book" w:hAnsi="Avenir Book"/>
        </w:rPr>
        <w:t xml:space="preserve"> </w:t>
      </w:r>
      <w:r w:rsidR="00A33E2D">
        <w:rPr>
          <w:rFonts w:ascii="Avenir Book" w:hAnsi="Avenir Book"/>
        </w:rPr>
        <w:t>number</w:t>
      </w:r>
      <w:r w:rsidR="00A33E2D" w:rsidRPr="00575C48">
        <w:rPr>
          <w:rFonts w:ascii="Avenir Book" w:hAnsi="Avenir Book"/>
        </w:rPr>
        <w:t xml:space="preserve"> </w:t>
      </w:r>
      <w:r w:rsidRPr="00575C48">
        <w:rPr>
          <w:rFonts w:ascii="Avenir Book" w:hAnsi="Avenir Book"/>
        </w:rPr>
        <w:t>of adults harvested</w:t>
      </w:r>
      <w:r w:rsidR="00A33E2D">
        <w:rPr>
          <w:rFonts w:ascii="Avenir Book" w:hAnsi="Avenir Book"/>
        </w:rPr>
        <w:t xml:space="preserve"> given local density </w:t>
      </w:r>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(y)</m:t>
        </m:r>
      </m:oMath>
      <w:r w:rsidRPr="00575C48">
        <w:rPr>
          <w:rFonts w:ascii="Avenir Book" w:hAnsi="Avenir Book"/>
        </w:rPr>
        <w:t xml:space="preserve">, </w:t>
      </w:r>
      <m:oMath>
        <m:r>
          <w:rPr>
            <w:rFonts w:ascii="Cambria Math" w:hAnsi="Cambria Math"/>
          </w:rPr>
          <m:t>k(x-y)</m:t>
        </m:r>
      </m:oMath>
      <w:r w:rsidRPr="00575C48">
        <w:rPr>
          <w:rFonts w:ascii="Avenir Book" w:hAnsi="Avenir Book"/>
        </w:rPr>
        <w:t xml:space="preserve"> is </w:t>
      </w:r>
      <w:r w:rsidR="00A33E2D">
        <w:rPr>
          <w:rFonts w:ascii="Avenir Book" w:hAnsi="Avenir Book"/>
        </w:rPr>
        <w:t>a</w:t>
      </w:r>
      <w:r w:rsidR="00A33E2D" w:rsidRPr="00575C48">
        <w:rPr>
          <w:rFonts w:ascii="Avenir Book" w:hAnsi="Avenir Book"/>
        </w:rPr>
        <w:t xml:space="preserve"> </w:t>
      </w:r>
      <w:r w:rsidRPr="00575C48">
        <w:rPr>
          <w:rFonts w:ascii="Avenir Book" w:hAnsi="Avenir Book"/>
        </w:rPr>
        <w:t xml:space="preserve">dispersal kernel giving the probability of a larva traveling from position </w:t>
      </w:r>
      <m:oMath>
        <m:r>
          <w:rPr>
            <w:rFonts w:ascii="Cambria Math" w:hAnsi="Cambria Math"/>
          </w:rPr>
          <m:t>y</m:t>
        </m:r>
      </m:oMath>
      <w:r w:rsidRPr="00575C48">
        <w:rPr>
          <w:rFonts w:ascii="Avenir Book" w:hAnsi="Avenir Book"/>
        </w:rPr>
        <w:t xml:space="preserve"> to position </w:t>
      </w:r>
      <m:oMath>
        <m:r>
          <w:rPr>
            <w:rFonts w:ascii="Cambria Math" w:hAnsi="Cambria Math"/>
          </w:rPr>
          <m:t>x</m:t>
        </m:r>
      </m:oMath>
      <w:r w:rsidRPr="00575C48">
        <w:rPr>
          <w:rFonts w:ascii="Avenir Book" w:hAnsi="Avenir Book"/>
        </w:rPr>
        <w:t xml:space="preserve">, </w:t>
      </w:r>
      <m:oMath>
        <m:r>
          <w:rPr>
            <w:rFonts w:ascii="Cambria Math" w:hAnsi="Cambria Math"/>
          </w:rPr>
          <m:t>L</m:t>
        </m:r>
      </m:oMath>
      <w:r w:rsidRPr="00575C48">
        <w:rPr>
          <w:rFonts w:ascii="Avenir Book" w:hAnsi="Avenir Book"/>
        </w:rPr>
        <w:t xml:space="preserve"> is the length of the patch, and </w:t>
      </w:r>
      <m:oMath>
        <m:r>
          <w:rPr>
            <w:rFonts w:ascii="Cambria Math" w:hAnsi="Cambria Math"/>
          </w:rPr>
          <m:t>c</m:t>
        </m:r>
      </m:oMath>
      <w:r w:rsidRPr="00575C48">
        <w:rPr>
          <w:rFonts w:ascii="Avenir Book" w:hAnsi="Avenir Book"/>
        </w:rPr>
        <w:t xml:space="preserve"> is the rate at which </w:t>
      </w:r>
      <w:r w:rsidR="002253AD">
        <w:rPr>
          <w:rFonts w:ascii="Avenir Book" w:hAnsi="Avenir Book"/>
        </w:rPr>
        <w:t>the patch</w:t>
      </w:r>
      <w:r w:rsidR="002253AD" w:rsidRPr="00575C48">
        <w:rPr>
          <w:rFonts w:ascii="Avenir Book" w:hAnsi="Avenir Book"/>
        </w:rPr>
        <w:t xml:space="preserve"> </w:t>
      </w:r>
      <w:r w:rsidRPr="00575C48">
        <w:rPr>
          <w:rFonts w:ascii="Avenir Book" w:hAnsi="Avenir Book"/>
        </w:rPr>
        <w:t>shifts across space</w:t>
      </w:r>
      <w:r w:rsidR="002253AD">
        <w:rPr>
          <w:rFonts w:ascii="Avenir Book" w:hAnsi="Avenir Book"/>
        </w:rPr>
        <w:t xml:space="preserve"> (</w:t>
      </w:r>
      <w:r w:rsidR="009C1306">
        <w:rPr>
          <w:rFonts w:ascii="Avenir Book" w:hAnsi="Avenir Book"/>
        </w:rPr>
        <w:t>the climate velocity). In other words,</w:t>
      </w:r>
      <w:r w:rsidR="002253AD">
        <w:rPr>
          <w:rFonts w:ascii="Avenir Book" w:hAnsi="Avenir Book"/>
        </w:rPr>
        <w:t xml:space="preserve"> the center of the patch at time </w:t>
      </w:r>
      <w:r w:rsidR="002253AD">
        <w:rPr>
          <w:rFonts w:ascii="Avenir Book" w:hAnsi="Avenir Book"/>
          <w:i/>
        </w:rPr>
        <w:t>t</w:t>
      </w:r>
      <w:r w:rsidR="002253AD">
        <w:rPr>
          <w:rFonts w:ascii="Avenir Book" w:hAnsi="Avenir Book"/>
        </w:rPr>
        <w:t xml:space="preserve"> will be at location </w:t>
      </w:r>
      <w:r w:rsidR="002253AD">
        <w:rPr>
          <w:rFonts w:ascii="Avenir Book" w:hAnsi="Avenir Book"/>
          <w:i/>
        </w:rPr>
        <w:t>ct</w:t>
      </w:r>
      <w:r w:rsidRPr="00575C48">
        <w:rPr>
          <w:rFonts w:ascii="Avenir Book" w:hAnsi="Avenir Book"/>
        </w:rPr>
        <w:t xml:space="preserve">. </w:t>
      </w:r>
      <w:r w:rsidR="00286808">
        <w:rPr>
          <w:rFonts w:ascii="Avenir Book" w:hAnsi="Avenir Book"/>
        </w:rPr>
        <w:t>As shown in Appendix A.1, the persistence of this population depends on</w:t>
      </w:r>
      <w:r w:rsidR="00286808" w:rsidRPr="00575C48">
        <w:rPr>
          <w:rFonts w:ascii="Avenir Book" w:hAnsi="Avenir Book"/>
        </w:rPr>
        <w:t xml:space="preserve">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0</m:t>
            </m:r>
          </m:e>
        </m:d>
      </m:oMath>
      <w:r w:rsidR="00286808">
        <w:rPr>
          <w:rFonts w:ascii="Avenir Book" w:eastAsiaTheme="minorEastAsia" w:hAnsi="Avenir Book"/>
        </w:rPr>
        <w:t xml:space="preserve"> rather than the full form of </w:t>
      </w:r>
      <m:oMath>
        <m:r>
          <w:rPr>
            <w:rFonts w:ascii="Cambria Math" w:hAnsi="Cambria Math"/>
          </w:rPr>
          <m:t>g(n)</m:t>
        </m:r>
      </m:oMath>
      <w:r w:rsidR="00286808">
        <w:rPr>
          <w:rFonts w:ascii="Avenir Book" w:eastAsiaTheme="minorEastAsia" w:hAnsi="Avenir Book"/>
        </w:rPr>
        <w:t xml:space="preserve">, and so we use </w:t>
      </w:r>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=hn</m:t>
        </m:r>
      </m:oMath>
      <w:r w:rsidR="0007485B">
        <w:rPr>
          <w:rFonts w:ascii="Avenir Book" w:eastAsiaTheme="minorEastAsia" w:hAnsi="Avenir Book"/>
        </w:rPr>
        <w:t xml:space="preserve"> for simplicity</w:t>
      </w:r>
      <w:r w:rsidR="00A85881">
        <w:rPr>
          <w:rFonts w:ascii="Avenir Book" w:eastAsiaTheme="minorEastAsia" w:hAnsi="Avenir Book"/>
        </w:rPr>
        <w:t xml:space="preserve">, where </w:t>
      </w:r>
      <w:r w:rsidR="00A85881">
        <w:rPr>
          <w:rFonts w:ascii="Avenir Book" w:eastAsiaTheme="minorEastAsia" w:hAnsi="Avenir Book"/>
          <w:i/>
        </w:rPr>
        <w:t>h</w:t>
      </w:r>
      <w:r w:rsidR="00A85881">
        <w:rPr>
          <w:rFonts w:ascii="Avenir Book" w:eastAsiaTheme="minorEastAsia" w:hAnsi="Avenir Book"/>
        </w:rPr>
        <w:t xml:space="preserve"> is the proportion of the population harvested</w:t>
      </w:r>
      <w:r w:rsidR="0007485B">
        <w:rPr>
          <w:rFonts w:ascii="Avenir Book" w:eastAsiaTheme="minorEastAsia" w:hAnsi="Avenir Book"/>
        </w:rPr>
        <w:t>.</w:t>
      </w:r>
    </w:p>
    <w:p w:rsidR="00917458" w:rsidRDefault="00575C48" w:rsidP="00AD2D55">
      <w:pPr>
        <w:spacing w:line="480" w:lineRule="auto"/>
        <w:rPr>
          <w:rFonts w:ascii="Avenir Book" w:hAnsi="Avenir Book"/>
        </w:rPr>
      </w:pPr>
      <w:commentRangeStart w:id="57"/>
      <w:commentRangeStart w:id="58"/>
      <w:r w:rsidRPr="00575C48">
        <w:rPr>
          <w:rFonts w:ascii="Avenir Book" w:hAnsi="Avenir Book"/>
        </w:rPr>
        <w:t>We use</w:t>
      </w:r>
      <w:del w:id="59" w:author="M P" w:date="2014-03-06T10:38:00Z">
        <w:r w:rsidRPr="00575C48" w:rsidDel="00286808">
          <w:rPr>
            <w:rFonts w:ascii="Avenir Book" w:hAnsi="Avenir Book"/>
          </w:rPr>
          <w:delText>d</w:delText>
        </w:r>
      </w:del>
      <w:r w:rsidRPr="00575C48">
        <w:rPr>
          <w:rFonts w:ascii="Avenir Book" w:hAnsi="Avenir Book"/>
        </w:rPr>
        <w:t xml:space="preserve"> a </w:t>
      </w:r>
      <w:commentRangeEnd w:id="57"/>
      <w:r w:rsidR="009A36D7">
        <w:rPr>
          <w:rStyle w:val="CommentReference"/>
        </w:rPr>
        <w:commentReference w:id="57"/>
      </w:r>
      <w:commentRangeEnd w:id="58"/>
      <w:r w:rsidR="00106C5D">
        <w:rPr>
          <w:rStyle w:val="CommentReference"/>
        </w:rPr>
        <w:commentReference w:id="58"/>
      </w:r>
      <w:r w:rsidRPr="00575C48">
        <w:rPr>
          <w:rFonts w:ascii="Avenir Book" w:hAnsi="Avenir Book"/>
        </w:rPr>
        <w:t xml:space="preserve">Beverton-Holt stock-recruitment function for </w:t>
      </w:r>
      <m:oMath>
        <m:r>
          <w:rPr>
            <w:rFonts w:ascii="Cambria Math" w:hAnsi="Cambria Math"/>
          </w:rPr>
          <m:t>f(n)</m:t>
        </m:r>
      </m:oMath>
      <w:r w:rsidRPr="00575C48">
        <w:rPr>
          <w:rFonts w:ascii="Avenir Book" w:hAnsi="Avenir Book"/>
        </w:rPr>
        <w:t>,</w:t>
      </w:r>
    </w:p>
    <w:tbl>
      <w:tblPr>
        <w:tblStyle w:val="TableGrid"/>
        <w:tblW w:w="0" w:type="auto"/>
        <w:tblLook w:val="04A0"/>
      </w:tblPr>
      <w:tblGrid>
        <w:gridCol w:w="8028"/>
        <w:gridCol w:w="1548"/>
      </w:tblGrid>
      <w:tr w:rsidR="00C74D6A" w:rsidTr="00313F8E">
        <w:tc>
          <w:tcPr>
            <w:tcW w:w="8028" w:type="dxa"/>
            <w:vAlign w:val="center"/>
          </w:tcPr>
          <w:p w:rsidR="00C74D6A" w:rsidRDefault="00C74D6A" w:rsidP="00313F8E">
            <w:pPr>
              <w:spacing w:line="480" w:lineRule="auto"/>
              <w:jc w:val="center"/>
              <w:rPr>
                <w:rFonts w:ascii="Avenir Book" w:hAnsi="Avenir Book"/>
              </w:rPr>
            </w:pPr>
            <m:oMathPara>
              <m:oMath>
                <m:r>
                  <w:rPr>
                    <w:rFonts w:ascii="Cambria Math" w:hAnsi="Cambria Math"/>
                  </w:rPr>
                  <m:t>f(</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0</m:t>
                        </m:r>
                      </m:sub>
                    </m:sSub>
                    <m:sSub>
                      <m:sSubPr>
                        <m:ctrlPr>
                          <w:rPr>
                            <w:rFonts w:ascii="Cambria Math" w:hAnsi="Cambria Math"/>
                          </w:rPr>
                        </m:ctrlPr>
                      </m:sSubPr>
                      <m:e>
                        <m:r>
                          <w:rPr>
                            <w:rFonts w:ascii="Cambria Math" w:hAnsi="Cambria Math"/>
                          </w:rPr>
                          <m:t>n</m:t>
                        </m:r>
                      </m:e>
                      <m:sub>
                        <m:r>
                          <w:rPr>
                            <w:rFonts w:ascii="Cambria Math" w:hAnsi="Cambria Math"/>
                          </w:rPr>
                          <m:t>t</m:t>
                        </m:r>
                      </m:sub>
                    </m:sSub>
                  </m:num>
                  <m:den>
                    <m:r>
                      <w:rPr>
                        <w:rFonts w:ascii="Cambria Math" w:hAnsi="Cambria Math"/>
                      </w:rPr>
                      <m:t>1+</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-1</m:t>
                            </m:r>
                          </m:num>
                          <m:den>
                            <m:r>
                              <w:rPr>
                                <w:rFonts w:ascii="Cambria Math" w:hAnsi="Cambria Math"/>
                              </w:rPr>
                              <m:t>K</m:t>
                            </m:r>
                          </m:den>
                        </m:f>
                      </m:e>
                    </m:d>
                    <m:sSub>
                      <m:sSubPr>
                        <m:ctrlPr>
                          <w:rPr>
                            <w:rFonts w:ascii="Cambria Math" w:hAnsi="Cambria Math"/>
                          </w:rPr>
                        </m:ctrlPr>
                      </m:sSubPr>
                      <m:e>
                        <m:r>
                          <w:rPr>
                            <w:rFonts w:ascii="Cambria Math" w:hAnsi="Cambria Math"/>
                          </w:rPr>
                          <m:t>n</m:t>
                        </m:r>
                      </m:e>
                      <m:sub>
                        <m:r>
                          <w:rPr>
                            <w:rFonts w:ascii="Cambria Math" w:hAnsi="Cambria Math"/>
                          </w:rPr>
                          <m:t>t</m:t>
                        </m:r>
                      </m:sub>
                    </m:sSub>
                  </m:den>
                </m:f>
              </m:oMath>
            </m:oMathPara>
          </w:p>
        </w:tc>
        <w:tc>
          <w:tcPr>
            <w:tcW w:w="1548" w:type="dxa"/>
            <w:vAlign w:val="center"/>
          </w:tcPr>
          <w:p w:rsidR="00C74D6A" w:rsidRDefault="00C74D6A" w:rsidP="00313F8E">
            <w:pPr>
              <w:spacing w:line="480" w:lineRule="auto"/>
              <w:jc w:val="center"/>
              <w:rPr>
                <w:rFonts w:ascii="Avenir Book" w:hAnsi="Avenir Book"/>
              </w:rPr>
            </w:pPr>
            <w:r>
              <w:rPr>
                <w:rFonts w:ascii="Avenir Book" w:hAnsi="Avenir Book"/>
              </w:rPr>
              <w:t>(2)</w:t>
            </w:r>
          </w:p>
        </w:tc>
      </w:tr>
    </w:tbl>
    <w:p w:rsidR="00C74D6A" w:rsidRPr="00575C48" w:rsidDel="00C74D6A" w:rsidRDefault="00C74D6A" w:rsidP="00AD2D55">
      <w:pPr>
        <w:spacing w:line="480" w:lineRule="auto"/>
        <w:rPr>
          <w:del w:id="61" w:author="M P" w:date="2014-03-06T11:24:00Z"/>
          <w:rFonts w:ascii="Avenir Book" w:hAnsi="Avenir Book"/>
        </w:rPr>
      </w:pPr>
    </w:p>
    <w:p w:rsidR="00917458" w:rsidRPr="00575C48" w:rsidRDefault="00575C48" w:rsidP="00AD2D55">
      <w:pPr>
        <w:spacing w:line="480" w:lineRule="auto"/>
        <w:rPr>
          <w:rFonts w:ascii="Avenir Book" w:hAnsi="Avenir Book"/>
        </w:rPr>
      </w:pPr>
      <w:r w:rsidRPr="00575C48">
        <w:rPr>
          <w:rFonts w:ascii="Avenir Book" w:hAnsi="Avenir Book"/>
        </w:rPr>
        <w:t xml:space="preserve">which gives the number of offspring produced by a population of size </w:t>
      </w:r>
      <m:oMath>
        <m:r>
          <w:rPr>
            <w:rFonts w:ascii="Cambria Math" w:hAnsi="Cambria Math"/>
          </w:rPr>
          <m:t>n</m:t>
        </m:r>
      </m:oMath>
      <w:r w:rsidRPr="00575C48">
        <w:rPr>
          <w:rFonts w:ascii="Avenir Book" w:hAnsi="Avenir Book"/>
        </w:rPr>
        <w:t xml:space="preserve"> </w:t>
      </w:r>
      <w:r w:rsidR="00A97B9D">
        <w:rPr>
          <w:rFonts w:ascii="Avenir Book" w:hAnsi="Avenir Book"/>
        </w:rPr>
        <w:t xml:space="preserve">after </w:t>
      </w:r>
      <w:r w:rsidRPr="00575C48">
        <w:rPr>
          <w:rFonts w:ascii="Avenir Book" w:hAnsi="Avenir Book"/>
        </w:rPr>
        <w:t xml:space="preserve">accounting for density dependence. Here </w:t>
      </w:r>
      <m:oMath>
        <m:sSub>
          <m:sSubPr>
            <m:ctrlPr>
              <w:rPr>
                <w:rFonts w:ascii="Cambria Math" w:hAnsi="Cambria Math"/>
              </w:rPr>
            </m:ctrlPr>
          </m:sSubPr>
          <m:e>
            <m:r>
              <w:rPr>
                <w:rFonts w:ascii="Cambria Math" w:hAnsi="Cambria Math"/>
              </w:rPr>
              <m:t>R</m:t>
            </m:r>
          </m:e>
          <m:sub>
            <m:r>
              <w:rPr>
                <w:rFonts w:ascii="Cambria Math" w:hAnsi="Cambria Math"/>
              </w:rPr>
              <m:t>0</m:t>
            </m:r>
          </m:sub>
        </m:sSub>
      </m:oMath>
      <w:r w:rsidRPr="00575C48">
        <w:rPr>
          <w:rFonts w:ascii="Avenir Book" w:hAnsi="Avenir Book"/>
        </w:rPr>
        <w:t xml:space="preserve"> is the intrinsic growth rate and </w:t>
      </w:r>
      <m:oMath>
        <m:r>
          <w:rPr>
            <w:rFonts w:ascii="Cambria Math" w:hAnsi="Cambria Math"/>
          </w:rPr>
          <m:t>K</m:t>
        </m:r>
      </m:oMath>
      <w:r w:rsidRPr="00575C48">
        <w:rPr>
          <w:rFonts w:ascii="Avenir Book" w:hAnsi="Avenir Book"/>
        </w:rPr>
        <w:t xml:space="preserve"> is carrying capacity (see </w:t>
      </w:r>
      <w:r w:rsidR="00A97B9D">
        <w:rPr>
          <w:rFonts w:ascii="Avenir Book" w:hAnsi="Avenir Book"/>
        </w:rPr>
        <w:t>T</w:t>
      </w:r>
      <w:r w:rsidRPr="00575C48">
        <w:rPr>
          <w:rFonts w:ascii="Avenir Book" w:hAnsi="Avenir Book"/>
        </w:rPr>
        <w:t>able 1 for a full description of parameters and functions).</w:t>
      </w:r>
      <w:ins w:id="62" w:author="M P" w:date="2014-03-06T10:36:00Z">
        <w:r w:rsidR="00286808">
          <w:rPr>
            <w:rFonts w:ascii="Avenir Book" w:hAnsi="Avenir Book"/>
          </w:rPr>
          <w:t xml:space="preserve"> </w:t>
        </w:r>
      </w:ins>
    </w:p>
    <w:p w:rsidR="00917458" w:rsidRDefault="00575C48" w:rsidP="00AD2D55">
      <w:pPr>
        <w:spacing w:line="480" w:lineRule="auto"/>
        <w:rPr>
          <w:rFonts w:ascii="Avenir Book" w:hAnsi="Avenir Book"/>
        </w:rPr>
      </w:pPr>
      <w:r w:rsidRPr="00575C48">
        <w:rPr>
          <w:rFonts w:ascii="Avenir Book" w:hAnsi="Avenir Book"/>
        </w:rPr>
        <w:t>Analyzing this kind of model becomes easier if the dispersal kernel is separable into its dependence on the source of larvae and its dependence on the destination of the larvae, i.e.</w:t>
      </w:r>
      <w:r w:rsidR="00F912D7">
        <w:rPr>
          <w:rFonts w:ascii="Avenir Book" w:hAnsi="Avenir Book"/>
        </w:rPr>
        <w:t>,</w:t>
      </w:r>
      <w:r w:rsidRPr="00575C48">
        <w:rPr>
          <w:rFonts w:ascii="Avenir Book" w:hAnsi="Avenir Book"/>
        </w:rPr>
        <w:t xml:space="preserve"> if there are functions </w:t>
      </w:r>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oMath>
      <w:r w:rsidRPr="00575C48">
        <w:rPr>
          <w:rFonts w:ascii="Avenir Book" w:hAnsi="Avenir Book"/>
        </w:rPr>
        <w:t xml:space="preserve"> such that </w:t>
      </w:r>
      <m:oMath>
        <m:r>
          <w:rPr>
            <w:rFonts w:ascii="Cambria Math" w:hAnsi="Cambria Math"/>
          </w:rPr>
          <m:t>k(x-y)=</m:t>
        </m:r>
        <m:nary>
          <m:naryPr>
            <m:chr m:val="∑"/>
            <m:limLoc m:val="subSup"/>
            <m:grow m:val="on"/>
            <m:ctrlPr>
              <w:rPr>
                <w:rFonts w:ascii="Cambria Math" w:hAnsi="Cambria Math"/>
              </w:rPr>
            </m:ctrlPr>
          </m:naryPr>
          <m:sub>
            <m:r>
              <w:rPr>
                <w:rFonts w:ascii="Cambria Math" w:hAnsi="Cambria Math"/>
              </w:rPr>
              <m:t>i=1</m:t>
            </m:r>
          </m:sub>
          <m:sup>
            <m:r>
              <w:rPr>
                <w:rFonts w:ascii="Cambria Math" w:hAnsi="Cambria Math"/>
              </w:rPr>
              <m:t>∞</m:t>
            </m:r>
          </m:sup>
          <m:e>
            <m:sSub>
              <m:sSubPr>
                <m:ctrlPr>
                  <w:rPr>
                    <w:rFonts w:ascii="Cambria Math" w:hAnsi="Cambria Math"/>
                  </w:rPr>
                </m:ctrlPr>
              </m:sSubPr>
              <m:e>
                <m:r>
                  <w:rPr>
                    <w:rFonts w:ascii="Cambria Math" w:hAnsi="Cambria Math"/>
                  </w:rPr>
                  <m:t>a</m:t>
                </m:r>
              </m:e>
              <m:sub>
                <m:r>
                  <w:rPr>
                    <w:rFonts w:ascii="Cambria Math" w:hAnsi="Cambria Math"/>
                  </w:rPr>
                  <m:t>i</m:t>
                </m:r>
              </m:sub>
            </m:sSub>
          </m:e>
        </m:nary>
        <m:r>
          <w:rPr>
            <w:rFonts w:ascii="Cambria Math" w:hAnsi="Cambria Math"/>
          </w:rPr>
          <m:t>(x)</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(y)</m:t>
        </m:r>
      </m:oMath>
      <w:r w:rsidR="00734BCE">
        <w:rPr>
          <w:rFonts w:ascii="Avenir Book" w:eastAsiaTheme="minorEastAsia" w:hAnsi="Avenir Book"/>
        </w:rPr>
        <w:t xml:space="preserve"> (see Appendix A.2</w:t>
      </w:r>
      <w:r w:rsidR="0004324C">
        <w:rPr>
          <w:rFonts w:ascii="Avenir Book" w:eastAsiaTheme="minorEastAsia" w:hAnsi="Avenir Book"/>
        </w:rPr>
        <w:t xml:space="preserve"> for further details</w:t>
      </w:r>
      <w:r w:rsidR="00734BCE">
        <w:rPr>
          <w:rFonts w:ascii="Avenir Book" w:eastAsiaTheme="minorEastAsia" w:hAnsi="Avenir Book"/>
        </w:rPr>
        <w:t>)</w:t>
      </w:r>
      <w:r w:rsidRPr="00575C48">
        <w:rPr>
          <w:rFonts w:ascii="Avenir Book" w:hAnsi="Avenir Book"/>
        </w:rPr>
        <w:t>. In our analyses, as in Latore, Gould, and Mortimer (1998), we used the separable Gaussian kernel given by</w:t>
      </w:r>
    </w:p>
    <w:tbl>
      <w:tblPr>
        <w:tblStyle w:val="TableGrid"/>
        <w:tblW w:w="0" w:type="auto"/>
        <w:tblLook w:val="04A0"/>
      </w:tblPr>
      <w:tblGrid>
        <w:gridCol w:w="8028"/>
        <w:gridCol w:w="1548"/>
      </w:tblGrid>
      <w:tr w:rsidR="00C74D6A" w:rsidTr="00313F8E">
        <w:tc>
          <w:tcPr>
            <w:tcW w:w="8028" w:type="dxa"/>
            <w:vAlign w:val="center"/>
          </w:tcPr>
          <w:p w:rsidR="00C74D6A" w:rsidRDefault="00C74D6A" w:rsidP="00313F8E">
            <w:pPr>
              <w:spacing w:line="480" w:lineRule="auto"/>
              <w:jc w:val="center"/>
              <w:rPr>
                <w:rFonts w:ascii="Avenir Book" w:hAnsi="Avenir Book"/>
              </w:rPr>
            </w:pPr>
            <m:oMathPara>
              <m:oMath>
                <m:r>
                  <w:rPr>
                    <w:rFonts w:ascii="Cambria Math" w:hAnsi="Cambria Math"/>
                  </w:rPr>
                  <m:t>k(x-y)=</m:t>
                </m:r>
                <m:f>
                  <m:fPr>
                    <m:ctrlPr>
                      <w:rPr>
                        <w:rFonts w:ascii="Cambria Math" w:hAnsi="Cambria Math"/>
                      </w:rPr>
                    </m:ctrlPr>
                  </m:fPr>
                  <m:num>
                    <m:r>
                      <w:rPr>
                        <w:rFonts w:ascii="Cambria Math" w:hAnsi="Cambria Math"/>
                      </w:rPr>
                      <m:t>1</m:t>
                    </m:r>
                  </m:num>
                  <m:den>
                    <m:r>
                      <w:rPr>
                        <w:rFonts w:ascii="Cambria Math" w:hAnsi="Cambria Math"/>
                      </w:rPr>
                      <m:t>2</m:t>
                    </m:r>
                    <m:rad>
                      <m:radPr>
                        <m:degHide m:val="on"/>
                        <m:ctrlPr>
                          <w:rPr>
                            <w:rFonts w:ascii="Cambria Math" w:hAnsi="Cambria Math"/>
                          </w:rPr>
                        </m:ctrlPr>
                      </m:radPr>
                      <m:deg/>
                      <m:e>
                        <m:r>
                          <w:rPr>
                            <w:rFonts w:ascii="Cambria Math" w:hAnsi="Cambria Math"/>
                          </w:rPr>
                          <m:t>Dπ</m:t>
                        </m:r>
                      </m:e>
                    </m:rad>
                  </m:den>
                </m:f>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-(x-y</m:t>
                        </m:r>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4D</m:t>
                        </m:r>
                      </m:den>
                    </m:f>
                  </m:sup>
                </m:sSup>
                <m:r>
                  <w:rPr>
                    <w:rFonts w:ascii="Cambria Math" w:hAnsi="Cambria Math"/>
                  </w:rPr>
                  <m:t>.</m:t>
                </m:r>
              </m:oMath>
            </m:oMathPara>
          </w:p>
        </w:tc>
        <w:tc>
          <w:tcPr>
            <w:tcW w:w="1548" w:type="dxa"/>
            <w:vAlign w:val="center"/>
          </w:tcPr>
          <w:p w:rsidR="00C74D6A" w:rsidRDefault="00C74D6A" w:rsidP="00313F8E">
            <w:pPr>
              <w:spacing w:line="480" w:lineRule="auto"/>
              <w:jc w:val="center"/>
              <w:rPr>
                <w:rFonts w:ascii="Avenir Book" w:hAnsi="Avenir Book"/>
              </w:rPr>
            </w:pPr>
            <w:r>
              <w:rPr>
                <w:rFonts w:ascii="Avenir Book" w:hAnsi="Avenir Book"/>
              </w:rPr>
              <w:t>(3)</w:t>
            </w:r>
          </w:p>
        </w:tc>
      </w:tr>
    </w:tbl>
    <w:p w:rsidR="00C74D6A" w:rsidRPr="00575C48" w:rsidDel="00C74D6A" w:rsidRDefault="00C74D6A" w:rsidP="00AD2D55">
      <w:pPr>
        <w:spacing w:line="480" w:lineRule="auto"/>
        <w:rPr>
          <w:del w:id="63" w:author="M P" w:date="2014-03-06T11:25:00Z"/>
          <w:rFonts w:ascii="Avenir Book" w:hAnsi="Avenir Book"/>
        </w:rPr>
      </w:pPr>
    </w:p>
    <w:p w:rsidR="00917458" w:rsidRDefault="00575C48" w:rsidP="00AD2D55">
      <w:pPr>
        <w:spacing w:line="480" w:lineRule="auto"/>
        <w:rPr>
          <w:rFonts w:ascii="Avenir Book" w:hAnsi="Avenir Book"/>
        </w:rPr>
      </w:pPr>
      <w:r w:rsidRPr="00575C48">
        <w:rPr>
          <w:rFonts w:ascii="Avenir Book" w:hAnsi="Avenir Book"/>
        </w:rPr>
        <w:t xml:space="preserve">To derive analytical expressions, we approximated the kernel, as described </w:t>
      </w:r>
      <w:r w:rsidR="00F912D7">
        <w:rPr>
          <w:rFonts w:ascii="Avenir Book" w:hAnsi="Avenir Book"/>
        </w:rPr>
        <w:t xml:space="preserve">in </w:t>
      </w:r>
      <w:commentRangeStart w:id="64"/>
      <w:commentRangeStart w:id="65"/>
      <w:r w:rsidRPr="00575C48">
        <w:rPr>
          <w:rFonts w:ascii="Avenir Book" w:hAnsi="Avenir Book"/>
        </w:rPr>
        <w:t>Appendix A.3</w:t>
      </w:r>
      <w:commentRangeEnd w:id="64"/>
      <w:r w:rsidR="00C60936">
        <w:rPr>
          <w:rStyle w:val="CommentReference"/>
        </w:rPr>
        <w:commentReference w:id="64"/>
      </w:r>
      <w:commentRangeEnd w:id="65"/>
      <w:r w:rsidR="00106C5D">
        <w:rPr>
          <w:rStyle w:val="CommentReference"/>
        </w:rPr>
        <w:commentReference w:id="65"/>
      </w:r>
      <w:ins w:id="66" w:author="M P" w:date="2014-03-06T10:35:00Z">
        <w:r w:rsidR="00E84496">
          <w:rPr>
            <w:rFonts w:ascii="Avenir Book" w:hAnsi="Avenir Book"/>
          </w:rPr>
          <w:t>.</w:t>
        </w:r>
      </w:ins>
      <w:r w:rsidRPr="00575C48">
        <w:rPr>
          <w:rFonts w:ascii="Avenir Book" w:hAnsi="Avenir Book"/>
        </w:rPr>
        <w:t xml:space="preserve"> </w:t>
      </w:r>
      <w:r w:rsidR="00E84496">
        <w:rPr>
          <w:rFonts w:ascii="Avenir Book" w:hAnsi="Avenir Book"/>
        </w:rPr>
        <w:t>A</w:t>
      </w:r>
      <w:r w:rsidRPr="00575C48">
        <w:rPr>
          <w:rFonts w:ascii="Avenir Book" w:hAnsi="Avenir Book"/>
        </w:rPr>
        <w:t xml:space="preserve">nalytical results for a separable sinusoidal kernel are described in Appendix A.4. We </w:t>
      </w:r>
      <w:r w:rsidR="00E84496">
        <w:rPr>
          <w:rFonts w:ascii="Avenir Book" w:hAnsi="Avenir Book"/>
        </w:rPr>
        <w:t xml:space="preserve">also </w:t>
      </w:r>
      <w:r w:rsidRPr="00575C48">
        <w:rPr>
          <w:rFonts w:ascii="Avenir Book" w:hAnsi="Avenir Book"/>
        </w:rPr>
        <w:t xml:space="preserve">used simulations to analyze a </w:t>
      </w:r>
      <w:r w:rsidR="00E84496">
        <w:rPr>
          <w:rFonts w:ascii="Avenir Book" w:hAnsi="Avenir Book"/>
        </w:rPr>
        <w:t xml:space="preserve">non-separable </w:t>
      </w:r>
      <w:r w:rsidRPr="00575C48">
        <w:rPr>
          <w:rFonts w:ascii="Avenir Book" w:hAnsi="Avenir Book"/>
        </w:rPr>
        <w:t>Laplace dispersal kernel, as described below. At equilibrium, the population will move in a traveling wave, where the density of fish at a given point in space will change</w:t>
      </w:r>
      <w:r w:rsidR="00286808">
        <w:rPr>
          <w:rFonts w:ascii="Avenir Book" w:hAnsi="Avenir Book"/>
        </w:rPr>
        <w:t>,</w:t>
      </w:r>
      <w:r w:rsidRPr="00575C48">
        <w:rPr>
          <w:rFonts w:ascii="Avenir Book" w:hAnsi="Avenir Book"/>
        </w:rPr>
        <w:t xml:space="preserve"> but the density of fish at a location relative to the shifting patch will not</w:t>
      </w:r>
      <w:r w:rsidR="00D35051">
        <w:rPr>
          <w:rFonts w:ascii="Avenir Book" w:hAnsi="Avenir Book"/>
        </w:rPr>
        <w:t xml:space="preserve"> (Zhou and</w:t>
      </w:r>
      <w:r w:rsidR="00E84496">
        <w:rPr>
          <w:rFonts w:ascii="Avenir Book" w:hAnsi="Avenir Book"/>
        </w:rPr>
        <w:t xml:space="preserve"> Kot 2011)</w:t>
      </w:r>
      <w:r w:rsidRPr="00575C48">
        <w:rPr>
          <w:rFonts w:ascii="Avenir Book" w:hAnsi="Avenir Book"/>
        </w:rPr>
        <w:t xml:space="preserve">. The traveling wave </w:t>
      </w:r>
      <m:oMath>
        <m:sSup>
          <m:sSupPr>
            <m:ctrlPr>
              <w:rPr>
                <w:rFonts w:ascii="Cambria Math" w:hAnsi="Cambria Math"/>
              </w:rPr>
            </m:ctrlPr>
          </m:sSupPr>
          <m:e>
            <m:r>
              <w:rPr>
                <w:rFonts w:ascii="Cambria Math" w:hAnsi="Cambria Math"/>
              </w:rPr>
              <m:t>n</m:t>
            </m:r>
          </m:e>
          <m:sup>
            <m:r>
              <w:rPr>
                <w:rFonts w:ascii="Cambria Math" w:hAnsi="Cambria Math"/>
              </w:rPr>
              <m:t>*</m:t>
            </m:r>
          </m:sup>
        </m:sSup>
      </m:oMath>
      <w:r w:rsidRPr="00575C48">
        <w:rPr>
          <w:rFonts w:ascii="Avenir Book" w:hAnsi="Avenir Book"/>
        </w:rPr>
        <w:t xml:space="preserve"> must satisfy</w:t>
      </w:r>
    </w:p>
    <w:tbl>
      <w:tblPr>
        <w:tblStyle w:val="TableGrid"/>
        <w:tblW w:w="0" w:type="auto"/>
        <w:tblLook w:val="04A0"/>
      </w:tblPr>
      <w:tblGrid>
        <w:gridCol w:w="8028"/>
        <w:gridCol w:w="1548"/>
      </w:tblGrid>
      <w:tr w:rsidR="00C74D6A" w:rsidTr="00313F8E">
        <w:tc>
          <w:tcPr>
            <w:tcW w:w="8028" w:type="dxa"/>
            <w:vAlign w:val="center"/>
          </w:tcPr>
          <w:p w:rsidR="00C74D6A" w:rsidRDefault="00C51D18" w:rsidP="00313F8E">
            <w:pPr>
              <w:spacing w:line="480" w:lineRule="auto"/>
              <w:jc w:val="center"/>
              <w:rPr>
                <w:rFonts w:ascii="Avenir Book" w:hAnsi="Avenir Book"/>
              </w:rPr>
            </w:pPr>
            <m:oMathPara>
              <m:oMath>
                <m:sSup>
                  <m:sSupPr>
                    <m:ctrlPr>
                      <w:rPr>
                        <w:rFonts w:ascii="Cambria Math" w:hAnsi="Cambria Math"/>
                      </w:rPr>
                    </m:ctrlPr>
                  </m:sSupPr>
                  <m:e>
                    <m:r>
                      <w:rPr>
                        <w:rFonts w:ascii="Cambria Math" w:hAnsi="Cambria Math"/>
                      </w:rPr>
                      <m:t>n</m:t>
                    </m:r>
                  </m:e>
                  <m:sup>
                    <m:r>
                      <w:rPr>
                        <w:rFonts w:ascii="Cambria Math" w:hAnsi="Cambria Math"/>
                      </w:rPr>
                      <m:t>*</m:t>
                    </m:r>
                  </m:sup>
                </m:sSup>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nary>
                  <m:naryPr>
                    <m:limLoc m:val="subSup"/>
                    <m:grow m:val="on"/>
                    <m:ctrlPr>
                      <w:rPr>
                        <w:rFonts w:ascii="Cambria Math" w:hAnsi="Cambria Math"/>
                      </w:rPr>
                    </m:ctrlPr>
                  </m:naryPr>
                  <m:sub>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2</m:t>
                        </m:r>
                      </m:den>
                    </m:f>
                  </m:sub>
                  <m:sup>
                    <m:f>
                      <m:fPr>
                        <m:ctrlPr>
                          <w:rPr>
                            <w:rFonts w:ascii="Cambria Math" w:hAnsi="Cambria Math"/>
                          </w:rPr>
                        </m:ctrlPr>
                      </m:fPr>
                      <m:num>
                        <m:r>
                          <w:rPr>
                            <w:rFonts w:ascii="Cambria Math" w:hAnsi="Cambria Math"/>
                          </w:rPr>
                          <m:t>L</m:t>
                        </m:r>
                      </m:num>
                      <m:den>
                        <m:r>
                          <w:rPr>
                            <w:rFonts w:ascii="Cambria Math" w:hAnsi="Cambria Math"/>
                          </w:rPr>
                          <m:t>2</m:t>
                        </m:r>
                      </m:den>
                    </m:f>
                  </m:sup>
                  <m:e>
                    <m:r>
                      <w:rPr>
                        <w:rFonts w:ascii="Cambria Math" w:hAnsi="Cambria Math"/>
                      </w:rPr>
                      <m:t>k</m:t>
                    </m:r>
                  </m:e>
                </m:nary>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+c-</m:t>
                </m:r>
                <m:bar>
                  <m:barPr>
                    <m:pos m:val="top"/>
                    <m:ctrlPr>
                      <w:rPr>
                        <w:rFonts w:ascii="Cambria Math" w:hAnsi="Cambria Math"/>
                      </w:rPr>
                    </m:ctrlPr>
                  </m:barPr>
                  <m:e>
                    <m:r>
                      <w:rPr>
                        <w:rFonts w:ascii="Cambria Math" w:hAnsi="Cambria Math"/>
                      </w:rPr>
                      <m:t>y</m:t>
                    </m:r>
                  </m:e>
                </m:bar>
                <m:r>
                  <w:rPr>
                    <w:rFonts w:ascii="Cambria Math" w:hAnsi="Cambria Math"/>
                  </w:rPr>
                  <m:t>)f((1-</m:t>
                </m:r>
                <m:r>
                  <w:rPr>
                    <w:rFonts w:ascii="Cambria Math" w:hAnsi="Cambria Math"/>
                  </w:rPr>
                  <m:t>h))</m:t>
                </m:r>
                <m:sSup>
                  <m:sSupPr>
                    <m:ctrlPr>
                      <w:rPr>
                        <w:rFonts w:ascii="Cambria Math" w:hAnsi="Cambria Math"/>
                      </w:rPr>
                    </m:ctrlPr>
                  </m:sSupPr>
                  <m:e>
                    <m:r>
                      <w:rPr>
                        <w:rFonts w:ascii="Cambria Math" w:hAnsi="Cambria Math"/>
                      </w:rPr>
                      <m:t>n</m:t>
                    </m:r>
                  </m:e>
                  <m:sup>
                    <m:r>
                      <w:rPr>
                        <w:rFonts w:ascii="Cambria Math" w:hAnsi="Cambria Math"/>
                      </w:rPr>
                      <m:t>*</m:t>
                    </m:r>
                  </m:sup>
                </m:sSup>
                <m:r>
                  <w:rPr>
                    <w:rFonts w:ascii="Cambria Math" w:hAnsi="Cambria Math"/>
                  </w:rPr>
                  <m:t>(</m:t>
                </m:r>
                <m:bar>
                  <m:barPr>
                    <m:pos m:val="top"/>
                    <m:ctrlPr>
                      <w:rPr>
                        <w:rFonts w:ascii="Cambria Math" w:hAnsi="Cambria Math"/>
                      </w:rPr>
                    </m:ctrlPr>
                  </m:barPr>
                  <m:e>
                    <m:r>
                      <w:rPr>
                        <w:rFonts w:ascii="Cambria Math" w:hAnsi="Cambria Math"/>
                      </w:rPr>
                      <m:t>y</m:t>
                    </m:r>
                  </m:e>
                </m:bar>
                <m:r>
                  <w:rPr>
                    <w:rFonts w:ascii="Cambria Math" w:hAnsi="Cambria Math"/>
                  </w:rPr>
                  <m:t>))d</m:t>
                </m:r>
                <m:bar>
                  <m:barPr>
                    <m:pos m:val="top"/>
                    <m:ctrlPr>
                      <w:rPr>
                        <w:rFonts w:ascii="Cambria Math" w:hAnsi="Cambria Math"/>
                      </w:rPr>
                    </m:ctrlPr>
                  </m:barPr>
                  <m:e>
                    <m:r>
                      <w:rPr>
                        <w:rFonts w:ascii="Cambria Math" w:hAnsi="Cambria Math"/>
                      </w:rPr>
                      <m:t>y</m:t>
                    </m:r>
                  </m:e>
                </m:bar>
                <m:r>
                  <w:rPr>
                    <w:rFonts w:ascii="Cambria Math" w:hAnsi="Cambria Math"/>
                  </w:rPr>
                  <m:t>,</m:t>
                </m:r>
              </m:oMath>
            </m:oMathPara>
          </w:p>
        </w:tc>
        <w:tc>
          <w:tcPr>
            <w:tcW w:w="1548" w:type="dxa"/>
            <w:vAlign w:val="center"/>
          </w:tcPr>
          <w:p w:rsidR="00C74D6A" w:rsidRDefault="00C74D6A" w:rsidP="00313F8E">
            <w:pPr>
              <w:spacing w:line="480" w:lineRule="auto"/>
              <w:jc w:val="center"/>
              <w:rPr>
                <w:rFonts w:ascii="Avenir Book" w:hAnsi="Avenir Book"/>
              </w:rPr>
            </w:pPr>
            <w:r>
              <w:rPr>
                <w:rFonts w:ascii="Avenir Book" w:hAnsi="Avenir Book"/>
              </w:rPr>
              <w:t>(4)</w:t>
            </w:r>
          </w:p>
        </w:tc>
      </w:tr>
    </w:tbl>
    <w:p w:rsidR="00C74D6A" w:rsidRPr="00575C48" w:rsidDel="00C74D6A" w:rsidRDefault="00C74D6A" w:rsidP="00AD2D55">
      <w:pPr>
        <w:spacing w:line="480" w:lineRule="auto"/>
        <w:rPr>
          <w:del w:id="67" w:author="M P" w:date="2014-03-06T11:25:00Z"/>
          <w:rFonts w:ascii="Avenir Book" w:hAnsi="Avenir Book"/>
        </w:rPr>
      </w:pPr>
    </w:p>
    <w:p w:rsidR="00917458" w:rsidRDefault="00575C48" w:rsidP="00AD2D55">
      <w:pPr>
        <w:spacing w:line="480" w:lineRule="auto"/>
        <w:rPr>
          <w:rFonts w:ascii="Avenir Book" w:hAnsi="Avenir Book"/>
        </w:rPr>
      </w:pPr>
      <w:r w:rsidRPr="00575C48">
        <w:rPr>
          <w:rFonts w:ascii="Avenir Book" w:hAnsi="Avenir Book"/>
        </w:rPr>
        <w:t xml:space="preserve">where </w:t>
      </w:r>
      <m:oMath>
        <m:bar>
          <m:barPr>
            <m:pos m:val="top"/>
            <m:ctrlPr>
              <w:rPr>
                <w:rFonts w:ascii="Cambria Math" w:hAnsi="Cambria Math"/>
              </w:rPr>
            </m:ctrlPr>
          </m:barPr>
          <m:e>
            <m:r>
              <w:rPr>
                <w:rFonts w:ascii="Cambria Math" w:hAnsi="Cambria Math"/>
              </w:rPr>
              <m:t>x</m:t>
            </m:r>
          </m:e>
        </m:bar>
        <m:r>
          <w:rPr>
            <w:rFonts w:ascii="Cambria Math" w:hAnsi="Cambria Math"/>
          </w:rPr>
          <m:t>∈</m:t>
        </m:r>
        <m:d>
          <m:dPr>
            <m:begChr m:val="["/>
            <m:endChr m:val="]"/>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2</m:t>
                </m:r>
              </m:den>
            </m:f>
          </m:e>
        </m:d>
      </m:oMath>
      <w:r w:rsidRPr="00575C48">
        <w:rPr>
          <w:rFonts w:ascii="Avenir Book" w:hAnsi="Avenir Book"/>
        </w:rPr>
        <w:t xml:space="preserve"> describes the position within the patch (Zhou and Kot 2011). For a separable kernel, the equilibrium traveling pulse </w:t>
      </w:r>
      <m:oMath>
        <m:sSup>
          <m:sSupPr>
            <m:ctrlPr>
              <w:rPr>
                <w:rFonts w:ascii="Cambria Math" w:hAnsi="Cambria Math"/>
              </w:rPr>
            </m:ctrlPr>
          </m:sSupPr>
          <m:e>
            <m:r>
              <w:rPr>
                <w:rFonts w:ascii="Cambria Math" w:hAnsi="Cambria Math"/>
              </w:rPr>
              <m:t>n</m:t>
            </m:r>
          </m:e>
          <m:sup>
            <m:r>
              <w:rPr>
                <w:rFonts w:ascii="Cambria Math" w:hAnsi="Cambria Math"/>
              </w:rPr>
              <m:t>*</m:t>
            </m:r>
          </m:sup>
        </m:sSup>
        <m:r>
          <w:rPr>
            <w:rFonts w:ascii="Cambria Math" w:hAnsi="Cambria Math"/>
          </w:rPr>
          <m:t>(x)</m:t>
        </m:r>
      </m:oMath>
      <w:r w:rsidRPr="00575C48">
        <w:rPr>
          <w:rFonts w:ascii="Avenir Book" w:hAnsi="Avenir Book"/>
        </w:rPr>
        <w:t xml:space="preserve"> must satisfy</w:t>
      </w:r>
      <w:r w:rsidR="00426375">
        <w:rPr>
          <w:rFonts w:ascii="Avenir Book" w:hAnsi="Avenir Book"/>
        </w:rPr>
        <w:t xml:space="preserve"> (see Appendix A.</w:t>
      </w:r>
      <w:r w:rsidR="00106C5D">
        <w:rPr>
          <w:rFonts w:ascii="Avenir Book" w:hAnsi="Avenir Book"/>
        </w:rPr>
        <w:t>2</w:t>
      </w:r>
      <w:r w:rsidR="00426375">
        <w:rPr>
          <w:rFonts w:ascii="Avenir Book" w:hAnsi="Avenir Book"/>
        </w:rPr>
        <w:t>)</w:t>
      </w:r>
    </w:p>
    <w:tbl>
      <w:tblPr>
        <w:tblStyle w:val="TableGrid"/>
        <w:tblW w:w="0" w:type="auto"/>
        <w:tblLook w:val="04A0"/>
      </w:tblPr>
      <w:tblGrid>
        <w:gridCol w:w="8028"/>
        <w:gridCol w:w="1548"/>
      </w:tblGrid>
      <w:tr w:rsidR="00C74D6A" w:rsidTr="00313F8E">
        <w:tc>
          <w:tcPr>
            <w:tcW w:w="8028" w:type="dxa"/>
            <w:vAlign w:val="center"/>
          </w:tcPr>
          <w:p w:rsidR="00C74D6A" w:rsidRDefault="00C51D18" w:rsidP="00313F8E">
            <w:pPr>
              <w:spacing w:line="480" w:lineRule="auto"/>
              <w:jc w:val="center"/>
              <w:rPr>
                <w:rFonts w:ascii="Avenir Book" w:hAnsi="Avenir Book"/>
              </w:rPr>
            </w:pPr>
            <m:oMathPara>
              <m:oMath>
                <m:sSup>
                  <m:sSupPr>
                    <m:ctrlPr>
                      <w:rPr>
                        <w:rFonts w:ascii="Cambria Math" w:hAnsi="Cambria Math"/>
                      </w:rPr>
                    </m:ctrlPr>
                  </m:sSupPr>
                  <m:e>
                    <m:r>
                      <w:rPr>
                        <w:rFonts w:ascii="Cambria Math" w:hAnsi="Cambria Math"/>
                      </w:rPr>
                      <m:t>n</m:t>
                    </m:r>
                  </m:e>
                  <m:sup>
                    <m:r>
                      <w:rPr>
                        <w:rFonts w:ascii="Cambria Math" w:hAnsi="Cambria Math"/>
                      </w:rPr>
                      <m:t>*</m:t>
                    </m:r>
                  </m:sup>
                </m:sSup>
                <m:r>
                  <w:rPr>
                    <w:rFonts w:ascii="Cambria Math" w:hAnsi="Cambria Math"/>
                  </w:rPr>
                  <m:t>(x)=</m:t>
                </m:r>
                <m:nary>
                  <m:naryPr>
                    <m:chr m:val="∑"/>
                    <m:limLoc m:val="undOvr"/>
                    <m:grow m:val="on"/>
                    <m:ctrlPr>
                      <w:rPr>
                        <w:rFonts w:ascii="Cambria Math" w:hAnsi="Cambria Math"/>
                      </w:rPr>
                    </m:ctrlPr>
                  </m:naryPr>
                  <m:sub>
                    <m:r>
                      <w:rPr>
                        <w:rFonts w:ascii="Cambria Math" w:hAnsi="Cambria Math"/>
                      </w:rPr>
                      <m:t>i=1</m:t>
                    </m:r>
                  </m:sub>
                  <m:sup>
                    <m:r>
                      <w:rPr>
                        <w:rFonts w:ascii="Cambria Math" w:hAnsi="Cambria Math"/>
                      </w:rPr>
                      <m:t>∞</m:t>
                    </m:r>
                  </m:sup>
                  <m:e>
                    <m:sSub>
                      <m:sSubPr>
                        <m:ctrlPr>
                          <w:rPr>
                            <w:rFonts w:ascii="Cambria Math" w:hAnsi="Cambria Math"/>
                          </w:rPr>
                        </m:ctrlPr>
                      </m:sSubPr>
                      <m:e>
                        <m:r>
                          <w:rPr>
                            <w:rFonts w:ascii="Cambria Math" w:hAnsi="Cambria Math"/>
                          </w:rPr>
                          <m:t>a</m:t>
                        </m:r>
                      </m:e>
                      <m:sub>
                        <m:r>
                          <w:rPr>
                            <w:rFonts w:ascii="Cambria Math" w:hAnsi="Cambria Math"/>
                          </w:rPr>
                          <m:t>i</m:t>
                        </m:r>
                      </m:sub>
                    </m:sSub>
                  </m:e>
                </m:nary>
                <m:r>
                  <w:rPr>
                    <w:rFonts w:ascii="Cambria Math" w:hAnsi="Cambria Math"/>
                  </w:rPr>
                  <m:t>(x)</m:t>
                </m:r>
                <m:nary>
                  <m:naryPr>
                    <m:limLoc m:val="subSup"/>
                    <m:grow m:val="on"/>
                    <m:ctrlPr>
                      <w:rPr>
                        <w:rFonts w:ascii="Cambria Math" w:hAnsi="Cambria Math"/>
                      </w:rPr>
                    </m:ctrlPr>
                  </m:naryPr>
                  <m:sub>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2</m:t>
                        </m:r>
                      </m:den>
                    </m:f>
                  </m:sub>
                  <m:sup>
                    <m:f>
                      <m:fPr>
                        <m:ctrlPr>
                          <w:rPr>
                            <w:rFonts w:ascii="Cambria Math" w:hAnsi="Cambria Math"/>
                          </w:rPr>
                        </m:ctrlPr>
                      </m:fPr>
                      <m:num>
                        <m:r>
                          <w:rPr>
                            <w:rFonts w:ascii="Cambria Math" w:hAnsi="Cambria Math"/>
                          </w:rPr>
                          <m:t>L</m:t>
                        </m:r>
                      </m:num>
                      <m:den>
                        <m:r>
                          <w:rPr>
                            <w:rFonts w:ascii="Cambria Math" w:hAnsi="Cambria Math"/>
                          </w:rPr>
                          <m:t>2</m:t>
                        </m:r>
                      </m:den>
                    </m:f>
                  </m:sup>
                  <m:e>
                    <m:sSub>
                      <m:sSubPr>
                        <m:ctrlPr>
                          <w:rPr>
                            <w:rFonts w:ascii="Cambria Math" w:hAnsi="Cambria Math"/>
                          </w:rPr>
                        </m:ctrlPr>
                      </m:sSubPr>
                      <m:e>
                        <m:r>
                          <w:rPr>
                            <w:rFonts w:ascii="Cambria Math" w:hAnsi="Cambria Math"/>
                          </w:rPr>
                          <m:t>b</m:t>
                        </m:r>
                      </m:e>
                      <m:sub>
                        <m:r>
                          <w:rPr>
                            <w:rFonts w:ascii="Cambria Math" w:hAnsi="Cambria Math"/>
                          </w:rPr>
                          <m:t>i</m:t>
                        </m:r>
                      </m:sub>
                    </m:sSub>
                  </m:e>
                </m:nary>
                <m:r>
                  <w:rPr>
                    <w:rFonts w:ascii="Cambria Math" w:hAnsi="Cambria Math"/>
                  </w:rPr>
                  <m:t>(y-c)f((1-</m:t>
                </m:r>
                <m:r>
                  <w:rPr>
                    <w:rFonts w:ascii="Cambria Math" w:hAnsi="Cambria Math"/>
                  </w:rPr>
                  <m:t>h)</m:t>
                </m:r>
                <m:sSup>
                  <m:sSupPr>
                    <m:ctrlPr>
                      <w:rPr>
                        <w:rFonts w:ascii="Cambria Math" w:hAnsi="Cambria Math"/>
                      </w:rPr>
                    </m:ctrlPr>
                  </m:sSupPr>
                  <m:e>
                    <m:r>
                      <w:rPr>
                        <w:rFonts w:ascii="Cambria Math" w:hAnsi="Cambria Math"/>
                      </w:rPr>
                      <m:t>n</m:t>
                    </m:r>
                  </m:e>
                  <m:sup>
                    <m:r>
                      <w:rPr>
                        <w:rFonts w:ascii="Cambria Math" w:hAnsi="Cambria Math"/>
                      </w:rPr>
                      <m:t>*</m:t>
                    </m:r>
                  </m:sup>
                </m:sSup>
                <m:r>
                  <w:rPr>
                    <w:rFonts w:ascii="Cambria Math" w:hAnsi="Cambria Math"/>
                  </w:rPr>
                  <m:t>(y))dy=</m:t>
                </m:r>
                <m:nary>
                  <m:naryPr>
                    <m:chr m:val="∑"/>
                    <m:limLoc m:val="undOvr"/>
                    <m:grow m:val="on"/>
                    <m:ctrlPr>
                      <w:rPr>
                        <w:rFonts w:ascii="Cambria Math" w:hAnsi="Cambria Math"/>
                      </w:rPr>
                    </m:ctrlPr>
                  </m:naryPr>
                  <m:sub>
                    <m:r>
                      <w:rPr>
                        <w:rFonts w:ascii="Cambria Math" w:hAnsi="Cambria Math"/>
                      </w:rPr>
                      <m:t>i=1</m:t>
                    </m:r>
                  </m:sub>
                  <m:sup>
                    <m:r>
                      <w:rPr>
                        <w:rFonts w:ascii="Cambria Math" w:hAnsi="Cambria Math"/>
                      </w:rPr>
                      <m:t>∞</m:t>
                    </m:r>
                  </m:sup>
                  <m:e>
                    <m:sSub>
                      <m:sSubPr>
                        <m:ctrlPr>
                          <w:rPr>
                            <w:rFonts w:ascii="Cambria Math" w:hAnsi="Cambria Math"/>
                          </w:rPr>
                        </m:ctrlPr>
                      </m:sSubPr>
                      <m:e>
                        <m:r>
                          <w:rPr>
                            <w:rFonts w:ascii="Cambria Math" w:hAnsi="Cambria Math"/>
                          </w:rPr>
                          <m:t>m</m:t>
                        </m:r>
                      </m:e>
                      <m:sub>
                        <m:r>
                          <w:rPr>
                            <w:rFonts w:ascii="Cambria Math" w:hAnsi="Cambria Math"/>
                          </w:rPr>
                          <m:t>i</m:t>
                        </m:r>
                      </m:sub>
                    </m:sSub>
                  </m:e>
                </m:nary>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(x),</m:t>
                </m:r>
              </m:oMath>
            </m:oMathPara>
          </w:p>
        </w:tc>
        <w:tc>
          <w:tcPr>
            <w:tcW w:w="1548" w:type="dxa"/>
            <w:vAlign w:val="center"/>
          </w:tcPr>
          <w:p w:rsidR="00C74D6A" w:rsidRDefault="00C74D6A" w:rsidP="00313F8E">
            <w:pPr>
              <w:spacing w:line="480" w:lineRule="auto"/>
              <w:jc w:val="center"/>
              <w:rPr>
                <w:rFonts w:ascii="Avenir Book" w:hAnsi="Avenir Book"/>
              </w:rPr>
            </w:pPr>
            <w:r>
              <w:rPr>
                <w:rFonts w:ascii="Avenir Book" w:hAnsi="Avenir Book"/>
              </w:rPr>
              <w:t>(5)</w:t>
            </w:r>
          </w:p>
        </w:tc>
      </w:tr>
    </w:tbl>
    <w:p w:rsidR="00917458" w:rsidRDefault="00575C48" w:rsidP="00AD2D55">
      <w:pPr>
        <w:spacing w:line="480" w:lineRule="auto"/>
        <w:rPr>
          <w:rFonts w:ascii="Avenir Book" w:hAnsi="Avenir Book"/>
        </w:rPr>
      </w:pPr>
      <w:r w:rsidRPr="00575C48">
        <w:rPr>
          <w:rFonts w:ascii="Avenir Book" w:hAnsi="Avenir Book"/>
        </w:rPr>
        <w:t xml:space="preserve">where the </w:t>
      </w:r>
      <m:oMath>
        <m:sSub>
          <m:sSubPr>
            <m:ctrlPr>
              <w:rPr>
                <w:rFonts w:ascii="Cambria Math" w:hAnsi="Cambria Math"/>
              </w:rPr>
            </m:ctrlPr>
          </m:sSubPr>
          <m:e>
            <m:r>
              <w:rPr>
                <w:rFonts w:ascii="Cambria Math" w:hAnsi="Cambria Math"/>
              </w:rPr>
              <m:t>m</m:t>
            </m:r>
          </m:e>
          <m:sub>
            <m:r>
              <w:rPr>
                <w:rFonts w:ascii="Cambria Math" w:hAnsi="Cambria Math"/>
              </w:rPr>
              <m:t>i</m:t>
            </m:r>
          </m:sub>
        </m:sSub>
      </m:oMath>
      <w:r w:rsidRPr="00575C48">
        <w:rPr>
          <w:rFonts w:ascii="Avenir Book" w:hAnsi="Avenir Book"/>
        </w:rPr>
        <w:t xml:space="preserve"> satisfy the recursive equations</w:t>
      </w:r>
    </w:p>
    <w:tbl>
      <w:tblPr>
        <w:tblStyle w:val="TableGrid"/>
        <w:tblW w:w="0" w:type="auto"/>
        <w:tblLook w:val="04A0"/>
      </w:tblPr>
      <w:tblGrid>
        <w:gridCol w:w="8028"/>
        <w:gridCol w:w="1548"/>
      </w:tblGrid>
      <w:tr w:rsidR="00C74D6A" w:rsidTr="00313F8E">
        <w:tc>
          <w:tcPr>
            <w:tcW w:w="8028" w:type="dxa"/>
            <w:vAlign w:val="center"/>
          </w:tcPr>
          <w:p w:rsidR="00C74D6A" w:rsidRDefault="00C51D18" w:rsidP="00313F8E">
            <w:pPr>
              <w:spacing w:line="480" w:lineRule="auto"/>
              <w:jc w:val="center"/>
              <w:rPr>
                <w:rFonts w:ascii="Avenir Book" w:hAnsi="Avenir Book"/>
              </w:rPr>
            </w:pPr>
            <m:oMathPara>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nary>
                  <m:naryPr>
                    <m:limLoc m:val="subSup"/>
                    <m:grow m:val="on"/>
                    <m:ctrlPr>
                      <w:rPr>
                        <w:rFonts w:ascii="Cambria Math" w:hAnsi="Cambria Math"/>
                      </w:rPr>
                    </m:ctrlPr>
                  </m:naryPr>
                  <m:sub>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2</m:t>
                        </m:r>
                      </m:den>
                    </m:f>
                  </m:sub>
                  <m:sup>
                    <m:f>
                      <m:fPr>
                        <m:ctrlPr>
                          <w:rPr>
                            <w:rFonts w:ascii="Cambria Math" w:hAnsi="Cambria Math"/>
                          </w:rPr>
                        </m:ctrlPr>
                      </m:fPr>
                      <m:num>
                        <m:r>
                          <w:rPr>
                            <w:rFonts w:ascii="Cambria Math" w:hAnsi="Cambria Math"/>
                          </w:rPr>
                          <m:t>L</m:t>
                        </m:r>
                      </m:num>
                      <m:den>
                        <m:r>
                          <w:rPr>
                            <w:rFonts w:ascii="Cambria Math" w:hAnsi="Cambria Math"/>
                          </w:rPr>
                          <m:t>2</m:t>
                        </m:r>
                      </m:den>
                    </m:f>
                  </m:sup>
                  <m:e>
                    <m:sSub>
                      <m:sSubPr>
                        <m:ctrlPr>
                          <w:rPr>
                            <w:rFonts w:ascii="Cambria Math" w:hAnsi="Cambria Math"/>
                          </w:rPr>
                        </m:ctrlPr>
                      </m:sSubPr>
                      <m:e>
                        <m:r>
                          <w:rPr>
                            <w:rFonts w:ascii="Cambria Math" w:hAnsi="Cambria Math"/>
                          </w:rPr>
                          <m:t>b</m:t>
                        </m:r>
                      </m:e>
                      <m:sub>
                        <m:r>
                          <w:rPr>
                            <w:rFonts w:ascii="Cambria Math" w:hAnsi="Cambria Math"/>
                          </w:rPr>
                          <m:t>i</m:t>
                        </m:r>
                      </m:sub>
                    </m:sSub>
                  </m:e>
                </m:nary>
                <m:r>
                  <w:rPr>
                    <w:rFonts w:ascii="Cambria Math" w:hAnsi="Cambria Math"/>
                  </w:rPr>
                  <m:t>(y-c)f</m:t>
                </m:r>
                <m:d>
                  <m:dPr>
                    <m:ctrlPr>
                      <w:rPr>
                        <w:rFonts w:ascii="Cambria Math" w:hAnsi="Cambria Math"/>
                      </w:rPr>
                    </m:ctrlPr>
                  </m:dPr>
                  <m:e>
                    <m:r>
                      <w:rPr>
                        <w:rFonts w:ascii="Cambria Math" w:hAnsi="Cambria Math"/>
                      </w:rPr>
                      <m:t>(1-</m:t>
                    </m:r>
                    <m:r>
                      <w:rPr>
                        <w:rFonts w:ascii="Cambria Math" w:hAnsi="Cambria Math"/>
                      </w:rPr>
                      <m:t>h)</m:t>
                    </m:r>
                    <m:nary>
                      <m:naryPr>
                        <m:chr m:val="∑"/>
                        <m:limLoc m:val="undOvr"/>
                        <m:grow m:val="on"/>
                        <m:ctrlPr>
                          <w:rPr>
                            <w:rFonts w:ascii="Cambria Math" w:hAnsi="Cambria Math"/>
                          </w:rPr>
                        </m:ctrlPr>
                      </m:naryPr>
                      <m:sub>
                        <m:r>
                          <w:rPr>
                            <w:rFonts w:ascii="Cambria Math" w:hAnsi="Cambria Math"/>
                          </w:rPr>
                          <m:t>j=1</m:t>
                        </m:r>
                      </m:sub>
                      <m:sup>
                        <m:r>
                          <w:rPr>
                            <w:rFonts w:ascii="Cambria Math" w:hAnsi="Cambria Math"/>
                          </w:rPr>
                          <m:t>∞</m:t>
                        </m:r>
                      </m:sup>
                      <m:e>
                        <m:sSub>
                          <m:sSubPr>
                            <m:ctrlPr>
                              <w:rPr>
                                <w:rFonts w:ascii="Cambria Math" w:hAnsi="Cambria Math"/>
                              </w:rPr>
                            </m:ctrlPr>
                          </m:sSubPr>
                          <m:e>
                            <m:r>
                              <w:rPr>
                                <w:rFonts w:ascii="Cambria Math" w:hAnsi="Cambria Math"/>
                              </w:rPr>
                              <m:t>m</m:t>
                            </m:r>
                          </m:e>
                          <m:sub>
                            <m:r>
                              <w:rPr>
                                <w:rFonts w:ascii="Cambria Math" w:hAnsi="Cambria Math"/>
                              </w:rPr>
                              <m:t>j</m:t>
                            </m:r>
                          </m:sub>
                        </m:sSub>
                      </m:e>
                    </m:nary>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(x)</m:t>
                    </m:r>
                  </m:e>
                </m:d>
                <m:r>
                  <w:rPr>
                    <w:rFonts w:ascii="Cambria Math" w:hAnsi="Cambria Math"/>
                  </w:rPr>
                  <m:t>dy.</m:t>
                </m:r>
              </m:oMath>
            </m:oMathPara>
          </w:p>
        </w:tc>
        <w:tc>
          <w:tcPr>
            <w:tcW w:w="1548" w:type="dxa"/>
            <w:vAlign w:val="center"/>
          </w:tcPr>
          <w:p w:rsidR="00C74D6A" w:rsidRDefault="00C74D6A" w:rsidP="00313F8E">
            <w:pPr>
              <w:spacing w:line="480" w:lineRule="auto"/>
              <w:jc w:val="center"/>
              <w:rPr>
                <w:rFonts w:ascii="Avenir Book" w:hAnsi="Avenir Book"/>
              </w:rPr>
            </w:pPr>
            <w:r>
              <w:rPr>
                <w:rFonts w:ascii="Avenir Book" w:hAnsi="Avenir Book"/>
              </w:rPr>
              <w:t>(6)</w:t>
            </w:r>
          </w:p>
        </w:tc>
      </w:tr>
    </w:tbl>
    <w:p w:rsidR="00917458" w:rsidRPr="00575C48" w:rsidRDefault="00575C48" w:rsidP="00AD2D55">
      <w:pPr>
        <w:spacing w:line="480" w:lineRule="auto"/>
        <w:rPr>
          <w:rFonts w:ascii="Avenir Book" w:hAnsi="Avenir Book"/>
        </w:rPr>
      </w:pPr>
      <w:r w:rsidRPr="00575C48">
        <w:rPr>
          <w:rFonts w:ascii="Avenir Book" w:hAnsi="Avenir Book"/>
        </w:rPr>
        <w:t>(</w:t>
      </w:r>
      <w:commentRangeStart w:id="68"/>
      <w:commentRangeStart w:id="69"/>
      <w:r w:rsidRPr="00575C48">
        <w:rPr>
          <w:rFonts w:ascii="Avenir Book" w:hAnsi="Avenir Book"/>
        </w:rPr>
        <w:t>Latore, Gould, and Mortimer 1998</w:t>
      </w:r>
      <w:commentRangeEnd w:id="68"/>
      <w:r w:rsidR="00426375">
        <w:rPr>
          <w:rStyle w:val="CommentReference"/>
        </w:rPr>
        <w:commentReference w:id="68"/>
      </w:r>
      <w:commentRangeEnd w:id="69"/>
      <w:r w:rsidR="00106C5D">
        <w:rPr>
          <w:rStyle w:val="CommentReference"/>
        </w:rPr>
        <w:commentReference w:id="69"/>
      </w:r>
      <w:r w:rsidRPr="00575C48">
        <w:rPr>
          <w:rFonts w:ascii="Avenir Book" w:hAnsi="Avenir Book"/>
        </w:rPr>
        <w:t>).</w:t>
      </w:r>
    </w:p>
    <w:p w:rsidR="00917458" w:rsidRPr="00095148" w:rsidRDefault="00575C48" w:rsidP="00AD2D55">
      <w:pPr>
        <w:pStyle w:val="Heading2"/>
        <w:spacing w:line="480" w:lineRule="auto"/>
        <w:rPr>
          <w:rFonts w:ascii="Avenir Book" w:hAnsi="Avenir Book"/>
          <w:color w:val="auto"/>
          <w:sz w:val="28"/>
        </w:rPr>
      </w:pPr>
      <w:bookmarkStart w:id="70" w:name="persistence"/>
      <w:r w:rsidRPr="00095148">
        <w:rPr>
          <w:rFonts w:ascii="Avenir Book" w:hAnsi="Avenir Book"/>
          <w:color w:val="auto"/>
          <w:sz w:val="28"/>
        </w:rPr>
        <w:lastRenderedPageBreak/>
        <w:t xml:space="preserve">Persistence </w:t>
      </w:r>
    </w:p>
    <w:bookmarkEnd w:id="70"/>
    <w:p w:rsidR="00917458" w:rsidRPr="00575C48" w:rsidRDefault="00575C48" w:rsidP="00AD2D55">
      <w:pPr>
        <w:spacing w:line="480" w:lineRule="auto"/>
        <w:rPr>
          <w:rFonts w:ascii="Avenir Book" w:hAnsi="Avenir Book"/>
        </w:rPr>
      </w:pPr>
      <w:r w:rsidRPr="00575C48">
        <w:rPr>
          <w:rFonts w:ascii="Avenir Book" w:hAnsi="Avenir Book"/>
        </w:rPr>
        <w:t xml:space="preserve">If the population is harvested at low enough levels and the climate velocity is slow enough, the population will be able to persist. </w:t>
      </w:r>
      <w:r w:rsidR="002253AD">
        <w:rPr>
          <w:rFonts w:ascii="Avenir Book" w:hAnsi="Avenir Book"/>
        </w:rPr>
        <w:t>However, t</w:t>
      </w:r>
      <w:r w:rsidRPr="00575C48">
        <w:rPr>
          <w:rFonts w:ascii="Avenir Book" w:hAnsi="Avenir Book"/>
        </w:rPr>
        <w:t xml:space="preserve">here are threshold values of the harvesting rate </w:t>
      </w:r>
      <m:oMath>
        <m:r>
          <w:rPr>
            <w:rFonts w:ascii="Cambria Math" w:hAnsi="Cambria Math"/>
          </w:rPr>
          <m:t>h</m:t>
        </m:r>
      </m:oMath>
      <w:r w:rsidRPr="00575C48">
        <w:rPr>
          <w:rFonts w:ascii="Avenir Book" w:hAnsi="Avenir Book"/>
        </w:rPr>
        <w:t xml:space="preserve"> and the climate velocity </w:t>
      </w:r>
      <m:oMath>
        <m:r>
          <w:rPr>
            <w:rFonts w:ascii="Cambria Math" w:hAnsi="Cambria Math"/>
          </w:rPr>
          <m:t>c</m:t>
        </m:r>
      </m:oMath>
      <w:r w:rsidRPr="00575C48">
        <w:rPr>
          <w:rFonts w:ascii="Avenir Book" w:hAnsi="Avenir Book"/>
        </w:rPr>
        <w:t xml:space="preserve"> such that if we increase the parameters beyond these values, the population will be driven extinct. When the population is extinct, the system is in equilibrium, i.e.</w:t>
      </w:r>
      <w:ins w:id="71" w:author="M P" w:date="2014-03-06T11:22:00Z">
        <w:r w:rsidR="00C74D6A">
          <w:rPr>
            <w:rFonts w:ascii="Avenir Book" w:hAnsi="Avenir Book"/>
          </w:rPr>
          <w:t>,</w:t>
        </w:r>
      </w:ins>
      <w:r w:rsidRPr="00575C48">
        <w:rPr>
          <w:rFonts w:ascii="Avenir Book" w:hAnsi="Avenir Book"/>
        </w:rPr>
        <w:t xml:space="preserve"> there is a ‘trivial’ traveling pulse, </w:t>
      </w:r>
      <m:oMath>
        <m:sSup>
          <m:sSupPr>
            <m:ctrlPr>
              <w:rPr>
                <w:rFonts w:ascii="Cambria Math" w:hAnsi="Cambria Math"/>
              </w:rPr>
            </m:ctrlPr>
          </m:sSupPr>
          <m:e>
            <m:r>
              <w:rPr>
                <w:rFonts w:ascii="Cambria Math" w:hAnsi="Cambria Math"/>
              </w:rPr>
              <m:t>n</m:t>
            </m:r>
          </m:e>
          <m:sup>
            <m:r>
              <w:rPr>
                <w:rFonts w:ascii="Cambria Math" w:hAnsi="Cambria Math"/>
              </w:rPr>
              <m:t>*</m:t>
            </m:r>
          </m:sup>
        </m:sSup>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)=0</m:t>
        </m:r>
      </m:oMath>
      <w:r w:rsidRPr="00575C48">
        <w:rPr>
          <w:rFonts w:ascii="Avenir Book" w:hAnsi="Avenir Book"/>
        </w:rPr>
        <w:t xml:space="preserve"> for all </w:t>
      </w:r>
      <m:oMath>
        <m:r>
          <w:rPr>
            <w:rFonts w:ascii="Cambria Math" w:hAnsi="Cambria Math"/>
          </w:rPr>
          <m:t>x∈</m:t>
        </m:r>
        <m:d>
          <m:dPr>
            <m:begChr m:val="["/>
            <m:endChr m:val="]"/>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2</m:t>
                </m:r>
              </m:den>
            </m:f>
          </m:e>
        </m:d>
      </m:oMath>
      <w:r w:rsidRPr="00575C48">
        <w:rPr>
          <w:rFonts w:ascii="Avenir Book" w:hAnsi="Avenir Book"/>
        </w:rPr>
        <w:t xml:space="preserve">, which satisfies Equation </w:t>
      </w:r>
      <w:r w:rsidR="00C74D6A">
        <w:rPr>
          <w:rFonts w:ascii="Avenir Book" w:hAnsi="Avenir Book"/>
        </w:rPr>
        <w:t>4</w:t>
      </w:r>
      <w:r w:rsidRPr="00575C48">
        <w:rPr>
          <w:rFonts w:ascii="Avenir Book" w:hAnsi="Avenir Book"/>
        </w:rPr>
        <w:t>. If a population persists, it must be able to avoid extinction and grow even when small</w:t>
      </w:r>
      <w:r w:rsidR="00C74D6A">
        <w:rPr>
          <w:rFonts w:ascii="Avenir Book" w:hAnsi="Avenir Book"/>
        </w:rPr>
        <w:t xml:space="preserve"> (Zhou and Kot 2011)</w:t>
      </w:r>
      <w:r w:rsidRPr="00575C48">
        <w:rPr>
          <w:rFonts w:ascii="Avenir Book" w:hAnsi="Avenir Book"/>
        </w:rPr>
        <w:t>. Population persistence is therefore equivalent to the trivial traveling pulse being an unstable equilibrium</w:t>
      </w:r>
      <w:r w:rsidR="00C74D6A">
        <w:rPr>
          <w:rFonts w:ascii="Avenir Book" w:hAnsi="Avenir Book"/>
        </w:rPr>
        <w:t xml:space="preserve"> (the introduction of a small population will grow rather than return to extinction)</w:t>
      </w:r>
      <w:r w:rsidRPr="00575C48">
        <w:rPr>
          <w:rFonts w:ascii="Avenir Book" w:hAnsi="Avenir Book"/>
        </w:rPr>
        <w:t xml:space="preserve">. We found the critical parameters, </w:t>
      </w:r>
      <m:oMath>
        <m:sSup>
          <m:sSupPr>
            <m:ctrlPr>
              <w:rPr>
                <w:rFonts w:ascii="Cambria Math" w:hAnsi="Cambria Math"/>
              </w:rPr>
            </m:ctrlPr>
          </m:sSupPr>
          <m:e>
            <m:r>
              <w:rPr>
                <w:rFonts w:ascii="Cambria Math" w:hAnsi="Cambria Math"/>
              </w:rPr>
              <m:t>h</m:t>
            </m:r>
          </m:e>
          <m:sup>
            <m:r>
              <w:rPr>
                <w:rFonts w:ascii="Cambria Math" w:hAnsi="Cambria Math"/>
              </w:rPr>
              <m:t>*</m:t>
            </m:r>
          </m:sup>
        </m:sSup>
      </m:oMath>
      <w:r w:rsidRPr="00575C48">
        <w:rPr>
          <w:rFonts w:ascii="Avenir Book" w:hAnsi="Avenir Book"/>
        </w:rPr>
        <w:t xml:space="preserve"> and </w:t>
      </w:r>
      <m:oMath>
        <m:sSup>
          <m:sSupPr>
            <m:ctrlPr>
              <w:rPr>
                <w:rFonts w:ascii="Cambria Math" w:hAnsi="Cambria Math"/>
              </w:rPr>
            </m:ctrlPr>
          </m:sSupPr>
          <m:e>
            <m:r>
              <w:rPr>
                <w:rFonts w:ascii="Cambria Math" w:hAnsi="Cambria Math"/>
              </w:rPr>
              <m:t>c</m:t>
            </m:r>
          </m:e>
          <m:sup>
            <m:r>
              <w:rPr>
                <w:rFonts w:ascii="Cambria Math" w:hAnsi="Cambria Math"/>
              </w:rPr>
              <m:t>*</m:t>
            </m:r>
          </m:sup>
        </m:sSup>
      </m:oMath>
      <w:r w:rsidRPr="00575C48">
        <w:rPr>
          <w:rFonts w:ascii="Avenir Book" w:hAnsi="Avenir Book"/>
        </w:rPr>
        <w:t>, by finding the parameters that make the trivial pulse unstable. See Appendix A.1 for details.</w:t>
      </w:r>
    </w:p>
    <w:p w:rsidR="00917458" w:rsidRPr="00575C48" w:rsidRDefault="00575C48" w:rsidP="005A0746">
      <w:pPr>
        <w:spacing w:line="480" w:lineRule="auto"/>
        <w:rPr>
          <w:rFonts w:ascii="Avenir Book" w:hAnsi="Avenir Book"/>
        </w:rPr>
      </w:pPr>
      <w:r w:rsidRPr="00575C48">
        <w:rPr>
          <w:rFonts w:ascii="Avenir Book" w:hAnsi="Avenir Book"/>
        </w:rPr>
        <w:t xml:space="preserve">Regardless of its exact functional form, the only property of the recruitment function that determines whether or not a population can persist is how quickly recruitment increases when the population size is near (but above) </w:t>
      </w:r>
      <m:oMath>
        <m:r>
          <w:rPr>
            <w:rFonts w:ascii="Cambria Math" w:hAnsi="Cambria Math"/>
          </w:rPr>
          <m:t>0</m:t>
        </m:r>
      </m:oMath>
      <w:r w:rsidRPr="00575C48">
        <w:rPr>
          <w:rFonts w:ascii="Avenir Book" w:hAnsi="Avenir Book"/>
        </w:rPr>
        <w:t xml:space="preserve">, which is equivalent to the intrinsic growth rate </w:t>
      </w:r>
      <m:oMath>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=fʹ(0)</m:t>
        </m:r>
      </m:oMath>
      <w:r w:rsidRPr="00575C48">
        <w:rPr>
          <w:rFonts w:ascii="Avenir Book" w:hAnsi="Avenir Book"/>
        </w:rPr>
        <w:t xml:space="preserve">. </w:t>
      </w:r>
      <w:r w:rsidR="005A0746">
        <w:rPr>
          <w:rFonts w:ascii="Avenir Book" w:hAnsi="Avenir Book"/>
        </w:rPr>
        <w:t>T</w:t>
      </w:r>
      <w:r w:rsidRPr="00575C48">
        <w:rPr>
          <w:rFonts w:ascii="Avenir Book" w:hAnsi="Avenir Book"/>
        </w:rPr>
        <w:t xml:space="preserve">herefore, the population’s ability to persist depends on properties of the population itself –the intrinsic growth rate </w:t>
      </w:r>
      <m:oMath>
        <m:sSub>
          <m:sSubPr>
            <m:ctrlPr>
              <w:rPr>
                <w:rFonts w:ascii="Cambria Math" w:hAnsi="Cambria Math"/>
              </w:rPr>
            </m:ctrlPr>
          </m:sSubPr>
          <m:e>
            <m:r>
              <w:rPr>
                <w:rFonts w:ascii="Cambria Math" w:hAnsi="Cambria Math"/>
              </w:rPr>
              <m:t>R</m:t>
            </m:r>
          </m:e>
          <m:sub>
            <m:r>
              <w:rPr>
                <w:rFonts w:ascii="Cambria Math" w:hAnsi="Cambria Math"/>
              </w:rPr>
              <m:t>0</m:t>
            </m:r>
          </m:sub>
        </m:sSub>
      </m:oMath>
      <w:r w:rsidR="005A0746">
        <w:rPr>
          <w:rFonts w:ascii="Avenir Book" w:eastAsiaTheme="minorEastAsia" w:hAnsi="Avenir Book"/>
        </w:rPr>
        <w:t>, the shape of the</w:t>
      </w:r>
      <w:del w:id="72" w:author="Princeton University Library" w:date="2014-03-10T17:44:00Z">
        <w:r w:rsidR="005A0746" w:rsidDel="0021402F">
          <w:rPr>
            <w:rFonts w:ascii="Avenir Book" w:eastAsiaTheme="minorEastAsia" w:hAnsi="Avenir Book"/>
          </w:rPr>
          <w:delText>r</w:delText>
        </w:r>
      </w:del>
      <w:r w:rsidR="005A0746">
        <w:rPr>
          <w:rFonts w:ascii="Avenir Book" w:eastAsiaTheme="minorEastAsia" w:hAnsi="Avenir Book"/>
        </w:rPr>
        <w:t xml:space="preserve"> dispersal kernel, and </w:t>
      </w:r>
      <w:r w:rsidR="005A0746" w:rsidRPr="00575C48">
        <w:rPr>
          <w:rFonts w:ascii="Avenir Book" w:hAnsi="Avenir Book"/>
        </w:rPr>
        <w:t xml:space="preserve">the expected distance a larva disperses </w:t>
      </w:r>
      <m:oMath>
        <m:r>
          <w:rPr>
            <w:rFonts w:ascii="Cambria Math" w:hAnsi="Cambria Math"/>
          </w:rPr>
          <m:t>⟨d⟩</m:t>
        </m:r>
      </m:oMath>
      <w:r w:rsidRPr="00575C48">
        <w:rPr>
          <w:rFonts w:ascii="Avenir Book" w:hAnsi="Avenir Book"/>
        </w:rPr>
        <w:t xml:space="preserve">; properties of the environment – the length of the viable patch </w:t>
      </w:r>
      <m:oMath>
        <m:r>
          <w:rPr>
            <w:rFonts w:ascii="Cambria Math" w:hAnsi="Cambria Math"/>
          </w:rPr>
          <m:t>L</m:t>
        </m:r>
      </m:oMath>
      <w:r w:rsidRPr="00575C48">
        <w:rPr>
          <w:rFonts w:ascii="Avenir Book" w:hAnsi="Avenir Book"/>
        </w:rPr>
        <w:t xml:space="preserve"> and how quickly the environment shifts </w:t>
      </w:r>
      <m:oMath>
        <m:r>
          <w:rPr>
            <w:rFonts w:ascii="Cambria Math" w:hAnsi="Cambria Math"/>
          </w:rPr>
          <m:t>c</m:t>
        </m:r>
      </m:oMath>
      <w:r w:rsidRPr="00575C48">
        <w:rPr>
          <w:rFonts w:ascii="Avenir Book" w:hAnsi="Avenir Book"/>
        </w:rPr>
        <w:t xml:space="preserve">; and the harvesting rate </w:t>
      </w:r>
      <m:oMath>
        <m:r>
          <w:rPr>
            <w:rFonts w:ascii="Cambria Math" w:hAnsi="Cambria Math"/>
          </w:rPr>
          <m:t>h</m:t>
        </m:r>
      </m:oMath>
      <w:r w:rsidRPr="00575C48">
        <w:rPr>
          <w:rFonts w:ascii="Avenir Book" w:hAnsi="Avenir Book"/>
        </w:rPr>
        <w:t xml:space="preserve">. For a Gaussian kernel, the critical rates </w:t>
      </w:r>
      <m:oMath>
        <m:sSup>
          <m:sSupPr>
            <m:ctrlPr>
              <w:rPr>
                <w:rFonts w:ascii="Cambria Math" w:hAnsi="Cambria Math"/>
              </w:rPr>
            </m:ctrlPr>
          </m:sSupPr>
          <m:e>
            <m:r>
              <w:rPr>
                <w:rFonts w:ascii="Cambria Math" w:hAnsi="Cambria Math"/>
              </w:rPr>
              <m:t>c</m:t>
            </m:r>
          </m:e>
          <m:sup>
            <m:r>
              <w:rPr>
                <w:rFonts w:ascii="Cambria Math" w:hAnsi="Cambria Math"/>
              </w:rPr>
              <m:t>*</m:t>
            </m:r>
          </m:sup>
        </m:sSup>
      </m:oMath>
      <w:r w:rsidRPr="00575C48">
        <w:rPr>
          <w:rFonts w:ascii="Avenir Book" w:hAnsi="Avenir Book"/>
        </w:rPr>
        <w:t xml:space="preserve"> and </w:t>
      </w:r>
      <m:oMath>
        <m:sSup>
          <m:sSupPr>
            <m:ctrlPr>
              <w:rPr>
                <w:rFonts w:ascii="Cambria Math" w:hAnsi="Cambria Math"/>
              </w:rPr>
            </m:ctrlPr>
          </m:sSupPr>
          <m:e>
            <m:r>
              <w:rPr>
                <w:rFonts w:ascii="Cambria Math" w:hAnsi="Cambria Math"/>
              </w:rPr>
              <m:t>h</m:t>
            </m:r>
          </m:e>
          <m:sup>
            <m:r>
              <w:rPr>
                <w:rFonts w:ascii="Cambria Math" w:hAnsi="Cambria Math"/>
              </w:rPr>
              <m:t>*</m:t>
            </m:r>
          </m:sup>
        </m:sSup>
      </m:oMath>
      <w:r w:rsidRPr="00575C48">
        <w:rPr>
          <w:rFonts w:ascii="Avenir Book" w:hAnsi="Avenir Book"/>
        </w:rPr>
        <w:t xml:space="preserve"> are those values of </w:t>
      </w:r>
      <m:oMath>
        <m:r>
          <w:rPr>
            <w:rFonts w:ascii="Cambria Math" w:hAnsi="Cambria Math"/>
          </w:rPr>
          <m:t>c</m:t>
        </m:r>
      </m:oMath>
      <w:r w:rsidRPr="00575C48">
        <w:rPr>
          <w:rFonts w:ascii="Avenir Book" w:hAnsi="Avenir Book"/>
        </w:rPr>
        <w:t xml:space="preserve"> and </w:t>
      </w:r>
      <m:oMath>
        <m:r>
          <w:rPr>
            <w:rFonts w:ascii="Cambria Math" w:hAnsi="Cambria Math"/>
          </w:rPr>
          <m:t>h</m:t>
        </m:r>
      </m:oMath>
      <w:r w:rsidRPr="00575C48">
        <w:rPr>
          <w:rFonts w:ascii="Avenir Book" w:hAnsi="Avenir Book"/>
        </w:rPr>
        <w:t xml:space="preserve"> such that</w:t>
      </w:r>
    </w:p>
    <w:p w:rsidR="00917458" w:rsidRPr="00575C48" w:rsidRDefault="00C51D18" w:rsidP="00AD2D55">
      <w:pPr>
        <w:spacing w:line="480" w:lineRule="auto"/>
        <w:rPr>
          <w:rFonts w:ascii="Avenir Book" w:hAnsi="Avenir Book"/>
        </w:rPr>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(1-</m:t>
          </m:r>
          <m:r>
            <w:rPr>
              <w:rFonts w:ascii="Cambria Math" w:hAnsi="Cambria Math"/>
            </w:rPr>
            <m:t>h)</m:t>
          </m:r>
          <m:r>
            <w:rPr>
              <w:rFonts w:ascii="Cambria Math" w:hAnsi="Cambria Math"/>
            </w:rPr>
            <m:t>2</m:t>
          </m:r>
          <m:rad>
            <m:radPr>
              <m:degHide m:val="on"/>
              <m:ctrlPr>
                <w:rPr>
                  <w:rFonts w:ascii="Cambria Math" w:hAnsi="Cambria Math"/>
                </w:rPr>
              </m:ctrlPr>
            </m:radPr>
            <m:deg/>
            <m:e>
              <m:r>
                <w:rPr>
                  <w:rFonts w:ascii="Cambria Math" w:hAnsi="Cambria Math"/>
                </w:rPr>
                <m:t>2</m:t>
              </m:r>
            </m:e>
          </m:rad>
          <m:r>
            <w:rPr>
              <w:rFonts w:ascii="Cambria Math" w:hAnsi="Cambria Math"/>
            </w:rPr>
            <m:t>exp</m:t>
          </m:r>
          <m:d>
            <m:dPr>
              <m:ctrlPr>
                <w:rPr>
                  <w:rFonts w:ascii="Cambria Math" w:hAnsi="Cambria Math"/>
                </w:rPr>
              </m:ctrlPr>
            </m:dPr>
            <m:e>
              <m:f>
                <m:fPr>
                  <m:ctrlPr>
                    <w:rPr>
                      <w:rFonts w:ascii="Cambria Math" w:hAnsi="Cambria Math"/>
                    </w:rPr>
                  </m:ctrlPr>
                </m:fPr>
                <m:num>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num>
                <m:den>
                  <m:r>
                    <w:rPr>
                      <w:rFonts w:ascii="Cambria Math" w:hAnsi="Cambria Math"/>
                    </w:rPr>
                    <m:t>8D</m:t>
                  </m:r>
                </m:den>
              </m:f>
            </m:e>
          </m:d>
          <m:d>
            <m:dPr>
              <m:begChr m:val="["/>
              <m:endChr m:val="]"/>
              <m:ctrlPr>
                <w:rPr>
                  <w:rFonts w:ascii="Cambria Math" w:hAnsi="Cambria Math"/>
                </w:rPr>
              </m:ctrlPr>
            </m:dPr>
            <m:e>
              <m:r>
                <m:rPr>
                  <m:sty m:val="p"/>
                </m:rPr>
                <w:rPr>
                  <w:rFonts w:ascii="Cambria Math" w:hAnsi="Cambria Math"/>
                </w:rPr>
                <m:t>erf</m:t>
              </m:r>
              <m:d>
                <m:dPr>
                  <m:ctrlPr>
                    <w:rPr>
                      <w:rFonts w:ascii="Cambria Math" w:hAnsi="Cambria Math"/>
                    </w:rPr>
                  </m:ctrlPr>
                </m:dPr>
                <m:e>
                  <m:f>
                    <m:fPr>
                      <m:ctrlPr>
                        <w:rPr>
                          <w:rFonts w:ascii="Cambria Math" w:hAnsi="Cambria Math"/>
                        </w:rPr>
                      </m:ctrlPr>
                    </m:fPr>
                    <m:num>
                      <m:r>
                        <w:rPr>
                          <w:rFonts w:ascii="Cambria Math" w:hAnsi="Cambria Math"/>
                        </w:rPr>
                        <m:t>L-c</m:t>
                      </m:r>
                    </m:num>
                    <m:den>
                      <m:r>
                        <w:rPr>
                          <w:rFonts w:ascii="Cambria Math" w:hAnsi="Cambria Math"/>
                        </w:rPr>
                        <m:t>2</m:t>
                      </m:r>
                      <m:rad>
                        <m:radPr>
                          <m:degHide m:val="on"/>
                          <m:ctrlPr>
                            <w:rPr>
                              <w:rFonts w:ascii="Cambria Math" w:hAnsi="Cambria Math"/>
                            </w:rPr>
                          </m:ctrlPr>
                        </m:radPr>
                        <m:deg/>
                        <m:e>
                          <m:r>
                            <w:rPr>
                              <w:rFonts w:ascii="Cambria Math" w:hAnsi="Cambria Math"/>
                            </w:rPr>
                            <m:t>2D</m:t>
                          </m:r>
                        </m:e>
                      </m:rad>
                    </m:den>
                  </m:f>
                </m:e>
              </m:d>
              <m:r>
                <w:rPr>
                  <w:rFonts w:ascii="Cambria Math" w:hAnsi="Cambria Math"/>
                </w:rPr>
                <m:t>-</m:t>
              </m:r>
              <m:r>
                <m:rPr>
                  <m:sty m:val="p"/>
                </m:rPr>
                <w:rPr>
                  <w:rFonts w:ascii="Cambria Math" w:hAnsi="Cambria Math"/>
                </w:rPr>
                <m:t>erf</m:t>
              </m:r>
              <m:d>
                <m:dPr>
                  <m:ctrlPr>
                    <w:rPr>
                      <w:rFonts w:ascii="Cambria Math" w:hAnsi="Cambria Math"/>
                    </w:rPr>
                  </m:ctrlPr>
                </m:dPr>
                <m:e>
                  <m:f>
                    <m:fPr>
                      <m:ctrlPr>
                        <w:rPr>
                          <w:rFonts w:ascii="Cambria Math" w:hAnsi="Cambria Math"/>
                        </w:rPr>
                      </m:ctrlPr>
                    </m:fPr>
                    <m:num>
                      <m:r>
                        <w:rPr>
                          <w:rFonts w:ascii="Cambria Math" w:hAnsi="Cambria Math"/>
                        </w:rPr>
                        <m:t>-L-c</m:t>
                      </m:r>
                    </m:num>
                    <m:den>
                      <m:r>
                        <w:rPr>
                          <w:rFonts w:ascii="Cambria Math" w:hAnsi="Cambria Math"/>
                        </w:rPr>
                        <m:t>2</m:t>
                      </m:r>
                      <m:rad>
                        <m:radPr>
                          <m:degHide m:val="on"/>
                          <m:ctrlPr>
                            <w:rPr>
                              <w:rFonts w:ascii="Cambria Math" w:hAnsi="Cambria Math"/>
                            </w:rPr>
                          </m:ctrlPr>
                        </m:radPr>
                        <m:deg/>
                        <m:e>
                          <m:r>
                            <w:rPr>
                              <w:rFonts w:ascii="Cambria Math" w:hAnsi="Cambria Math"/>
                            </w:rPr>
                            <m:t>2D</m:t>
                          </m:r>
                        </m:e>
                      </m:rad>
                    </m:den>
                  </m:f>
                </m:e>
              </m:d>
            </m:e>
          </m:d>
          <m:r>
            <w:rPr>
              <w:rFonts w:ascii="Cambria Math" w:hAnsi="Cambria Math"/>
            </w:rPr>
            <m:t>=1.</m:t>
          </m:r>
        </m:oMath>
      </m:oMathPara>
    </w:p>
    <w:p w:rsidR="00917458" w:rsidRPr="00575C48" w:rsidRDefault="00575C48" w:rsidP="00AD2D55">
      <w:pPr>
        <w:spacing w:line="480" w:lineRule="auto"/>
        <w:rPr>
          <w:rFonts w:ascii="Avenir Book" w:hAnsi="Avenir Book"/>
        </w:rPr>
      </w:pPr>
      <w:r w:rsidRPr="00575C48">
        <w:rPr>
          <w:rFonts w:ascii="Avenir Book" w:hAnsi="Avenir Book"/>
        </w:rPr>
        <w:lastRenderedPageBreak/>
        <w:t>We derive a similar expression for a sinusoidal kernel in the Appendix A.4. For both kernels, we can approximate the critical harvesting proportion by a function that looks like</w:t>
      </w:r>
    </w:p>
    <w:p w:rsidR="00917458" w:rsidRPr="00575C48" w:rsidRDefault="00C51D18" w:rsidP="00AD2D55">
      <w:pPr>
        <w:spacing w:line="480" w:lineRule="auto"/>
        <w:rPr>
          <w:rFonts w:ascii="Avenir Book" w:hAnsi="Avenir Book"/>
        </w:rPr>
      </w:pPr>
      <m:oMathPara>
        <m:oMathParaPr>
          <m:jc m:val="center"/>
        </m:oMathParaPr>
        <m:oMath>
          <m:sSup>
            <m:sSupPr>
              <m:ctrlPr>
                <w:rPr>
                  <w:rFonts w:ascii="Cambria Math" w:hAnsi="Cambria Math"/>
                </w:rPr>
              </m:ctrlPr>
            </m:sSupPr>
            <m:e>
              <m:r>
                <w:rPr>
                  <w:rFonts w:ascii="Cambria Math" w:hAnsi="Cambria Math"/>
                </w:rPr>
                <m:t>h</m:t>
              </m:r>
            </m:e>
            <m:sup>
              <m:r>
                <w:rPr>
                  <w:rFonts w:ascii="Cambria Math" w:hAnsi="Cambria Math"/>
                </w:rPr>
                <m:t>*</m:t>
              </m:r>
            </m:sup>
          </m:sSup>
          <m:r>
            <w:rPr>
              <w:rFonts w:ascii="Cambria Math" w:hAnsi="Cambria Math"/>
            </w:rPr>
            <m:t>∼1-</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R</m:t>
                  </m:r>
                </m:e>
                <m:sub>
                  <m:r>
                    <w:rPr>
                      <w:rFonts w:ascii="Cambria Math" w:hAnsi="Cambria Math"/>
                    </w:rPr>
                    <m:t>0</m:t>
                  </m:r>
                </m:sub>
              </m:sSub>
            </m:den>
          </m:f>
          <m:r>
            <w:rPr>
              <w:rFonts w:ascii="Cambria Math" w:hAnsi="Cambria Math"/>
            </w:rPr>
            <m:t>⋅C(L,</m:t>
          </m:r>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m:t>
          </m:r>
          <w:commentRangeStart w:id="73"/>
          <m:r>
            <w:rPr>
              <w:rFonts w:ascii="Cambria Math" w:hAnsi="Cambria Math"/>
            </w:rPr>
            <m:t>f</m:t>
          </m:r>
          <w:commentRangeEnd w:id="73"/>
          <m:r>
            <m:rPr>
              <m:sty m:val="p"/>
            </m:rPr>
            <w:rPr>
              <w:rStyle w:val="CommentReference"/>
            </w:rPr>
            <w:commentReference w:id="73"/>
          </m:r>
          <m:r>
            <w:rPr>
              <w:rFonts w:ascii="Cambria Math" w:hAnsi="Cambria Math"/>
            </w:rPr>
            <m:t>(⟨d⟩,</m:t>
          </m:r>
          <m:sSup>
            <m:sSupPr>
              <m:ctrlPr>
                <w:rPr>
                  <w:rFonts w:ascii="Cambria Math" w:hAnsi="Cambria Math"/>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L</m:t>
              </m:r>
            </m:e>
            <m:sup>
              <m:r>
                <w:rPr>
                  <w:rFonts w:ascii="Cambria Math" w:hAnsi="Cambria Math"/>
                </w:rPr>
                <m:t>2</m:t>
              </m:r>
            </m:sup>
          </m:sSup>
          <m:r>
            <w:rPr>
              <w:rFonts w:ascii="Cambria Math" w:hAnsi="Cambria Math"/>
            </w:rPr>
            <m:t>+3</m:t>
          </m:r>
          <m:sSup>
            <m:sSupPr>
              <m:ctrlPr>
                <w:rPr>
                  <w:rFonts w:ascii="Cambria Math" w:hAnsi="Cambria Math"/>
                </w:rPr>
              </m:ctrlPr>
            </m:sSupPr>
            <m:e>
              <m:r>
                <w:rPr>
                  <w:rFonts w:ascii="Cambria Math" w:hAnsi="Cambria Math"/>
                </w:rPr>
                <m:t>c</m:t>
              </m:r>
            </m:e>
            <m:sup>
              <m:r>
                <w:rPr>
                  <w:rFonts w:ascii="Cambria Math" w:hAnsi="Cambria Math"/>
                </w:rPr>
                <m:t>2</m:t>
              </m:r>
            </m:sup>
          </m:sSup>
          <m:r>
            <w:rPr>
              <w:rFonts w:ascii="Cambria Math" w:hAnsi="Cambria Math"/>
            </w:rPr>
            <m:t>),</m:t>
          </m:r>
        </m:oMath>
      </m:oMathPara>
    </w:p>
    <w:p w:rsidR="00917458" w:rsidRPr="00575C48" w:rsidRDefault="00575C48" w:rsidP="00AD2D55">
      <w:pPr>
        <w:spacing w:line="480" w:lineRule="auto"/>
        <w:rPr>
          <w:rFonts w:ascii="Avenir Book" w:hAnsi="Avenir Book"/>
        </w:rPr>
      </w:pPr>
      <w:r w:rsidRPr="00575C48">
        <w:rPr>
          <w:rFonts w:ascii="Avenir Book" w:hAnsi="Avenir Book"/>
        </w:rPr>
        <w:t xml:space="preserve">where </w:t>
      </w:r>
      <m:oMath>
        <m:r>
          <w:rPr>
            <w:rFonts w:ascii="Cambria Math" w:hAnsi="Cambria Math"/>
          </w:rPr>
          <m:t>C(L,</m:t>
        </m:r>
        <m:sSub>
          <m:sSubPr>
            <m:ctrlPr>
              <w:rPr>
                <w:rFonts w:ascii="Cambria Math" w:hAnsi="Cambria Math"/>
              </w:rPr>
            </m:ctrlPr>
          </m:sSubPr>
          <m:e>
            <m:r>
              <w:rPr>
                <w:rFonts w:ascii="Cambria Math" w:hAnsi="Cambria Math" w:cs="Cambria Math"/>
              </w:rPr>
              <m:t>R</m:t>
            </m:r>
          </m:e>
          <m:sub>
            <m:r>
              <w:rPr>
                <w:rFonts w:ascii="Cambria Math" w:hAnsi="Cambria Math"/>
              </w:rPr>
              <m:t>0</m:t>
            </m:r>
          </m:sub>
        </m:sSub>
        <m:r>
          <w:rPr>
            <w:rFonts w:ascii="Cambria Math" w:hAnsi="Cambria Math"/>
          </w:rPr>
          <m:t>)</m:t>
        </m:r>
      </m:oMath>
      <w:r w:rsidRPr="00575C48">
        <w:rPr>
          <w:rFonts w:ascii="Avenir Book" w:hAnsi="Avenir Book"/>
        </w:rPr>
        <w:t xml:space="preserve"> is a decreasing function of the length of the viable patch and the intrinsic growth rate.</w:t>
      </w:r>
    </w:p>
    <w:p w:rsidR="00917458" w:rsidRPr="00095148" w:rsidRDefault="00575C48" w:rsidP="00AD2D55">
      <w:pPr>
        <w:pStyle w:val="Heading2"/>
        <w:spacing w:line="480" w:lineRule="auto"/>
        <w:rPr>
          <w:rFonts w:ascii="Avenir Book" w:hAnsi="Avenir Book"/>
          <w:color w:val="auto"/>
          <w:sz w:val="28"/>
        </w:rPr>
      </w:pPr>
      <w:bookmarkStart w:id="74" w:name="calculating-synergy"/>
      <w:r w:rsidRPr="00095148">
        <w:rPr>
          <w:rFonts w:ascii="Avenir Book" w:hAnsi="Avenir Book"/>
          <w:color w:val="auto"/>
          <w:sz w:val="28"/>
        </w:rPr>
        <w:t xml:space="preserve">Calculating </w:t>
      </w:r>
      <w:r w:rsidR="008F0CF9">
        <w:rPr>
          <w:rFonts w:ascii="Avenir Book" w:hAnsi="Avenir Book"/>
          <w:color w:val="auto"/>
          <w:sz w:val="28"/>
        </w:rPr>
        <w:t>the interaction of climate velocity and harvest</w:t>
      </w:r>
      <w:r w:rsidR="008F0CF9" w:rsidRPr="00095148">
        <w:rPr>
          <w:rFonts w:ascii="Avenir Book" w:hAnsi="Avenir Book"/>
          <w:color w:val="auto"/>
          <w:sz w:val="28"/>
        </w:rPr>
        <w:t xml:space="preserve"> </w:t>
      </w:r>
    </w:p>
    <w:bookmarkEnd w:id="74"/>
    <w:p w:rsidR="00917458" w:rsidRPr="00575C48" w:rsidRDefault="00575C48" w:rsidP="00AD2D55">
      <w:pPr>
        <w:spacing w:line="480" w:lineRule="auto"/>
        <w:rPr>
          <w:rFonts w:ascii="Avenir Book" w:hAnsi="Avenir Book"/>
        </w:rPr>
      </w:pPr>
      <w:r w:rsidRPr="00575C48">
        <w:rPr>
          <w:rFonts w:ascii="Avenir Book" w:hAnsi="Avenir Book"/>
        </w:rPr>
        <w:t xml:space="preserve">In order to quantify </w:t>
      </w:r>
      <w:r w:rsidR="00F04290">
        <w:rPr>
          <w:rFonts w:ascii="Avenir Book" w:hAnsi="Avenir Book"/>
        </w:rPr>
        <w:t xml:space="preserve">how fishing </w:t>
      </w:r>
      <w:r w:rsidRPr="00575C48">
        <w:rPr>
          <w:rFonts w:ascii="Avenir Book" w:hAnsi="Avenir Book"/>
        </w:rPr>
        <w:t>interact</w:t>
      </w:r>
      <w:r w:rsidR="00F04290">
        <w:rPr>
          <w:rFonts w:ascii="Avenir Book" w:hAnsi="Avenir Book"/>
        </w:rPr>
        <w:t>s with climate velocity</w:t>
      </w:r>
      <w:r w:rsidRPr="00575C48">
        <w:rPr>
          <w:rFonts w:ascii="Avenir Book" w:hAnsi="Avenir Book"/>
        </w:rPr>
        <w:t xml:space="preserve">, we found the total biomass of the population when it reached an equilibrium traveling pulse and compared this equilibrium biomass in the presence and absence of each stressor individually or the two stressors together. Equations </w:t>
      </w:r>
      <w:commentRangeStart w:id="75"/>
      <w:r w:rsidRPr="00575C48">
        <w:rPr>
          <w:rFonts w:ascii="Avenir Book" w:hAnsi="Avenir Book"/>
        </w:rPr>
        <w:t>([recursive</w:t>
      </w:r>
      <w:r w:rsidRPr="00575C48">
        <w:rPr>
          <w:rFonts w:ascii="Avenir Book" w:hAnsi="Avenir Book"/>
          <w:vertAlign w:val="subscript"/>
        </w:rPr>
        <w:t>m</w:t>
      </w:r>
      <w:r w:rsidRPr="00575C48">
        <w:rPr>
          <w:rFonts w:ascii="Avenir Book" w:hAnsi="Avenir Book"/>
        </w:rPr>
        <w:t>]) and ([separable</w:t>
      </w:r>
      <w:r w:rsidRPr="00575C48">
        <w:rPr>
          <w:rFonts w:ascii="Avenir Book" w:hAnsi="Avenir Book"/>
          <w:vertAlign w:val="subscript"/>
        </w:rPr>
        <w:t>i</w:t>
      </w:r>
      <w:r w:rsidRPr="00575C48">
        <w:rPr>
          <w:rFonts w:ascii="Avenir Book" w:hAnsi="Avenir Book"/>
        </w:rPr>
        <w:t>ntegrodifference])</w:t>
      </w:r>
      <w:commentRangeEnd w:id="75"/>
      <w:r w:rsidR="00F04290">
        <w:rPr>
          <w:rStyle w:val="CommentReference"/>
        </w:rPr>
        <w:commentReference w:id="75"/>
      </w:r>
      <w:r w:rsidRPr="00575C48">
        <w:rPr>
          <w:rFonts w:ascii="Avenir Book" w:hAnsi="Avenir Book"/>
        </w:rPr>
        <w:t xml:space="preserve"> allowed us to numerically find the total biomass in the equilibrium traveling pulse.</w:t>
      </w:r>
    </w:p>
    <w:p w:rsidR="00917458" w:rsidRPr="00575C48" w:rsidRDefault="00575C48" w:rsidP="00AD2D55">
      <w:pPr>
        <w:spacing w:line="480" w:lineRule="auto"/>
        <w:rPr>
          <w:rFonts w:ascii="Avenir Book" w:hAnsi="Avenir Book"/>
        </w:rPr>
      </w:pPr>
      <w:r w:rsidRPr="00575C48">
        <w:rPr>
          <w:rFonts w:ascii="Avenir Book" w:hAnsi="Avenir Book"/>
        </w:rPr>
        <w:t xml:space="preserve">We used </w:t>
      </w:r>
      <m:oMath>
        <m:sSub>
          <m:sSubPr>
            <m:ctrlPr>
              <w:rPr>
                <w:rFonts w:ascii="Cambria Math" w:hAnsi="Cambria Math"/>
              </w:rPr>
            </m:ctrlPr>
          </m:sSubPr>
          <m:e>
            <m:r>
              <w:rPr>
                <w:rFonts w:ascii="Cambria Math" w:hAnsi="Cambria Math"/>
              </w:rPr>
              <m:t>B</m:t>
            </m:r>
          </m:e>
          <m:sub>
            <m:r>
              <w:rPr>
                <w:rFonts w:ascii="Cambria Math" w:hAnsi="Cambria Math"/>
              </w:rPr>
              <m:t>0</m:t>
            </m:r>
          </m:sub>
        </m:sSub>
      </m:oMath>
      <w:r w:rsidRPr="00575C48">
        <w:rPr>
          <w:rFonts w:ascii="Avenir Book" w:hAnsi="Avenir Book"/>
        </w:rPr>
        <w:t xml:space="preserve"> to denote the equilibrium biomass without either stressor, </w:t>
      </w:r>
      <m:oMath>
        <m:sSub>
          <m:sSubPr>
            <m:ctrlPr>
              <w:rPr>
                <w:rFonts w:ascii="Cambria Math" w:hAnsi="Cambria Math"/>
              </w:rPr>
            </m:ctrlPr>
          </m:sSubPr>
          <m:e>
            <m:r>
              <w:rPr>
                <w:rFonts w:ascii="Cambria Math" w:hAnsi="Cambria Math"/>
              </w:rPr>
              <m:t>B</m:t>
            </m:r>
          </m:e>
          <m:sub>
            <m:r>
              <m:rPr>
                <m:sty m:val="p"/>
              </m:rPr>
              <w:rPr>
                <w:rFonts w:ascii="Cambria Math" w:hAnsi="Cambria Math"/>
              </w:rPr>
              <m:t>h</m:t>
            </m:r>
          </m:sub>
        </m:sSub>
      </m:oMath>
      <w:r w:rsidRPr="00575C48">
        <w:rPr>
          <w:rFonts w:ascii="Avenir Book" w:hAnsi="Avenir Book"/>
        </w:rPr>
        <w:t xml:space="preserve"> the equilibrium biomass with harvesting but </w:t>
      </w:r>
      <w:r w:rsidR="00360333">
        <w:rPr>
          <w:rFonts w:ascii="Avenir Book" w:hAnsi="Avenir Book"/>
        </w:rPr>
        <w:t>with climate velocity</w:t>
      </w:r>
      <w:r w:rsidR="005A0746">
        <w:rPr>
          <w:rFonts w:ascii="Avenir Book" w:hAnsi="Avenir Book"/>
        </w:rPr>
        <w:t xml:space="preserve"> equal to 0</w:t>
      </w:r>
      <w:r w:rsidRPr="00575C48">
        <w:rPr>
          <w:rFonts w:ascii="Avenir Book" w:hAnsi="Avenir Book"/>
        </w:rPr>
        <w:t xml:space="preserve">, </w:t>
      </w:r>
      <m:oMath>
        <m:sSub>
          <m:sSubPr>
            <m:ctrlPr>
              <w:rPr>
                <w:rFonts w:ascii="Cambria Math" w:hAnsi="Cambria Math"/>
              </w:rPr>
            </m:ctrlPr>
          </m:sSubPr>
          <m:e>
            <m:r>
              <w:rPr>
                <w:rFonts w:ascii="Cambria Math" w:hAnsi="Cambria Math"/>
              </w:rPr>
              <m:t>B</m:t>
            </m:r>
          </m:e>
          <m:sub>
            <m:r>
              <m:rPr>
                <m:sty m:val="p"/>
              </m:rPr>
              <w:rPr>
                <w:rFonts w:ascii="Cambria Math" w:hAnsi="Cambria Math"/>
              </w:rPr>
              <m:t>c</m:t>
            </m:r>
          </m:sub>
        </m:sSub>
      </m:oMath>
      <w:r w:rsidRPr="00575C48">
        <w:rPr>
          <w:rFonts w:ascii="Avenir Book" w:hAnsi="Avenir Book"/>
        </w:rPr>
        <w:t xml:space="preserve"> the equilibrium biomass with </w:t>
      </w:r>
      <w:r w:rsidR="00360333">
        <w:rPr>
          <w:rFonts w:ascii="Avenir Book" w:hAnsi="Avenir Book"/>
        </w:rPr>
        <w:t>climate velocity</w:t>
      </w:r>
      <w:r w:rsidR="005A0746">
        <w:rPr>
          <w:rFonts w:ascii="Avenir Book" w:hAnsi="Avenir Book"/>
        </w:rPr>
        <w:t xml:space="preserve"> greater than 0</w:t>
      </w:r>
      <w:r w:rsidRPr="00575C48">
        <w:rPr>
          <w:rFonts w:ascii="Avenir Book" w:hAnsi="Avenir Book"/>
        </w:rPr>
        <w:t xml:space="preserve"> but no harvesting, and </w:t>
      </w:r>
      <m:oMath>
        <m:sSub>
          <m:sSubPr>
            <m:ctrlPr>
              <w:rPr>
                <w:rFonts w:ascii="Cambria Math" w:hAnsi="Cambria Math"/>
              </w:rPr>
            </m:ctrlPr>
          </m:sSubPr>
          <m:e>
            <m:r>
              <w:rPr>
                <w:rFonts w:ascii="Cambria Math" w:hAnsi="Cambria Math"/>
              </w:rPr>
              <m:t>B</m:t>
            </m:r>
          </m:e>
          <m:sub>
            <m:r>
              <m:rPr>
                <m:sty m:val="p"/>
              </m:rPr>
              <w:rPr>
                <w:rFonts w:ascii="Cambria Math" w:hAnsi="Cambria Math"/>
              </w:rPr>
              <m:t>hc</m:t>
            </m:r>
          </m:sub>
        </m:sSub>
      </m:oMath>
      <w:r w:rsidRPr="00575C48">
        <w:rPr>
          <w:rFonts w:ascii="Avenir Book" w:hAnsi="Avenir Book"/>
        </w:rPr>
        <w:t xml:space="preserve"> the equilibrium biomass with both stressors. For each stressor or combination of stressors, we found the drop in biomass caused by stressor </w:t>
      </w:r>
      <m:oMath>
        <m:r>
          <w:rPr>
            <w:rFonts w:ascii="Cambria Math" w:hAnsi="Cambria Math"/>
          </w:rPr>
          <m:t>s</m:t>
        </m:r>
      </m:oMath>
      <w:r w:rsidRPr="00575C48">
        <w:rPr>
          <w:rFonts w:ascii="Avenir Book" w:hAnsi="Avenir Book"/>
        </w:rPr>
        <w:t>,</w:t>
      </w:r>
    </w:p>
    <w:p w:rsidR="00917458" w:rsidRPr="00575C48" w:rsidRDefault="00C51D18" w:rsidP="00AD2D55">
      <w:pPr>
        <w:spacing w:line="480" w:lineRule="auto"/>
        <w:rPr>
          <w:rFonts w:ascii="Avenir Book" w:hAnsi="Avenir Book"/>
        </w:rPr>
      </w:pPr>
      <m:oMathPara>
        <m:oMathParaPr>
          <m:jc m:val="center"/>
        </m:oMathParaPr>
        <m:oMath>
          <m:sSub>
            <m:sSubPr>
              <m:ctrlPr>
                <w:rPr>
                  <w:rFonts w:ascii="Cambria Math" w:hAnsi="Cambria Math"/>
                </w:rPr>
              </m:ctrlPr>
            </m:sSubPr>
            <m:e>
              <m:r>
                <w:rPr>
                  <w:rFonts w:ascii="Cambria Math" w:hAnsi="Cambria Math"/>
                </w:rPr>
                <m:t>E</m:t>
              </m:r>
            </m:e>
            <m:sub>
              <m:r>
                <m:rPr>
                  <m:sty m:val="p"/>
                </m:rP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s</m:t>
              </m:r>
            </m:sub>
          </m:sSub>
          <m:r>
            <w:rPr>
              <w:rFonts w:ascii="Cambria Math" w:hAnsi="Cambria Math"/>
            </w:rPr>
            <m:t>.</m:t>
          </m:r>
        </m:oMath>
      </m:oMathPara>
    </w:p>
    <w:p w:rsidR="00917458" w:rsidRPr="00575C48" w:rsidRDefault="00575C48" w:rsidP="00AD2D55">
      <w:pPr>
        <w:spacing w:line="480" w:lineRule="auto"/>
        <w:rPr>
          <w:rFonts w:ascii="Avenir Book" w:hAnsi="Avenir Book"/>
        </w:rPr>
      </w:pPr>
      <w:r w:rsidRPr="00575C48">
        <w:rPr>
          <w:rFonts w:ascii="Avenir Book" w:hAnsi="Avenir Book"/>
        </w:rPr>
        <w:lastRenderedPageBreak/>
        <w:t>If the stressors interact</w:t>
      </w:r>
      <w:r w:rsidR="00360333">
        <w:rPr>
          <w:rFonts w:ascii="Avenir Book" w:hAnsi="Avenir Book"/>
        </w:rPr>
        <w:t xml:space="preserve"> additively</w:t>
      </w:r>
      <w:r w:rsidRPr="00575C48">
        <w:rPr>
          <w:rFonts w:ascii="Avenir Book" w:hAnsi="Avenir Book"/>
        </w:rPr>
        <w:t xml:space="preserve">, the drop caused by both stressors would be the sum of the drops caused by either individually. The synergy </w:t>
      </w:r>
      <w:r w:rsidR="00360333">
        <w:rPr>
          <w:rFonts w:ascii="Avenir Book" w:hAnsi="Avenir Book"/>
        </w:rPr>
        <w:t xml:space="preserve">(the deviation from additive interaction) </w:t>
      </w:r>
      <w:r w:rsidRPr="00575C48">
        <w:rPr>
          <w:rFonts w:ascii="Avenir Book" w:hAnsi="Avenir Book"/>
        </w:rPr>
        <w:t>is therefore defined as</w:t>
      </w:r>
    </w:p>
    <w:p w:rsidR="00917458" w:rsidRPr="00575C48" w:rsidRDefault="00575C48" w:rsidP="00AD2D55">
      <w:pPr>
        <w:spacing w:line="480" w:lineRule="auto"/>
        <w:rPr>
          <w:rFonts w:ascii="Avenir Book" w:hAnsi="Avenir Book"/>
        </w:rPr>
      </w:pPr>
      <m:oMathPara>
        <m:oMathParaPr>
          <m:jc m:val="center"/>
        </m:oMathParaPr>
        <m:oMath>
          <m:r>
            <w:rPr>
              <w:rFonts w:ascii="Cambria Math" w:hAnsi="Cambria Math"/>
            </w:rPr>
            <m:t>S=</m:t>
          </m:r>
          <m:sSub>
            <m:sSubPr>
              <m:ctrlPr>
                <w:rPr>
                  <w:rFonts w:ascii="Cambria Math" w:hAnsi="Cambria Math"/>
                </w:rPr>
              </m:ctrlPr>
            </m:sSubPr>
            <m:e>
              <m:r>
                <w:rPr>
                  <w:rFonts w:ascii="Cambria Math" w:hAnsi="Cambria Math"/>
                </w:rPr>
                <m:t>E</m:t>
              </m:r>
            </m:e>
            <m:sub>
              <m:r>
                <m:rPr>
                  <m:sty m:val="p"/>
                </m:rPr>
                <w:rPr>
                  <w:rFonts w:ascii="Cambria Math" w:hAnsi="Cambria Math"/>
                </w:rPr>
                <m:t>hc</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E</m:t>
                  </m:r>
                </m:e>
                <m:sub>
                  <m:r>
                    <m:rPr>
                      <m:sty m:val="p"/>
                    </m:rP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c</m:t>
                  </m:r>
                </m:sub>
              </m:sSub>
            </m:e>
          </m:d>
          <m:r>
            <w:rPr>
              <w:rFonts w:ascii="Cambria Math" w:hAnsi="Cambria Math"/>
            </w:rPr>
            <m:t>.</m:t>
          </m:r>
        </m:oMath>
      </m:oMathPara>
    </w:p>
    <w:p w:rsidR="00917458" w:rsidRPr="00575C48" w:rsidRDefault="00575C48" w:rsidP="00AD2D55">
      <w:pPr>
        <w:spacing w:line="480" w:lineRule="auto"/>
        <w:rPr>
          <w:rFonts w:ascii="Avenir Book" w:hAnsi="Avenir Book"/>
        </w:rPr>
      </w:pPr>
      <w:r w:rsidRPr="00575C48">
        <w:rPr>
          <w:rFonts w:ascii="Avenir Book" w:hAnsi="Avenir Book"/>
        </w:rPr>
        <w:t xml:space="preserve">If the stressors aggravate each other, the effect of both stressors is greater than we would expect from considering either stressor individually and synergy is positive. If the stressors alleviate each other, the effect of both stressors is less than we would expect from considering either stressor individually and synergy is negative. If the effect of both stressors is exactly as expected from considering either stressor individually, there is </w:t>
      </w:r>
      <w:r w:rsidR="006943B2">
        <w:rPr>
          <w:rFonts w:ascii="Avenir Book" w:hAnsi="Avenir Book"/>
        </w:rPr>
        <w:t>purely additive interaction</w:t>
      </w:r>
      <w:r w:rsidRPr="00575C48">
        <w:rPr>
          <w:rFonts w:ascii="Avenir Book" w:hAnsi="Avenir Book"/>
        </w:rPr>
        <w:t>.</w:t>
      </w:r>
      <w:r w:rsidR="004B5D8E">
        <w:rPr>
          <w:rFonts w:ascii="Avenir Book" w:hAnsi="Avenir Book"/>
        </w:rPr>
        <w:t xml:space="preserve"> We focused on the additive model because it is a common hypothesis in multiple stressor research, though multiplicative and dominant stressor models are also possible (Crain et al. 2008) </w:t>
      </w:r>
    </w:p>
    <w:p w:rsidR="00917458" w:rsidRPr="00095148" w:rsidRDefault="00575C48" w:rsidP="00AD2D55">
      <w:pPr>
        <w:pStyle w:val="Heading2"/>
        <w:spacing w:line="480" w:lineRule="auto"/>
        <w:rPr>
          <w:rFonts w:ascii="Avenir Book" w:hAnsi="Avenir Book"/>
          <w:color w:val="auto"/>
          <w:sz w:val="28"/>
        </w:rPr>
      </w:pPr>
      <w:bookmarkStart w:id="76" w:name="simulations"/>
      <w:r w:rsidRPr="00095148">
        <w:rPr>
          <w:rFonts w:ascii="Avenir Book" w:hAnsi="Avenir Book"/>
          <w:color w:val="auto"/>
          <w:sz w:val="28"/>
        </w:rPr>
        <w:t xml:space="preserve">Simulations </w:t>
      </w:r>
    </w:p>
    <w:bookmarkEnd w:id="76"/>
    <w:p w:rsidR="00917458" w:rsidRPr="00575C48" w:rsidRDefault="00575C48" w:rsidP="00AD2D55">
      <w:pPr>
        <w:spacing w:line="480" w:lineRule="auto"/>
        <w:rPr>
          <w:rFonts w:ascii="Avenir Book" w:hAnsi="Avenir Book"/>
        </w:rPr>
      </w:pPr>
      <w:r w:rsidRPr="00575C48">
        <w:rPr>
          <w:rFonts w:ascii="Avenir Book" w:hAnsi="Avenir Book"/>
        </w:rPr>
        <w:t xml:space="preserve">We used simulations to extend the basic integrodifference model in two ways that make it analytically intractable. First, we examined the sensitivity of the model to </w:t>
      </w:r>
      <w:r w:rsidR="005E1AEE">
        <w:rPr>
          <w:rFonts w:ascii="Avenir Book" w:hAnsi="Avenir Book"/>
        </w:rPr>
        <w:t>alternative</w:t>
      </w:r>
      <w:r w:rsidRPr="00575C48">
        <w:rPr>
          <w:rFonts w:ascii="Avenir Book" w:hAnsi="Avenir Book"/>
        </w:rPr>
        <w:t xml:space="preserve"> dispersal kernel</w:t>
      </w:r>
      <w:r w:rsidR="005E1AEE">
        <w:rPr>
          <w:rFonts w:ascii="Avenir Book" w:hAnsi="Avenir Book"/>
        </w:rPr>
        <w:t>s, such as the</w:t>
      </w:r>
      <w:r w:rsidRPr="00575C48">
        <w:rPr>
          <w:rFonts w:ascii="Avenir Book" w:hAnsi="Avenir Book"/>
        </w:rPr>
        <w:t xml:space="preserve"> the Laplace dispersal kernel,</w:t>
      </w:r>
    </w:p>
    <w:p w:rsidR="00917458" w:rsidRPr="00575C48" w:rsidRDefault="00575C48" w:rsidP="00AD2D55">
      <w:pPr>
        <w:spacing w:line="480" w:lineRule="auto"/>
        <w:rPr>
          <w:rFonts w:ascii="Avenir Book" w:hAnsi="Avenir Book"/>
        </w:rPr>
      </w:pPr>
      <m:oMathPara>
        <m:oMathParaPr>
          <m:jc m:val="center"/>
        </m:oMathParaPr>
        <m:oMath>
          <m:r>
            <w:rPr>
              <w:rFonts w:ascii="Cambria Math" w:hAnsi="Cambria Math"/>
            </w:rPr>
            <m:t>k(x-y)=</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b</m:t>
          </m:r>
          <m:sSup>
            <m:sSupPr>
              <m:ctrlPr>
                <w:rPr>
                  <w:rFonts w:ascii="Cambria Math" w:hAnsi="Cambria Math"/>
                </w:rPr>
              </m:ctrlPr>
            </m:sSupPr>
            <m:e>
              <m:r>
                <w:rPr>
                  <w:rFonts w:ascii="Cambria Math" w:hAnsi="Cambria Math"/>
                </w:rPr>
                <m:t>e</m:t>
              </m:r>
            </m:e>
            <m:sup>
              <m:r>
                <w:rPr>
                  <w:rFonts w:ascii="Cambria Math" w:hAnsi="Cambria Math"/>
                </w:rPr>
                <m:t>-b∣x-y∣</m:t>
              </m:r>
            </m:sup>
          </m:sSup>
          <m:r>
            <w:rPr>
              <w:rFonts w:ascii="Cambria Math" w:hAnsi="Cambria Math"/>
            </w:rPr>
            <m:t>,</m:t>
          </m:r>
        </m:oMath>
      </m:oMathPara>
    </w:p>
    <w:p w:rsidR="002A57A4" w:rsidRDefault="00575C48" w:rsidP="00AD2D55">
      <w:pPr>
        <w:spacing w:line="480" w:lineRule="auto"/>
        <w:rPr>
          <w:ins w:id="77" w:author="M P" w:date="2014-03-06T12:02:00Z"/>
          <w:rFonts w:ascii="Avenir Book" w:hAnsi="Avenir Book"/>
        </w:rPr>
      </w:pPr>
      <w:r w:rsidRPr="00575C48">
        <w:rPr>
          <w:rFonts w:ascii="Avenir Book" w:hAnsi="Avenir Book"/>
        </w:rPr>
        <w:t xml:space="preserve">a commonly used model of </w:t>
      </w:r>
      <w:r w:rsidR="00601904">
        <w:rPr>
          <w:rFonts w:ascii="Avenir Book" w:hAnsi="Avenir Book"/>
        </w:rPr>
        <w:t xml:space="preserve">marine </w:t>
      </w:r>
      <w:r w:rsidRPr="00575C48">
        <w:rPr>
          <w:rFonts w:ascii="Avenir Book" w:hAnsi="Avenir Book"/>
        </w:rPr>
        <w:t>larval dispersal (</w:t>
      </w:r>
      <w:commentRangeStart w:id="78"/>
      <w:del w:id="79" w:author="M P" w:date="2014-03-06T11:59:00Z">
        <w:r w:rsidRPr="00575C48" w:rsidDel="005E1AEE">
          <w:rPr>
            <w:rFonts w:ascii="Avenir Book" w:hAnsi="Avenir Book"/>
          </w:rPr>
          <w:delText>Pinsky 2011</w:delText>
        </w:r>
      </w:del>
      <w:ins w:id="80" w:author="M P" w:date="2014-03-06T11:59:00Z">
        <w:r w:rsidR="005E1AEE">
          <w:rPr>
            <w:rFonts w:ascii="Avenir Book" w:hAnsi="Avenir Book"/>
          </w:rPr>
          <w:t>Botsford et al. 2001</w:t>
        </w:r>
        <w:commentRangeEnd w:id="78"/>
        <w:r w:rsidR="005E1AEE">
          <w:rPr>
            <w:rStyle w:val="CommentReference"/>
          </w:rPr>
          <w:commentReference w:id="78"/>
        </w:r>
      </w:ins>
      <w:r w:rsidRPr="00575C48">
        <w:rPr>
          <w:rFonts w:ascii="Avenir Book" w:hAnsi="Avenir Book"/>
        </w:rPr>
        <w:t xml:space="preserve">). </w:t>
      </w:r>
    </w:p>
    <w:p w:rsidR="00917458" w:rsidRPr="00575C48" w:rsidRDefault="00575C48" w:rsidP="00AD2D55">
      <w:pPr>
        <w:spacing w:line="480" w:lineRule="auto"/>
        <w:rPr>
          <w:rFonts w:ascii="Avenir Book" w:hAnsi="Avenir Book"/>
        </w:rPr>
      </w:pPr>
      <w:r w:rsidRPr="00575C48">
        <w:rPr>
          <w:rFonts w:ascii="Avenir Book" w:hAnsi="Avenir Book"/>
        </w:rPr>
        <w:t xml:space="preserve">Second, we implemented two management strategies </w:t>
      </w:r>
      <w:r w:rsidR="002A57A4">
        <w:rPr>
          <w:rFonts w:ascii="Avenir Book" w:hAnsi="Avenir Book"/>
        </w:rPr>
        <w:t>(</w:t>
      </w:r>
      <w:r w:rsidRPr="00575C48">
        <w:rPr>
          <w:rFonts w:ascii="Avenir Book" w:hAnsi="Avenir Book"/>
        </w:rPr>
        <w:t xml:space="preserve">threshold </w:t>
      </w:r>
      <w:r w:rsidR="002A57A4">
        <w:rPr>
          <w:rFonts w:ascii="Avenir Book" w:hAnsi="Avenir Book"/>
        </w:rPr>
        <w:t xml:space="preserve">harvesting </w:t>
      </w:r>
      <w:r w:rsidRPr="00575C48">
        <w:rPr>
          <w:rFonts w:ascii="Avenir Book" w:hAnsi="Avenir Book"/>
        </w:rPr>
        <w:t>rules and MPAs</w:t>
      </w:r>
      <w:r w:rsidR="002A57A4">
        <w:rPr>
          <w:rFonts w:ascii="Avenir Book" w:hAnsi="Avenir Book"/>
        </w:rPr>
        <w:t>)</w:t>
      </w:r>
      <w:r w:rsidRPr="00575C48">
        <w:rPr>
          <w:rFonts w:ascii="Avenir Book" w:hAnsi="Avenir Book"/>
        </w:rPr>
        <w:t xml:space="preserve"> to examine their effect on population persistence and on the interactions between stressors. For every simulation</w:t>
      </w:r>
      <w:r w:rsidR="002A57A4">
        <w:rPr>
          <w:rFonts w:ascii="Avenir Book" w:hAnsi="Avenir Book"/>
        </w:rPr>
        <w:t>,</w:t>
      </w:r>
      <w:r w:rsidRPr="00575C48">
        <w:rPr>
          <w:rFonts w:ascii="Avenir Book" w:hAnsi="Avenir Book"/>
        </w:rPr>
        <w:t xml:space="preserve"> we seeded the world with 50 individuals at a single point</w:t>
      </w:r>
      <w:del w:id="81" w:author="M P" w:date="2014-03-06T12:02:00Z">
        <w:r w:rsidRPr="00575C48" w:rsidDel="002A57A4">
          <w:rPr>
            <w:rFonts w:ascii="Avenir Book" w:hAnsi="Avenir Book"/>
          </w:rPr>
          <w:delText xml:space="preserve">, as in Zhou and </w:delText>
        </w:r>
        <w:r w:rsidRPr="00575C48" w:rsidDel="002A57A4">
          <w:rPr>
            <w:rFonts w:ascii="Avenir Book" w:hAnsi="Avenir Book"/>
          </w:rPr>
          <w:lastRenderedPageBreak/>
          <w:delText>Kot (2011</w:delText>
        </w:r>
      </w:del>
      <w:ins w:id="82" w:author="M P" w:date="2014-03-06T12:02:00Z">
        <w:r w:rsidR="002A57A4">
          <w:rPr>
            <w:rFonts w:ascii="Avenir Book" w:hAnsi="Avenir Book"/>
          </w:rPr>
          <w:t xml:space="preserve"> and iterated</w:t>
        </w:r>
      </w:ins>
      <w:del w:id="83" w:author="M P" w:date="2014-03-06T12:02:00Z">
        <w:r w:rsidRPr="00575C48" w:rsidDel="002A57A4">
          <w:rPr>
            <w:rFonts w:ascii="Avenir Book" w:hAnsi="Avenir Book"/>
          </w:rPr>
          <w:delText>). We first ran</w:delText>
        </w:r>
      </w:del>
      <w:r w:rsidRPr="00575C48">
        <w:rPr>
          <w:rFonts w:ascii="Avenir Book" w:hAnsi="Avenir Book"/>
        </w:rPr>
        <w:t xml:space="preserve"> through 150 generations </w:t>
      </w:r>
      <w:del w:id="84" w:author="M P" w:date="2014-03-06T12:03:00Z">
        <w:r w:rsidRPr="00575C48" w:rsidDel="002A57A4">
          <w:rPr>
            <w:rFonts w:ascii="Avenir Book" w:hAnsi="Avenir Book"/>
          </w:rPr>
          <w:delText xml:space="preserve">in order </w:delText>
        </w:r>
      </w:del>
      <w:r w:rsidRPr="00575C48">
        <w:rPr>
          <w:rFonts w:ascii="Avenir Book" w:hAnsi="Avenir Book"/>
        </w:rPr>
        <w:t xml:space="preserve">for the population to reach equilibrium without harvesting or climate shift. We then added harvesting pressure, allowed the population to again reach equilibrium (150 generations), and finally added climate </w:t>
      </w:r>
      <w:del w:id="85" w:author="M P" w:date="2014-03-06T12:10:00Z">
        <w:r w:rsidRPr="00575C48" w:rsidDel="002A57A4">
          <w:rPr>
            <w:rFonts w:ascii="Avenir Book" w:hAnsi="Avenir Book"/>
          </w:rPr>
          <w:delText xml:space="preserve">change </w:delText>
        </w:r>
      </w:del>
      <w:ins w:id="86" w:author="M P" w:date="2014-03-06T12:10:00Z">
        <w:r w:rsidR="002A57A4">
          <w:rPr>
            <w:rFonts w:ascii="Avenir Book" w:hAnsi="Avenir Book"/>
          </w:rPr>
          <w:t>velocity</w:t>
        </w:r>
        <w:r w:rsidR="002A57A4" w:rsidRPr="00575C48">
          <w:rPr>
            <w:rFonts w:ascii="Avenir Book" w:hAnsi="Avenir Book"/>
          </w:rPr>
          <w:t xml:space="preserve"> </w:t>
        </w:r>
      </w:ins>
      <w:r w:rsidRPr="00575C48">
        <w:rPr>
          <w:rFonts w:ascii="Avenir Book" w:hAnsi="Avenir Book"/>
        </w:rPr>
        <w:t xml:space="preserve">by moving the viable patch. </w:t>
      </w:r>
      <w:commentRangeStart w:id="87"/>
      <w:r w:rsidRPr="00575C48">
        <w:rPr>
          <w:rFonts w:ascii="Avenir Book" w:hAnsi="Avenir Book"/>
        </w:rPr>
        <w:t>We calculated equilibrium biomass as the mean biomass of 300 time steps once the difference in biomass between successive generations was no greater than</w:t>
      </w:r>
      <w:ins w:id="88" w:author="M P" w:date="2014-03-06T12:10:00Z">
        <w:r w:rsidR="002A57A4">
          <w:rPr>
            <w:rFonts w:ascii="Avenir Book" w:hAnsi="Avenir Book"/>
          </w:rPr>
          <w:t xml:space="preserve"> 0.1</w:t>
        </w:r>
        <w:commentRangeEnd w:id="87"/>
        <w:r w:rsidR="002A57A4">
          <w:rPr>
            <w:rStyle w:val="CommentReference"/>
          </w:rPr>
          <w:commentReference w:id="87"/>
        </w:r>
      </w:ins>
      <w:del w:id="89" w:author="M P" w:date="2014-03-06T12:10:00Z">
        <w:r w:rsidRPr="00575C48" w:rsidDel="002A57A4">
          <w:rPr>
            <w:rFonts w:ascii="Avenir Book" w:hAnsi="Avenir Book"/>
          </w:rPr>
          <w:delText xml:space="preserve"> </w:delText>
        </w:r>
        <m:oMath>
          <m:r>
            <w:rPr>
              <w:rFonts w:ascii="Cambria Math" w:hAnsi="Cambria Math"/>
            </w:rPr>
            <m:t>0.1</m:t>
          </m:r>
        </m:oMath>
      </w:del>
      <w:r w:rsidRPr="00575C48">
        <w:rPr>
          <w:rFonts w:ascii="Avenir Book" w:hAnsi="Avenir Book"/>
        </w:rPr>
        <w:t>.</w:t>
      </w:r>
    </w:p>
    <w:p w:rsidR="00313F8E" w:rsidRDefault="00575C48" w:rsidP="00AD2D55">
      <w:pPr>
        <w:spacing w:line="480" w:lineRule="auto"/>
        <w:rPr>
          <w:rFonts w:ascii="Avenir Book" w:hAnsi="Avenir Book"/>
        </w:rPr>
      </w:pPr>
      <w:r w:rsidRPr="00575C48">
        <w:rPr>
          <w:rFonts w:ascii="Avenir Book" w:hAnsi="Avenir Book"/>
        </w:rPr>
        <w:t xml:space="preserve">Under the two </w:t>
      </w:r>
      <w:r w:rsidR="00086D35">
        <w:rPr>
          <w:rFonts w:ascii="Avenir Book" w:hAnsi="Avenir Book"/>
        </w:rPr>
        <w:t xml:space="preserve">alternative </w:t>
      </w:r>
      <w:r w:rsidRPr="00575C48">
        <w:rPr>
          <w:rFonts w:ascii="Avenir Book" w:hAnsi="Avenir Book"/>
        </w:rPr>
        <w:t xml:space="preserve">management strategies, harvesting pressure was </w:t>
      </w:r>
      <w:r w:rsidR="00086D35">
        <w:rPr>
          <w:rFonts w:ascii="Avenir Book" w:hAnsi="Avenir Book"/>
        </w:rPr>
        <w:t>no longer implemented as a proportional removal from the population</w:t>
      </w:r>
      <w:r w:rsidRPr="00575C48">
        <w:rPr>
          <w:rFonts w:ascii="Avenir Book" w:hAnsi="Avenir Book"/>
        </w:rPr>
        <w:t xml:space="preserve">. </w:t>
      </w:r>
      <w:r w:rsidR="00086D35">
        <w:rPr>
          <w:rFonts w:ascii="Avenir Book" w:hAnsi="Avenir Book"/>
        </w:rPr>
        <w:t>Under</w:t>
      </w:r>
      <w:r w:rsidR="00086D35" w:rsidRPr="00575C48">
        <w:rPr>
          <w:rFonts w:ascii="Avenir Book" w:hAnsi="Avenir Book"/>
        </w:rPr>
        <w:t xml:space="preserve"> </w:t>
      </w:r>
      <w:r w:rsidRPr="00575C48">
        <w:rPr>
          <w:rFonts w:ascii="Avenir Book" w:hAnsi="Avenir Book"/>
        </w:rPr>
        <w:t xml:space="preserve">a threshold rule, we evaluated the population at each point in space to determine how much harvesting should occur. If the population abundance was below the designated threshold, no harvesting occurred. If the population exceeded the threshold, then we harvested all the ‘surplus’ individuals. </w:t>
      </w:r>
      <w:r w:rsidR="00086D35">
        <w:rPr>
          <w:rFonts w:ascii="Avenir Book" w:hAnsi="Avenir Book"/>
        </w:rPr>
        <w:t xml:space="preserve">This approach is </w:t>
      </w:r>
      <w:r w:rsidR="00313F8E">
        <w:rPr>
          <w:rFonts w:ascii="Avenir Book" w:hAnsi="Avenir Book"/>
        </w:rPr>
        <w:t>a somewhat more extreme version of</w:t>
      </w:r>
      <w:r w:rsidR="00086D35">
        <w:rPr>
          <w:rFonts w:ascii="Avenir Book" w:hAnsi="Avenir Book"/>
        </w:rPr>
        <w:t xml:space="preserve"> those proposed for many existing fisheries (</w:t>
      </w:r>
      <w:commentRangeStart w:id="90"/>
      <w:r w:rsidR="00086D35">
        <w:rPr>
          <w:rFonts w:ascii="Avenir Book" w:hAnsi="Avenir Book"/>
        </w:rPr>
        <w:t>Froese et al. 2011</w:t>
      </w:r>
      <w:commentRangeEnd w:id="90"/>
      <w:r w:rsidR="00086D35">
        <w:rPr>
          <w:rStyle w:val="CommentReference"/>
        </w:rPr>
        <w:commentReference w:id="90"/>
      </w:r>
      <w:r w:rsidR="00086D35">
        <w:rPr>
          <w:rFonts w:ascii="Avenir Book" w:hAnsi="Avenir Book"/>
        </w:rPr>
        <w:t xml:space="preserve">). </w:t>
      </w:r>
    </w:p>
    <w:p w:rsidR="00917458" w:rsidRPr="00575C48" w:rsidRDefault="00313F8E" w:rsidP="00AD2D55">
      <w:pPr>
        <w:spacing w:line="480" w:lineRule="auto"/>
        <w:rPr>
          <w:rFonts w:ascii="Avenir Book" w:hAnsi="Avenir Book"/>
        </w:rPr>
      </w:pPr>
      <w:r>
        <w:rPr>
          <w:rFonts w:ascii="Avenir Book" w:hAnsi="Avenir Book"/>
        </w:rPr>
        <w:t>In addition, w</w:t>
      </w:r>
      <w:r w:rsidR="00575C48" w:rsidRPr="00575C48">
        <w:rPr>
          <w:rFonts w:ascii="Avenir Book" w:hAnsi="Avenir Book"/>
        </w:rPr>
        <w:t>e introduce networks of MPAs into our simulations by designating segments of space where the harvesting rate was equal to</w:t>
      </w:r>
      <w:r>
        <w:rPr>
          <w:rFonts w:ascii="Avenir Book" w:hAnsi="Avenir Book"/>
        </w:rPr>
        <w:t xml:space="preserve"> 0</w:t>
      </w:r>
      <w:r w:rsidR="00575C48" w:rsidRPr="00575C48">
        <w:rPr>
          <w:rFonts w:ascii="Avenir Book" w:hAnsi="Avenir Book"/>
        </w:rPr>
        <w:t xml:space="preserve">. MPAs are typically designed to meet either fishery management or conservation goals (Agardy 1994; Holland and Brazee 1996; Gaines, White, et al. 2010), thus their spacing and size differ. Fisheries-oriented MPAs are often designed such that they maximize adult spillover into fishable areas by creating many small reserves closely spaced (Hastings and Botsford 2003; Gaylord et al. 2005; Gaines, White, et al. 2010). To mimic this management scheme, we implemented MPAs with a length </w:t>
      </w:r>
      <m:oMath>
        <m:f>
          <m:fPr>
            <m:type m:val="lin"/>
            <m:ctrlPr>
              <w:rPr>
                <w:rFonts w:ascii="Cambria Math" w:hAnsi="Cambria Math"/>
              </w:rPr>
            </m:ctrlPr>
          </m:fPr>
          <m:num>
            <m:r>
              <w:rPr>
                <w:rFonts w:ascii="Cambria Math" w:hAnsi="Cambria Math"/>
              </w:rPr>
              <m:t>1</m:t>
            </m:r>
          </m:num>
          <m:den>
            <m:r>
              <w:rPr>
                <w:rFonts w:ascii="Cambria Math" w:hAnsi="Cambria Math"/>
              </w:rPr>
              <m:t>3</m:t>
            </m:r>
          </m:den>
        </m:f>
      </m:oMath>
      <w:r w:rsidR="00575C48" w:rsidRPr="00575C48">
        <w:rPr>
          <w:rFonts w:ascii="Avenir Book" w:hAnsi="Avenir Book"/>
        </w:rPr>
        <w:t xml:space="preserve"> of the average dispersal distance and </w:t>
      </w:r>
      <w:r>
        <w:rPr>
          <w:rFonts w:ascii="Avenir Book" w:hAnsi="Avenir Book"/>
        </w:rPr>
        <w:t>an inter-reserve</w:t>
      </w:r>
      <w:r w:rsidR="00575C48" w:rsidRPr="00575C48">
        <w:rPr>
          <w:rFonts w:ascii="Avenir Book" w:hAnsi="Avenir Book"/>
        </w:rPr>
        <w:t xml:space="preserve"> </w:t>
      </w:r>
      <w:r w:rsidR="000321C0">
        <w:rPr>
          <w:rFonts w:ascii="Avenir Book" w:hAnsi="Avenir Book"/>
        </w:rPr>
        <w:t>spacing</w:t>
      </w:r>
      <w:r w:rsidR="000321C0" w:rsidRPr="00575C48">
        <w:rPr>
          <w:rFonts w:ascii="Avenir Book" w:hAnsi="Avenir Book"/>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3</m:t>
            </m:r>
          </m:den>
        </m:f>
      </m:oMath>
      <w:r w:rsidR="00575C48" w:rsidRPr="00575C48">
        <w:rPr>
          <w:rFonts w:ascii="Avenir Book" w:hAnsi="Avenir Book"/>
        </w:rPr>
        <w:t xml:space="preserve"> of the average dispersal distance. </w:t>
      </w:r>
      <w:r w:rsidR="00575C48" w:rsidRPr="00575C48">
        <w:rPr>
          <w:rFonts w:ascii="Avenir Book" w:hAnsi="Avenir Book"/>
        </w:rPr>
        <w:lastRenderedPageBreak/>
        <w:t>Conservation-oriented MPAs seek to</w:t>
      </w:r>
      <w:r w:rsidR="000321C0">
        <w:rPr>
          <w:rFonts w:ascii="Avenir Book" w:hAnsi="Avenir Book"/>
        </w:rPr>
        <w:t xml:space="preserve"> protect entire ecosystems</w:t>
      </w:r>
      <w:r w:rsidR="00E034CC">
        <w:rPr>
          <w:rFonts w:ascii="Avenir Book" w:hAnsi="Avenir Book"/>
        </w:rPr>
        <w:t xml:space="preserve"> and</w:t>
      </w:r>
      <w:r w:rsidR="00575C48" w:rsidRPr="00575C48">
        <w:rPr>
          <w:rFonts w:ascii="Avenir Book" w:hAnsi="Avenir Book"/>
        </w:rPr>
        <w:t xml:space="preserve"> reduce adult spillover by creating fewer</w:t>
      </w:r>
      <w:r w:rsidR="000321C0">
        <w:rPr>
          <w:rFonts w:ascii="Avenir Book" w:hAnsi="Avenir Book"/>
        </w:rPr>
        <w:t>,</w:t>
      </w:r>
      <w:r w:rsidR="00575C48" w:rsidRPr="00575C48">
        <w:rPr>
          <w:rFonts w:ascii="Avenir Book" w:hAnsi="Avenir Book"/>
        </w:rPr>
        <w:t xml:space="preserve"> larger protected areas (</w:t>
      </w:r>
      <w:commentRangeStart w:id="91"/>
      <w:r w:rsidR="000321C0">
        <w:rPr>
          <w:rFonts w:ascii="Avenir Book" w:hAnsi="Avenir Book"/>
        </w:rPr>
        <w:t>Toonen et al. 2013</w:t>
      </w:r>
      <w:commentRangeEnd w:id="91"/>
      <w:r w:rsidR="000321C0">
        <w:rPr>
          <w:rStyle w:val="CommentReference"/>
        </w:rPr>
        <w:commentReference w:id="91"/>
      </w:r>
      <w:r w:rsidR="00575C48" w:rsidRPr="00575C48">
        <w:rPr>
          <w:rFonts w:ascii="Avenir Book" w:hAnsi="Avenir Book"/>
        </w:rPr>
        <w:t>). To mimic this scheme</w:t>
      </w:r>
      <w:r w:rsidR="000321C0">
        <w:rPr>
          <w:rFonts w:ascii="Avenir Book" w:hAnsi="Avenir Book"/>
        </w:rPr>
        <w:t>,</w:t>
      </w:r>
      <w:r w:rsidR="00575C48" w:rsidRPr="00575C48">
        <w:rPr>
          <w:rFonts w:ascii="Avenir Book" w:hAnsi="Avenir Book"/>
        </w:rPr>
        <w:t xml:space="preserve"> we implemented MPAs with a length </w:t>
      </w:r>
      <m:oMath>
        <m:r>
          <w:rPr>
            <w:rFonts w:ascii="Cambria Math" w:hAnsi="Cambria Math"/>
          </w:rPr>
          <m:t>4</m:t>
        </m:r>
      </m:oMath>
      <w:r w:rsidR="00575C48" w:rsidRPr="00575C48">
        <w:rPr>
          <w:rFonts w:ascii="Avenir Book" w:hAnsi="Avenir Book"/>
        </w:rPr>
        <w:t xml:space="preserve"> times the average dispersal distance and a</w:t>
      </w:r>
      <w:r w:rsidR="000321C0">
        <w:rPr>
          <w:rFonts w:ascii="Avenir Book" w:hAnsi="Avenir Book"/>
        </w:rPr>
        <w:t>n inter-reserve spacing</w:t>
      </w:r>
      <w:r w:rsidR="00575C48" w:rsidRPr="00575C48">
        <w:rPr>
          <w:rFonts w:ascii="Avenir Book" w:hAnsi="Avenir Book"/>
        </w:rPr>
        <w:t xml:space="preserve">  </w:t>
      </w:r>
      <m:oMath>
        <m:r>
          <w:rPr>
            <w:rFonts w:ascii="Cambria Math" w:hAnsi="Cambria Math"/>
          </w:rPr>
          <m:t>8</m:t>
        </m:r>
      </m:oMath>
      <w:r w:rsidR="00575C48" w:rsidRPr="00575C48">
        <w:rPr>
          <w:rFonts w:ascii="Avenir Book" w:hAnsi="Avenir Book"/>
        </w:rPr>
        <w:t xml:space="preserve"> times the average dispersal distance between them (Lockwood, Hastings, and Botsford 2002).</w:t>
      </w:r>
    </w:p>
    <w:p w:rsidR="00917458" w:rsidRPr="00575C48" w:rsidRDefault="00575C48" w:rsidP="00AD2D55">
      <w:pPr>
        <w:pStyle w:val="Heading1"/>
        <w:spacing w:line="480" w:lineRule="auto"/>
        <w:rPr>
          <w:rFonts w:ascii="Avenir Book" w:hAnsi="Avenir Book"/>
          <w:color w:val="auto"/>
        </w:rPr>
      </w:pPr>
      <w:bookmarkStart w:id="92" w:name="results"/>
      <w:r w:rsidRPr="00575C48">
        <w:rPr>
          <w:rFonts w:ascii="Avenir Book" w:hAnsi="Avenir Book"/>
          <w:color w:val="auto"/>
        </w:rPr>
        <w:t>Results</w:t>
      </w:r>
    </w:p>
    <w:p w:rsidR="00917458" w:rsidRPr="00095148" w:rsidRDefault="0057608D" w:rsidP="00AD2D55">
      <w:pPr>
        <w:pStyle w:val="Heading2"/>
        <w:spacing w:line="480" w:lineRule="auto"/>
        <w:rPr>
          <w:rFonts w:ascii="Avenir Book" w:hAnsi="Avenir Book"/>
          <w:color w:val="auto"/>
          <w:sz w:val="28"/>
        </w:rPr>
      </w:pPr>
      <w:bookmarkStart w:id="93" w:name="interactions-between-stressors"/>
      <w:bookmarkEnd w:id="92"/>
      <w:r>
        <w:rPr>
          <w:rFonts w:ascii="Avenir Book" w:hAnsi="Avenir Book"/>
          <w:color w:val="auto"/>
          <w:sz w:val="28"/>
        </w:rPr>
        <w:t>Persistence w</w:t>
      </w:r>
      <w:r w:rsidR="00594C95">
        <w:rPr>
          <w:rFonts w:ascii="Avenir Book" w:hAnsi="Avenir Book"/>
          <w:color w:val="auto"/>
          <w:sz w:val="28"/>
        </w:rPr>
        <w:t xml:space="preserve">ith </w:t>
      </w:r>
      <w:r>
        <w:rPr>
          <w:rFonts w:ascii="Avenir Book" w:hAnsi="Avenir Book"/>
          <w:color w:val="auto"/>
          <w:sz w:val="28"/>
        </w:rPr>
        <w:t>H</w:t>
      </w:r>
      <w:r w:rsidR="00594C95">
        <w:rPr>
          <w:rFonts w:ascii="Avenir Book" w:hAnsi="Avenir Book"/>
          <w:color w:val="auto"/>
          <w:sz w:val="28"/>
        </w:rPr>
        <w:t xml:space="preserve">arvesting and </w:t>
      </w:r>
      <w:r>
        <w:rPr>
          <w:rFonts w:ascii="Avenir Book" w:hAnsi="Avenir Book"/>
          <w:color w:val="auto"/>
          <w:sz w:val="28"/>
        </w:rPr>
        <w:t>Climate V</w:t>
      </w:r>
      <w:r w:rsidR="00594C95">
        <w:rPr>
          <w:rFonts w:ascii="Avenir Book" w:hAnsi="Avenir Book"/>
          <w:color w:val="auto"/>
          <w:sz w:val="28"/>
        </w:rPr>
        <w:t>elocity</w:t>
      </w:r>
    </w:p>
    <w:bookmarkEnd w:id="93"/>
    <w:p w:rsidR="00917458" w:rsidRPr="00575C48" w:rsidRDefault="00575C48" w:rsidP="00AD2D55">
      <w:pPr>
        <w:spacing w:line="480" w:lineRule="auto"/>
        <w:rPr>
          <w:rFonts w:ascii="Avenir Book" w:hAnsi="Avenir Book"/>
        </w:rPr>
      </w:pPr>
      <w:r w:rsidRPr="00575C48">
        <w:rPr>
          <w:rFonts w:ascii="Avenir Book" w:hAnsi="Avenir Book"/>
        </w:rPr>
        <w:t xml:space="preserve">The climate velocity and </w:t>
      </w:r>
      <w:r w:rsidR="00627C41" w:rsidRPr="00575C48">
        <w:rPr>
          <w:rFonts w:ascii="Avenir Book" w:hAnsi="Avenir Book"/>
        </w:rPr>
        <w:t xml:space="preserve">critical </w:t>
      </w:r>
      <w:r w:rsidRPr="00575C48">
        <w:rPr>
          <w:rFonts w:ascii="Avenir Book" w:hAnsi="Avenir Book"/>
        </w:rPr>
        <w:t xml:space="preserve">harvest rate are inversely related. As the climate velocity </w:t>
      </w:r>
      <m:oMath>
        <m:r>
          <w:rPr>
            <w:rFonts w:ascii="Cambria Math" w:hAnsi="Cambria Math"/>
          </w:rPr>
          <m:t>c</m:t>
        </m:r>
      </m:oMath>
      <w:r w:rsidRPr="00575C48">
        <w:rPr>
          <w:rFonts w:ascii="Avenir Book" w:hAnsi="Avenir Book"/>
        </w:rPr>
        <w:t xml:space="preserve"> increases, the critical harvesting rate </w:t>
      </w:r>
      <m:oMath>
        <m:sSup>
          <m:sSupPr>
            <m:ctrlPr>
              <w:rPr>
                <w:rFonts w:ascii="Cambria Math" w:hAnsi="Cambria Math"/>
              </w:rPr>
            </m:ctrlPr>
          </m:sSupPr>
          <m:e>
            <m:r>
              <w:rPr>
                <w:rFonts w:ascii="Cambria Math" w:hAnsi="Cambria Math"/>
              </w:rPr>
              <m:t>h</m:t>
            </m:r>
          </m:e>
          <m:sup>
            <m:r>
              <w:rPr>
                <w:rFonts w:ascii="Cambria Math" w:hAnsi="Cambria Math"/>
              </w:rPr>
              <m:t>*</m:t>
            </m:r>
          </m:sup>
        </m:sSup>
      </m:oMath>
      <w:r w:rsidR="00B51ECC">
        <w:rPr>
          <w:rFonts w:ascii="Avenir Book" w:hAnsi="Avenir Book"/>
        </w:rPr>
        <w:t xml:space="preserve"> decreases (Figure 1</w:t>
      </w:r>
      <w:r w:rsidR="00EE2245">
        <w:rPr>
          <w:rFonts w:ascii="Avenir Book" w:hAnsi="Avenir Book"/>
        </w:rPr>
        <w:t>a</w:t>
      </w:r>
      <w:r w:rsidRPr="00575C48">
        <w:rPr>
          <w:rFonts w:ascii="Avenir Book" w:hAnsi="Avenir Book"/>
        </w:rPr>
        <w:t xml:space="preserve">). This means that a harvesting rate that is sustainable in the absence of environmental shift may no longer be sustainable if the environment </w:t>
      </w:r>
      <w:r w:rsidR="00D9625F">
        <w:rPr>
          <w:rFonts w:ascii="Avenir Book" w:hAnsi="Avenir Book"/>
        </w:rPr>
        <w:t>begins to</w:t>
      </w:r>
      <w:r w:rsidR="00D9625F" w:rsidRPr="00575C48">
        <w:rPr>
          <w:rFonts w:ascii="Avenir Book" w:hAnsi="Avenir Book"/>
        </w:rPr>
        <w:t xml:space="preserve"> </w:t>
      </w:r>
      <w:r w:rsidRPr="00575C48">
        <w:rPr>
          <w:rFonts w:ascii="Avenir Book" w:hAnsi="Avenir Book"/>
        </w:rPr>
        <w:t>chang</w:t>
      </w:r>
      <w:r w:rsidR="00D9625F">
        <w:rPr>
          <w:rFonts w:ascii="Avenir Book" w:hAnsi="Avenir Book"/>
        </w:rPr>
        <w:t>e</w:t>
      </w:r>
      <w:r w:rsidRPr="00575C48">
        <w:rPr>
          <w:rFonts w:ascii="Avenir Book" w:hAnsi="Avenir Book"/>
        </w:rPr>
        <w:t xml:space="preserve">. Conversely, as the harvesting rate </w:t>
      </w:r>
      <m:oMath>
        <m:r>
          <w:rPr>
            <w:rFonts w:ascii="Cambria Math" w:hAnsi="Cambria Math"/>
          </w:rPr>
          <m:t>h</m:t>
        </m:r>
      </m:oMath>
      <w:r w:rsidRPr="00575C48">
        <w:rPr>
          <w:rFonts w:ascii="Avenir Book" w:hAnsi="Avenir Book"/>
        </w:rPr>
        <w:t xml:space="preserve"> increases, the critical climate velocity </w:t>
      </w:r>
      <m:oMath>
        <m:sSup>
          <m:sSupPr>
            <m:ctrlPr>
              <w:rPr>
                <w:rFonts w:ascii="Cambria Math" w:hAnsi="Cambria Math"/>
              </w:rPr>
            </m:ctrlPr>
          </m:sSupPr>
          <m:e>
            <m:r>
              <w:rPr>
                <w:rFonts w:ascii="Cambria Math" w:hAnsi="Cambria Math"/>
              </w:rPr>
              <m:t>c</m:t>
            </m:r>
          </m:e>
          <m:sup>
            <m:r>
              <w:rPr>
                <w:rFonts w:ascii="Cambria Math" w:hAnsi="Cambria Math"/>
              </w:rPr>
              <m:t>*</m:t>
            </m:r>
          </m:sup>
        </m:sSup>
      </m:oMath>
      <w:r w:rsidR="00B51ECC">
        <w:rPr>
          <w:rFonts w:ascii="Avenir Book" w:hAnsi="Avenir Book"/>
        </w:rPr>
        <w:t xml:space="preserve"> decreases (Figure 1</w:t>
      </w:r>
      <w:r w:rsidR="008A5128">
        <w:rPr>
          <w:rFonts w:ascii="Avenir Book" w:hAnsi="Avenir Book"/>
        </w:rPr>
        <w:t>a</w:t>
      </w:r>
      <w:r w:rsidRPr="00575C48">
        <w:rPr>
          <w:rFonts w:ascii="Avenir Book" w:hAnsi="Avenir Book"/>
        </w:rPr>
        <w:t>). Thus as harvesting pressure increases, it becomes increasingly easy for a shifting environment to drive the population extinct.</w:t>
      </w:r>
    </w:p>
    <w:p w:rsidR="00917458" w:rsidRPr="00575C48" w:rsidRDefault="00575C48" w:rsidP="00474AEC">
      <w:pPr>
        <w:spacing w:line="480" w:lineRule="auto"/>
        <w:rPr>
          <w:rFonts w:ascii="Avenir Book" w:hAnsi="Avenir Book"/>
        </w:rPr>
      </w:pPr>
      <w:r w:rsidRPr="00575C48">
        <w:rPr>
          <w:rFonts w:ascii="Avenir Book" w:hAnsi="Avenir Book"/>
        </w:rPr>
        <w:t>When climate velocity or harvesting pressure exceed</w:t>
      </w:r>
      <w:r w:rsidR="0095710C">
        <w:rPr>
          <w:rFonts w:ascii="Avenir Book" w:hAnsi="Avenir Book"/>
        </w:rPr>
        <w:t>s</w:t>
      </w:r>
      <w:r w:rsidRPr="00575C48">
        <w:rPr>
          <w:rFonts w:ascii="Avenir Book" w:hAnsi="Avenir Book"/>
        </w:rPr>
        <w:t xml:space="preserve"> their critical ratesthe biomass of the population at equilibrium will be equal to </w:t>
      </w:r>
      <m:oMath>
        <m:r>
          <w:rPr>
            <w:rFonts w:ascii="Cambria Math" w:hAnsi="Cambria Math"/>
          </w:rPr>
          <m:t>0</m:t>
        </m:r>
      </m:oMath>
      <w:r w:rsidRPr="00575C48">
        <w:rPr>
          <w:rFonts w:ascii="Avenir Book" w:hAnsi="Avenir Book"/>
        </w:rPr>
        <w:t>. Before the stressors reach those thresholds, the equilibrium biomass of the population decreases as either the harvesting pressure increases or the environment</w:t>
      </w:r>
      <w:r w:rsidR="00B51ECC">
        <w:rPr>
          <w:rFonts w:ascii="Avenir Book" w:hAnsi="Avenir Book"/>
        </w:rPr>
        <w:t>al shifts more quickly (Figure 1</w:t>
      </w:r>
      <w:r w:rsidR="004A5822">
        <w:rPr>
          <w:rFonts w:ascii="Avenir Book" w:hAnsi="Avenir Book"/>
        </w:rPr>
        <w:t>b</w:t>
      </w:r>
      <w:r w:rsidRPr="00575C48">
        <w:rPr>
          <w:rFonts w:ascii="Avenir Book" w:hAnsi="Avenir Book"/>
        </w:rPr>
        <w:t xml:space="preserve">). </w:t>
      </w:r>
    </w:p>
    <w:p w:rsidR="00917458" w:rsidRPr="00575C48" w:rsidRDefault="00575C48" w:rsidP="00AD2D55">
      <w:pPr>
        <w:spacing w:line="480" w:lineRule="auto"/>
        <w:rPr>
          <w:rFonts w:ascii="Avenir Book" w:hAnsi="Avenir Book"/>
        </w:rPr>
      </w:pPr>
      <w:r w:rsidRPr="00575C48">
        <w:rPr>
          <w:rFonts w:ascii="Avenir Book" w:hAnsi="Avenir Book"/>
        </w:rPr>
        <w:t xml:space="preserve">It is always the case that increasing the intrinsic growth rate, </w:t>
      </w:r>
      <m:oMath>
        <m:sSub>
          <m:sSubPr>
            <m:ctrlPr>
              <w:rPr>
                <w:rFonts w:ascii="Cambria Math" w:hAnsi="Cambria Math"/>
              </w:rPr>
            </m:ctrlPr>
          </m:sSubPr>
          <m:e>
            <m:r>
              <w:rPr>
                <w:rFonts w:ascii="Cambria Math" w:hAnsi="Cambria Math"/>
              </w:rPr>
              <m:t>R</m:t>
            </m:r>
          </m:e>
          <m:sub>
            <m:r>
              <w:rPr>
                <w:rFonts w:ascii="Cambria Math" w:hAnsi="Cambria Math"/>
              </w:rPr>
              <m:t>0</m:t>
            </m:r>
          </m:sub>
        </m:sSub>
      </m:oMath>
      <w:r w:rsidRPr="00575C48">
        <w:rPr>
          <w:rFonts w:ascii="Avenir Book" w:hAnsi="Avenir Book"/>
        </w:rPr>
        <w:t xml:space="preserve">, increases the critical climate velocity </w:t>
      </w:r>
      <m:oMath>
        <m:sSup>
          <m:sSupPr>
            <m:ctrlPr>
              <w:rPr>
                <w:rFonts w:ascii="Cambria Math" w:hAnsi="Cambria Math"/>
              </w:rPr>
            </m:ctrlPr>
          </m:sSupPr>
          <m:e>
            <m:r>
              <w:rPr>
                <w:rFonts w:ascii="Cambria Math" w:hAnsi="Cambria Math"/>
              </w:rPr>
              <m:t>c</m:t>
            </m:r>
          </m:e>
          <m:sup>
            <m:r>
              <w:rPr>
                <w:rFonts w:ascii="Cambria Math" w:hAnsi="Cambria Math"/>
              </w:rPr>
              <m:t>*</m:t>
            </m:r>
          </m:sup>
        </m:sSup>
      </m:oMath>
      <w:r w:rsidRPr="00575C48">
        <w:rPr>
          <w:rFonts w:ascii="Avenir Book" w:hAnsi="Avenir Book"/>
        </w:rPr>
        <w:t xml:space="preserve"> and the critical harvesting rate </w:t>
      </w:r>
      <m:oMath>
        <m:sSup>
          <m:sSupPr>
            <m:ctrlPr>
              <w:rPr>
                <w:rFonts w:ascii="Cambria Math" w:hAnsi="Cambria Math"/>
              </w:rPr>
            </m:ctrlPr>
          </m:sSupPr>
          <m:e>
            <m:r>
              <w:rPr>
                <w:rFonts w:ascii="Cambria Math" w:hAnsi="Cambria Math"/>
              </w:rPr>
              <m:t>h</m:t>
            </m:r>
          </m:e>
          <m:sup>
            <m:r>
              <w:rPr>
                <w:rFonts w:ascii="Cambria Math" w:hAnsi="Cambria Math"/>
              </w:rPr>
              <m:t>*</m:t>
            </m:r>
          </m:sup>
        </m:sSup>
      </m:oMath>
      <w:r w:rsidRPr="00575C48">
        <w:rPr>
          <w:rFonts w:ascii="Avenir Book" w:hAnsi="Avenir Book"/>
        </w:rPr>
        <w:t xml:space="preserve">, since a population that grows more quickly can recover more </w:t>
      </w:r>
      <w:r w:rsidR="0095710C">
        <w:rPr>
          <w:rFonts w:ascii="Avenir Book" w:hAnsi="Avenir Book"/>
        </w:rPr>
        <w:t>effectively</w:t>
      </w:r>
      <w:r w:rsidR="0095710C" w:rsidRPr="00575C48">
        <w:rPr>
          <w:rFonts w:ascii="Avenir Book" w:hAnsi="Avenir Book"/>
        </w:rPr>
        <w:t xml:space="preserve"> </w:t>
      </w:r>
      <w:r w:rsidRPr="00575C48">
        <w:rPr>
          <w:rFonts w:ascii="Avenir Book" w:hAnsi="Avenir Book"/>
        </w:rPr>
        <w:t>from losses caused by these disturbances</w:t>
      </w:r>
      <w:r w:rsidR="0095710C">
        <w:rPr>
          <w:rFonts w:ascii="Avenir Book" w:hAnsi="Avenir Book"/>
        </w:rPr>
        <w:t xml:space="preserve"> (Figure 1a)</w:t>
      </w:r>
      <w:r w:rsidRPr="00575C48">
        <w:rPr>
          <w:rFonts w:ascii="Avenir Book" w:hAnsi="Avenir Book"/>
        </w:rPr>
        <w:t xml:space="preserve">. However, </w:t>
      </w:r>
      <w:r w:rsidRPr="00575C48">
        <w:rPr>
          <w:rFonts w:ascii="Avenir Book" w:hAnsi="Avenir Book"/>
        </w:rPr>
        <w:lastRenderedPageBreak/>
        <w:t>whether or not dispersing farther is better depends on how quickly the e</w:t>
      </w:r>
      <w:r w:rsidR="00B51ECC">
        <w:rPr>
          <w:rFonts w:ascii="Avenir Book" w:hAnsi="Avenir Book"/>
        </w:rPr>
        <w:t>nvironment is shifting</w:t>
      </w:r>
      <w:r w:rsidRPr="00575C48">
        <w:rPr>
          <w:rFonts w:ascii="Avenir Book" w:hAnsi="Avenir Book"/>
        </w:rPr>
        <w:t>. When the environment is shifting slowly, dispersing farther is detrimental since many larvae will disperse too far away from the viable patch</w:t>
      </w:r>
      <w:r w:rsidR="0095710C">
        <w:rPr>
          <w:rFonts w:ascii="Avenir Book" w:hAnsi="Avenir Book"/>
        </w:rPr>
        <w:t xml:space="preserve"> (</w:t>
      </w:r>
      <w:r w:rsidR="006B238D">
        <w:rPr>
          <w:rFonts w:ascii="Avenir Book" w:hAnsi="Avenir Book"/>
        </w:rPr>
        <w:t xml:space="preserve">compare dashed to solid lines in </w:t>
      </w:r>
      <w:r w:rsidR="0095710C">
        <w:rPr>
          <w:rFonts w:ascii="Avenir Book" w:hAnsi="Avenir Book"/>
        </w:rPr>
        <w:t>Figure 1a)</w:t>
      </w:r>
      <w:r w:rsidRPr="00575C48">
        <w:rPr>
          <w:rFonts w:ascii="Avenir Book" w:hAnsi="Avenir Book"/>
        </w:rPr>
        <w:t xml:space="preserve">. When the environment is shifting quickly, on the other hand, dispersing farther can help the population persist because some larvae will disperse into the space that will become viable shortly in the future. This </w:t>
      </w:r>
      <w:r w:rsidR="004D7E4B">
        <w:rPr>
          <w:rFonts w:ascii="Avenir Book" w:hAnsi="Avenir Book"/>
        </w:rPr>
        <w:t xml:space="preserve">process </w:t>
      </w:r>
      <w:r w:rsidRPr="00575C48">
        <w:rPr>
          <w:rFonts w:ascii="Avenir Book" w:hAnsi="Avenir Book"/>
        </w:rPr>
        <w:t>affects the critical harvesting rate: at a low climate velocity, we can more severely harvest populations that have a shorter dispersal distance than those that disperse farther, whereas at a high climate velocity, we can more aggressively harvest populations that disperse farther.</w:t>
      </w:r>
    </w:p>
    <w:p w:rsidR="00594C95" w:rsidRPr="00594C95" w:rsidRDefault="00C51D18" w:rsidP="00AD2D55">
      <w:pPr>
        <w:spacing w:line="480" w:lineRule="auto"/>
        <w:rPr>
          <w:rFonts w:ascii="Avenir Book" w:hAnsi="Avenir Book"/>
          <w:b/>
          <w:sz w:val="28"/>
        </w:rPr>
      </w:pPr>
      <w:r w:rsidRPr="00C51D18">
        <w:rPr>
          <w:rFonts w:ascii="Avenir Book" w:hAnsi="Avenir Book"/>
          <w:b/>
          <w:sz w:val="28"/>
        </w:rPr>
        <w:t xml:space="preserve">Interactions Between Stressors </w:t>
      </w:r>
    </w:p>
    <w:p w:rsidR="00917458" w:rsidRPr="00575C48" w:rsidRDefault="00575C48" w:rsidP="00AD2D55">
      <w:pPr>
        <w:spacing w:line="480" w:lineRule="auto"/>
        <w:rPr>
          <w:rFonts w:ascii="Avenir Book" w:hAnsi="Avenir Book"/>
        </w:rPr>
      </w:pPr>
      <w:r w:rsidRPr="00575C48">
        <w:rPr>
          <w:rFonts w:ascii="Avenir Book" w:hAnsi="Avenir Book"/>
        </w:rPr>
        <w:t xml:space="preserve">We found low levels of positive synergy between the two stressors in our analysis </w:t>
      </w:r>
      <w:r w:rsidR="00B51ECC">
        <w:rPr>
          <w:rFonts w:ascii="Avenir Book" w:hAnsi="Avenir Book"/>
        </w:rPr>
        <w:t>of the Gaussian kernel (Figure 2</w:t>
      </w:r>
      <w:r w:rsidRPr="00575C48">
        <w:rPr>
          <w:rFonts w:ascii="Avenir Book" w:hAnsi="Avenir Book"/>
        </w:rPr>
        <w:t xml:space="preserve">). Where positive synergy exists, a doubly stressed population loses more biomass than we would predict from either stressor individually. The stressors interact most strongly at high harvest and climate velocity rates, shortly before they drive the population extinct. However, the synergistic loss in biomass is very low, meaning that these stressors interact more or less additively. We found similar analytical results for a sinusoidal dispersal kernel, </w:t>
      </w:r>
      <w:r w:rsidR="003D3A35">
        <w:rPr>
          <w:rFonts w:ascii="Avenir Book" w:hAnsi="Avenir Book"/>
        </w:rPr>
        <w:t>suggesting</w:t>
      </w:r>
      <w:r w:rsidRPr="00575C48">
        <w:rPr>
          <w:rFonts w:ascii="Avenir Book" w:hAnsi="Avenir Book"/>
        </w:rPr>
        <w:t xml:space="preserve"> that this result is robust to changes in the dispersal kernel.</w:t>
      </w:r>
    </w:p>
    <w:p w:rsidR="00917458" w:rsidRPr="00095148" w:rsidRDefault="002F55C8" w:rsidP="00AD2D55">
      <w:pPr>
        <w:pStyle w:val="Heading2"/>
        <w:spacing w:line="480" w:lineRule="auto"/>
        <w:rPr>
          <w:rFonts w:ascii="Avenir Book" w:hAnsi="Avenir Book"/>
          <w:color w:val="auto"/>
          <w:sz w:val="28"/>
        </w:rPr>
      </w:pPr>
      <w:bookmarkStart w:id="94" w:name="management-strategies"/>
      <w:r>
        <w:rPr>
          <w:rFonts w:ascii="Avenir Book" w:hAnsi="Avenir Book"/>
          <w:color w:val="auto"/>
          <w:sz w:val="28"/>
        </w:rPr>
        <w:t>Alternative m</w:t>
      </w:r>
      <w:r w:rsidR="00575C48" w:rsidRPr="00095148">
        <w:rPr>
          <w:rFonts w:ascii="Avenir Book" w:hAnsi="Avenir Book"/>
          <w:color w:val="auto"/>
          <w:sz w:val="28"/>
        </w:rPr>
        <w:t xml:space="preserve">anagement strategies </w:t>
      </w:r>
    </w:p>
    <w:bookmarkEnd w:id="94"/>
    <w:p w:rsidR="00917458" w:rsidRPr="00575C48" w:rsidRDefault="002F55C8" w:rsidP="00AD2D55">
      <w:pPr>
        <w:spacing w:line="480" w:lineRule="auto"/>
        <w:rPr>
          <w:rFonts w:ascii="Avenir Book" w:hAnsi="Avenir Book"/>
        </w:rPr>
      </w:pPr>
      <w:r>
        <w:rPr>
          <w:rFonts w:ascii="Avenir Book" w:hAnsi="Avenir Book"/>
        </w:rPr>
        <w:t>Under a constant harvest rate</w:t>
      </w:r>
      <w:r w:rsidR="00575C48" w:rsidRPr="00575C48">
        <w:rPr>
          <w:rFonts w:ascii="Avenir Book" w:hAnsi="Avenir Book"/>
        </w:rPr>
        <w:t xml:space="preserve">, we found that harvest </w:t>
      </w:r>
      <w:r w:rsidR="00EA096D">
        <w:rPr>
          <w:rFonts w:ascii="Avenir Book" w:hAnsi="Avenir Book"/>
        </w:rPr>
        <w:t>rate and</w:t>
      </w:r>
      <w:r w:rsidR="00575C48" w:rsidRPr="00575C48">
        <w:rPr>
          <w:rFonts w:ascii="Avenir Book" w:hAnsi="Avenir Book"/>
        </w:rPr>
        <w:t xml:space="preserve"> climate velocity </w:t>
      </w:r>
      <w:r w:rsidR="00EA096D">
        <w:rPr>
          <w:rFonts w:ascii="Avenir Book" w:hAnsi="Avenir Book"/>
        </w:rPr>
        <w:t xml:space="preserve">interact such that more heavily harvested </w:t>
      </w:r>
      <w:r w:rsidR="00575C48" w:rsidRPr="00575C48">
        <w:rPr>
          <w:rFonts w:ascii="Avenir Book" w:hAnsi="Avenir Book"/>
        </w:rPr>
        <w:t>population</w:t>
      </w:r>
      <w:r w:rsidR="00EA096D">
        <w:rPr>
          <w:rFonts w:ascii="Avenir Book" w:hAnsi="Avenir Book"/>
        </w:rPr>
        <w:t>s go</w:t>
      </w:r>
      <w:r w:rsidR="00575C48" w:rsidRPr="00575C48">
        <w:rPr>
          <w:rFonts w:ascii="Avenir Book" w:hAnsi="Avenir Book"/>
        </w:rPr>
        <w:t xml:space="preserve"> extinct</w:t>
      </w:r>
      <w:r w:rsidR="00EA096D">
        <w:rPr>
          <w:rFonts w:ascii="Avenir Book" w:hAnsi="Avenir Book"/>
        </w:rPr>
        <w:t xml:space="preserve"> </w:t>
      </w:r>
      <w:r w:rsidR="00054EA7">
        <w:rPr>
          <w:rFonts w:ascii="Avenir Book" w:hAnsi="Avenir Book"/>
        </w:rPr>
        <w:t>with</w:t>
      </w:r>
      <w:r w:rsidR="00EA096D">
        <w:rPr>
          <w:rFonts w:ascii="Avenir Book" w:hAnsi="Avenir Book"/>
        </w:rPr>
        <w:t xml:space="preserve"> slower climate velocities</w:t>
      </w:r>
      <w:r w:rsidR="00575C48" w:rsidRPr="00575C48">
        <w:rPr>
          <w:rFonts w:ascii="Avenir Book" w:hAnsi="Avenir Book"/>
        </w:rPr>
        <w:t xml:space="preserve">. However, when we put </w:t>
      </w:r>
      <w:r w:rsidR="00054EA7">
        <w:rPr>
          <w:rFonts w:ascii="Avenir Book" w:hAnsi="Avenir Book"/>
        </w:rPr>
        <w:t xml:space="preserve">harvest </w:t>
      </w:r>
      <w:r w:rsidR="00575C48" w:rsidRPr="00575C48">
        <w:rPr>
          <w:rFonts w:ascii="Avenir Book" w:hAnsi="Avenir Book"/>
        </w:rPr>
        <w:t>thresholds in place,</w:t>
      </w:r>
      <w:r w:rsidR="00054EA7">
        <w:rPr>
          <w:rFonts w:ascii="Avenir Book" w:hAnsi="Avenir Book"/>
        </w:rPr>
        <w:t xml:space="preserve"> a</w:t>
      </w:r>
      <w:r w:rsidR="00575C48" w:rsidRPr="00575C48">
        <w:rPr>
          <w:rFonts w:ascii="Avenir Book" w:hAnsi="Avenir Book"/>
        </w:rPr>
        <w:t xml:space="preserve"> small population can always escape </w:t>
      </w:r>
      <w:r w:rsidR="00054EA7">
        <w:rPr>
          <w:rFonts w:ascii="Avenir Book" w:hAnsi="Avenir Book"/>
        </w:rPr>
        <w:t>fishing</w:t>
      </w:r>
      <w:r w:rsidR="00575C48" w:rsidRPr="00575C48">
        <w:rPr>
          <w:rFonts w:ascii="Avenir Book" w:hAnsi="Avenir Book"/>
        </w:rPr>
        <w:t xml:space="preserve"> and the </w:t>
      </w:r>
      <w:commentRangeStart w:id="95"/>
      <w:r w:rsidR="00575C48" w:rsidRPr="00575C48">
        <w:rPr>
          <w:rFonts w:ascii="Avenir Book" w:hAnsi="Avenir Book"/>
        </w:rPr>
        <w:lastRenderedPageBreak/>
        <w:t xml:space="preserve">critical climate velocity </w:t>
      </w:r>
      <w:commentRangeEnd w:id="95"/>
      <w:r w:rsidR="00AA7077">
        <w:rPr>
          <w:rStyle w:val="CommentReference"/>
        </w:rPr>
        <w:commentReference w:id="95"/>
      </w:r>
      <m:oMath>
        <m:sSup>
          <m:sSupPr>
            <m:ctrlPr>
              <w:rPr>
                <w:rFonts w:ascii="Cambria Math" w:hAnsi="Cambria Math"/>
              </w:rPr>
            </m:ctrlPr>
          </m:sSupPr>
          <m:e>
            <m:r>
              <w:rPr>
                <w:rFonts w:ascii="Cambria Math" w:hAnsi="Cambria Math"/>
              </w:rPr>
              <m:t>c</m:t>
            </m:r>
          </m:e>
          <m:sup>
            <m:r>
              <w:rPr>
                <w:rFonts w:ascii="Cambria Math" w:hAnsi="Cambria Math"/>
              </w:rPr>
              <m:t>*</m:t>
            </m:r>
          </m:sup>
        </m:sSup>
      </m:oMath>
      <w:r w:rsidR="00575C48" w:rsidRPr="00575C48">
        <w:rPr>
          <w:rFonts w:ascii="Avenir Book" w:hAnsi="Avenir Book"/>
        </w:rPr>
        <w:t xml:space="preserve"> no longer depends </w:t>
      </w:r>
      <w:r w:rsidR="00B51ECC">
        <w:rPr>
          <w:rFonts w:ascii="Avenir Book" w:hAnsi="Avenir Book"/>
        </w:rPr>
        <w:t>on the harvesting rate (Figure 3d</w:t>
      </w:r>
      <w:r w:rsidR="00575C48" w:rsidRPr="00575C48">
        <w:rPr>
          <w:rFonts w:ascii="Avenir Book" w:hAnsi="Avenir Book"/>
        </w:rPr>
        <w:t>). In other words, as long as there is some threshold</w:t>
      </w:r>
      <w:r w:rsidR="001D7FB7">
        <w:rPr>
          <w:rFonts w:ascii="Avenir Book" w:hAnsi="Avenir Book"/>
        </w:rPr>
        <w:t xml:space="preserve"> population density</w:t>
      </w:r>
      <w:r w:rsidR="00575C48" w:rsidRPr="00575C48">
        <w:rPr>
          <w:rFonts w:ascii="Avenir Book" w:hAnsi="Avenir Book"/>
        </w:rPr>
        <w:t xml:space="preserve"> below which harvesting is not allowed, critical climate velocity only depends on the growth rate, length of the viable patch, and average dispersal distance.</w:t>
      </w:r>
    </w:p>
    <w:p w:rsidR="00917458" w:rsidRPr="00575C48" w:rsidRDefault="00575C48" w:rsidP="00AD2D55">
      <w:pPr>
        <w:spacing w:line="480" w:lineRule="auto"/>
        <w:rPr>
          <w:rFonts w:ascii="Avenir Book" w:hAnsi="Avenir Book"/>
        </w:rPr>
      </w:pPr>
      <w:r w:rsidRPr="00575C48">
        <w:rPr>
          <w:rFonts w:ascii="Avenir Book" w:hAnsi="Avenir Book"/>
        </w:rPr>
        <w:t>With either type of MPA strategies examined (many small versus few large), the population withst</w:t>
      </w:r>
      <w:r w:rsidR="00384E75">
        <w:rPr>
          <w:rFonts w:ascii="Avenir Book" w:hAnsi="Avenir Book"/>
        </w:rPr>
        <w:t>an</w:t>
      </w:r>
      <w:r w:rsidRPr="00575C48">
        <w:rPr>
          <w:rFonts w:ascii="Avenir Book" w:hAnsi="Avenir Book"/>
        </w:rPr>
        <w:t>d</w:t>
      </w:r>
      <w:r w:rsidR="00384E75">
        <w:rPr>
          <w:rFonts w:ascii="Avenir Book" w:hAnsi="Avenir Book"/>
        </w:rPr>
        <w:t>s</w:t>
      </w:r>
      <w:r w:rsidRPr="00575C48">
        <w:rPr>
          <w:rFonts w:ascii="Avenir Book" w:hAnsi="Avenir Book"/>
        </w:rPr>
        <w:t xml:space="preserve"> combinations of higher climate velocities and</w:t>
      </w:r>
      <w:r w:rsidR="000F3D6D">
        <w:rPr>
          <w:rFonts w:ascii="Avenir Book" w:hAnsi="Avenir Book"/>
        </w:rPr>
        <w:t xml:space="preserve"> higher</w:t>
      </w:r>
      <w:r w:rsidRPr="00575C48">
        <w:rPr>
          <w:rFonts w:ascii="Avenir Book" w:hAnsi="Avenir Book"/>
        </w:rPr>
        <w:t xml:space="preserve"> harvesting rates</w:t>
      </w:r>
      <w:r w:rsidR="000F3D6D">
        <w:rPr>
          <w:rFonts w:ascii="Avenir Book" w:hAnsi="Avenir Book"/>
        </w:rPr>
        <w:t xml:space="preserve"> than without the MPAs</w:t>
      </w:r>
      <w:r w:rsidRPr="00575C48">
        <w:rPr>
          <w:rFonts w:ascii="Avenir Book" w:hAnsi="Avenir Book"/>
        </w:rPr>
        <w:t xml:space="preserve"> (</w:t>
      </w:r>
      <w:r w:rsidR="000F3D6D">
        <w:rPr>
          <w:rFonts w:ascii="Avenir Book" w:hAnsi="Avenir Book"/>
        </w:rPr>
        <w:t xml:space="preserve">compare </w:t>
      </w:r>
      <w:r w:rsidRPr="00575C48">
        <w:rPr>
          <w:rFonts w:ascii="Avenir Book" w:hAnsi="Avenir Book"/>
        </w:rPr>
        <w:t>Figure</w:t>
      </w:r>
      <w:r w:rsidR="006E6073">
        <w:rPr>
          <w:rFonts w:ascii="Avenir Book" w:hAnsi="Avenir Book"/>
        </w:rPr>
        <w:t>s</w:t>
      </w:r>
      <w:r w:rsidR="00B51ECC">
        <w:rPr>
          <w:rFonts w:ascii="Avenir Book" w:hAnsi="Avenir Book"/>
        </w:rPr>
        <w:t xml:space="preserve"> 3b</w:t>
      </w:r>
      <w:r w:rsidR="000F3D6D">
        <w:rPr>
          <w:rFonts w:ascii="Avenir Book" w:hAnsi="Avenir Book"/>
        </w:rPr>
        <w:t xml:space="preserve"> and </w:t>
      </w:r>
      <w:r w:rsidR="00B51ECC">
        <w:rPr>
          <w:rFonts w:ascii="Avenir Book" w:hAnsi="Avenir Book"/>
        </w:rPr>
        <w:t>c</w:t>
      </w:r>
      <w:r w:rsidR="000F3D6D">
        <w:rPr>
          <w:rFonts w:ascii="Avenir Book" w:hAnsi="Avenir Book"/>
        </w:rPr>
        <w:t xml:space="preserve"> to </w:t>
      </w:r>
      <w:r w:rsidR="006E6073">
        <w:rPr>
          <w:rFonts w:ascii="Avenir Book" w:hAnsi="Avenir Book"/>
        </w:rPr>
        <w:t>Figure 3</w:t>
      </w:r>
      <w:r w:rsidR="000F3D6D">
        <w:rPr>
          <w:rFonts w:ascii="Avenir Book" w:hAnsi="Avenir Book"/>
        </w:rPr>
        <w:t>a</w:t>
      </w:r>
      <w:r w:rsidRPr="00575C48">
        <w:rPr>
          <w:rFonts w:ascii="Avenir Book" w:hAnsi="Avenir Book"/>
        </w:rPr>
        <w:t>). At lower climate velocities, MPAs spaced more than one average dispersal distance apart resulted in larger fluctuations of population biomass relative to small, closely spaced, MPAs</w:t>
      </w:r>
      <w:ins w:id="96" w:author="Princeton University Library" w:date="2014-03-10T17:24:00Z">
        <w:r w:rsidR="00474AEC">
          <w:rPr>
            <w:rFonts w:ascii="Avenir Book" w:hAnsi="Avenir Book"/>
          </w:rPr>
          <w:t xml:space="preserve"> (Appendix A.6)</w:t>
        </w:r>
      </w:ins>
      <w:r w:rsidRPr="00575C48">
        <w:rPr>
          <w:rFonts w:ascii="Avenir Book" w:hAnsi="Avenir Book"/>
        </w:rPr>
        <w:t xml:space="preserve">. As climate velocities increase, for both MPA strategies, the mean population abundance declines but the population experiences less extreme oscillations in abundance. </w:t>
      </w:r>
      <w:commentRangeStart w:id="97"/>
      <w:r w:rsidRPr="00575C48">
        <w:rPr>
          <w:rFonts w:ascii="Avenir Book" w:hAnsi="Avenir Book"/>
        </w:rPr>
        <w:t>Since minimum population biomass is increased, the population is a larger buffer to possible extinction in a stochastic environment</w:t>
      </w:r>
      <w:commentRangeEnd w:id="97"/>
      <w:r w:rsidR="00384E75">
        <w:rPr>
          <w:rStyle w:val="CommentReference"/>
        </w:rPr>
        <w:commentReference w:id="97"/>
      </w:r>
      <w:r w:rsidRPr="00575C48">
        <w:rPr>
          <w:rFonts w:ascii="Avenir Book" w:hAnsi="Avenir Book"/>
        </w:rPr>
        <w:t>.</w:t>
      </w:r>
    </w:p>
    <w:p w:rsidR="00917458" w:rsidRPr="00575C48" w:rsidRDefault="00575C48" w:rsidP="00AD2D55">
      <w:pPr>
        <w:pStyle w:val="Heading1"/>
        <w:spacing w:line="480" w:lineRule="auto"/>
        <w:rPr>
          <w:rFonts w:ascii="Avenir Book" w:hAnsi="Avenir Book"/>
          <w:color w:val="auto"/>
        </w:rPr>
      </w:pPr>
      <w:bookmarkStart w:id="98" w:name="discussion"/>
      <w:r w:rsidRPr="00575C48">
        <w:rPr>
          <w:rFonts w:ascii="Avenir Book" w:hAnsi="Avenir Book"/>
          <w:color w:val="auto"/>
        </w:rPr>
        <w:t>Discussion</w:t>
      </w:r>
    </w:p>
    <w:bookmarkEnd w:id="98"/>
    <w:p w:rsidR="00917458" w:rsidRPr="00575C48" w:rsidRDefault="00001DB4" w:rsidP="00AD2D55">
      <w:pPr>
        <w:spacing w:line="480" w:lineRule="auto"/>
        <w:rPr>
          <w:rFonts w:ascii="Avenir Book" w:hAnsi="Avenir Book"/>
        </w:rPr>
      </w:pPr>
      <w:r>
        <w:rPr>
          <w:rFonts w:ascii="Avenir Book" w:hAnsi="Avenir Book"/>
        </w:rPr>
        <w:t xml:space="preserve">Climate change and </w:t>
      </w:r>
      <w:r w:rsidR="00271082">
        <w:rPr>
          <w:rFonts w:ascii="Avenir Book" w:hAnsi="Avenir Book"/>
        </w:rPr>
        <w:t>harvest</w:t>
      </w:r>
      <w:r>
        <w:rPr>
          <w:rFonts w:ascii="Avenir Book" w:hAnsi="Avenir Book"/>
        </w:rPr>
        <w:t xml:space="preserve"> are</w:t>
      </w:r>
      <w:r w:rsidR="006635C1">
        <w:rPr>
          <w:rFonts w:ascii="Avenir Book" w:hAnsi="Avenir Book"/>
        </w:rPr>
        <w:t xml:space="preserve"> the</w:t>
      </w:r>
      <w:r>
        <w:rPr>
          <w:rFonts w:ascii="Avenir Book" w:hAnsi="Avenir Book"/>
        </w:rPr>
        <w:t xml:space="preserve"> two dominant human impacts on marine species</w:t>
      </w:r>
      <w:r w:rsidR="00271082">
        <w:rPr>
          <w:rFonts w:ascii="Avenir Book" w:hAnsi="Avenir Book"/>
        </w:rPr>
        <w:t xml:space="preserve"> and many terrestrial species</w:t>
      </w:r>
      <w:r>
        <w:rPr>
          <w:rFonts w:ascii="Avenir Book" w:hAnsi="Avenir Book"/>
        </w:rPr>
        <w:t>, but our understanding for their joint effects and interactions has remained poor. By</w:t>
      </w:r>
      <w:r w:rsidR="00575C48" w:rsidRPr="00575C48">
        <w:rPr>
          <w:rFonts w:ascii="Avenir Book" w:hAnsi="Avenir Book"/>
        </w:rPr>
        <w:t xml:space="preserve"> analyz</w:t>
      </w:r>
      <w:r>
        <w:rPr>
          <w:rFonts w:ascii="Avenir Book" w:hAnsi="Avenir Book"/>
        </w:rPr>
        <w:t>ing</w:t>
      </w:r>
      <w:r w:rsidR="00575C48" w:rsidRPr="00575C48">
        <w:rPr>
          <w:rFonts w:ascii="Avenir Book" w:hAnsi="Avenir Book"/>
        </w:rPr>
        <w:t xml:space="preserve"> a general model that incorporates dispersal and reproduction</w:t>
      </w:r>
      <w:r w:rsidR="006635C1">
        <w:rPr>
          <w:rFonts w:ascii="Avenir Book" w:hAnsi="Avenir Book"/>
        </w:rPr>
        <w:t>, we show</w:t>
      </w:r>
      <w:r w:rsidR="00846EF5">
        <w:rPr>
          <w:rFonts w:ascii="Avenir Book" w:hAnsi="Avenir Book"/>
        </w:rPr>
        <w:t>ed</w:t>
      </w:r>
      <w:r w:rsidR="006635C1">
        <w:rPr>
          <w:rFonts w:ascii="Avenir Book" w:hAnsi="Avenir Book"/>
        </w:rPr>
        <w:t xml:space="preserve"> that </w:t>
      </w:r>
      <w:r w:rsidR="00575C48" w:rsidRPr="00575C48">
        <w:rPr>
          <w:rFonts w:ascii="Avenir Book" w:hAnsi="Avenir Book"/>
        </w:rPr>
        <w:t>climate and harvesting interact</w:t>
      </w:r>
      <w:r w:rsidR="006635C1">
        <w:rPr>
          <w:rFonts w:ascii="Avenir Book" w:hAnsi="Avenir Book"/>
        </w:rPr>
        <w:t xml:space="preserve"> strongly</w:t>
      </w:r>
      <w:r w:rsidR="00575C48" w:rsidRPr="00575C48">
        <w:rPr>
          <w:rFonts w:ascii="Avenir Book" w:hAnsi="Avenir Book"/>
        </w:rPr>
        <w:t xml:space="preserve"> in their effects on species persistence and biomass.</w:t>
      </w:r>
      <w:r w:rsidR="008D7BC9">
        <w:rPr>
          <w:rFonts w:ascii="Avenir Book" w:hAnsi="Avenir Book"/>
        </w:rPr>
        <w:t xml:space="preserve"> In particular</w:t>
      </w:r>
      <w:r w:rsidR="00575C48" w:rsidRPr="00575C48">
        <w:rPr>
          <w:rFonts w:ascii="Avenir Book" w:hAnsi="Avenir Book"/>
        </w:rPr>
        <w:t xml:space="preserve">, we found a negative relationship between the critical harvesting rate and climate velocity. </w:t>
      </w:r>
      <w:r w:rsidR="00512A56">
        <w:rPr>
          <w:rFonts w:ascii="Avenir Book" w:hAnsi="Avenir Book"/>
        </w:rPr>
        <w:t>In other words</w:t>
      </w:r>
      <w:r w:rsidR="00575C48" w:rsidRPr="00575C48">
        <w:rPr>
          <w:rFonts w:ascii="Avenir Book" w:hAnsi="Avenir Book"/>
        </w:rPr>
        <w:t>, the more quickly the environment shifts</w:t>
      </w:r>
      <w:r w:rsidR="000A2C95">
        <w:rPr>
          <w:rFonts w:ascii="Avenir Book" w:hAnsi="Avenir Book"/>
        </w:rPr>
        <w:t>,</w:t>
      </w:r>
      <w:r w:rsidR="00575C48" w:rsidRPr="00575C48">
        <w:rPr>
          <w:rFonts w:ascii="Avenir Book" w:hAnsi="Avenir Book"/>
        </w:rPr>
        <w:t xml:space="preserve"> the less harvesting it takes to drive the population extinct.</w:t>
      </w:r>
      <w:r w:rsidR="000A2C95">
        <w:rPr>
          <w:rFonts w:ascii="Avenir Book" w:hAnsi="Avenir Book"/>
        </w:rPr>
        <w:t xml:space="preserve"> </w:t>
      </w:r>
    </w:p>
    <w:p w:rsidR="00917458" w:rsidRPr="00575C48" w:rsidRDefault="00D6562B" w:rsidP="00846EF5">
      <w:pPr>
        <w:spacing w:line="480" w:lineRule="auto"/>
        <w:rPr>
          <w:rFonts w:ascii="Avenir Book" w:hAnsi="Avenir Book"/>
        </w:rPr>
      </w:pPr>
      <w:r>
        <w:rPr>
          <w:rFonts w:ascii="Avenir Book" w:hAnsi="Avenir Book"/>
        </w:rPr>
        <w:lastRenderedPageBreak/>
        <w:t>In our model, the interaction between harvest and climate was effectively additive</w:t>
      </w:r>
      <w:r w:rsidR="003B6345">
        <w:rPr>
          <w:rFonts w:ascii="Avenir Book" w:hAnsi="Avenir Book"/>
        </w:rPr>
        <w:t>, with weak synergistic effects appearing primarily when the population was close to extinction</w:t>
      </w:r>
      <w:r>
        <w:rPr>
          <w:rFonts w:ascii="Avenir Book" w:hAnsi="Avenir Book"/>
        </w:rPr>
        <w:t xml:space="preserve">. </w:t>
      </w:r>
      <w:r w:rsidR="003B6345">
        <w:rPr>
          <w:rFonts w:ascii="Avenir Book" w:hAnsi="Avenir Book"/>
        </w:rPr>
        <w:t xml:space="preserve">This result from our model </w:t>
      </w:r>
      <w:r w:rsidR="00FD5463">
        <w:rPr>
          <w:rFonts w:ascii="Avenir Book" w:hAnsi="Avenir Book"/>
        </w:rPr>
        <w:t xml:space="preserve">would </w:t>
      </w:r>
      <w:r w:rsidR="003B6345">
        <w:rPr>
          <w:rFonts w:ascii="Avenir Book" w:hAnsi="Avenir Book"/>
        </w:rPr>
        <w:t>appear to contrast with other suggestions in the literature.</w:t>
      </w:r>
      <w:r w:rsidR="00575C48" w:rsidRPr="00575C48">
        <w:rPr>
          <w:rFonts w:ascii="Avenir Book" w:hAnsi="Avenir Book"/>
        </w:rPr>
        <w:t xml:space="preserve"> </w:t>
      </w:r>
      <w:r w:rsidR="003B6345">
        <w:rPr>
          <w:rFonts w:ascii="Avenir Book" w:hAnsi="Avenir Book"/>
        </w:rPr>
        <w:t xml:space="preserve">For example, </w:t>
      </w:r>
      <w:del w:id="99" w:author="Princeton University Library" w:date="2014-03-10T17:30:00Z">
        <w:r w:rsidR="003B6345" w:rsidDel="00846EF5">
          <w:rPr>
            <w:rFonts w:ascii="Avenir Book" w:hAnsi="Avenir Book"/>
          </w:rPr>
          <w:delText xml:space="preserve">additive </w:delText>
        </w:r>
      </w:del>
      <w:r w:rsidR="003B6345">
        <w:rPr>
          <w:rFonts w:ascii="Avenir Book" w:hAnsi="Avenir Book"/>
        </w:rPr>
        <w:t>s</w:t>
      </w:r>
      <w:r w:rsidR="00575C48" w:rsidRPr="00575C48">
        <w:rPr>
          <w:rFonts w:ascii="Avenir Book" w:hAnsi="Avenir Book"/>
        </w:rPr>
        <w:t xml:space="preserve">ynergy between harvesting and </w:t>
      </w:r>
      <w:r w:rsidR="008E593B">
        <w:rPr>
          <w:rFonts w:ascii="Avenir Book" w:hAnsi="Avenir Book"/>
        </w:rPr>
        <w:t>temperature</w:t>
      </w:r>
      <w:r w:rsidR="00575C48" w:rsidRPr="00575C48">
        <w:rPr>
          <w:rFonts w:ascii="Avenir Book" w:hAnsi="Avenir Book"/>
        </w:rPr>
        <w:t xml:space="preserve"> </w:t>
      </w:r>
      <w:r w:rsidR="008E593B">
        <w:rPr>
          <w:rFonts w:ascii="Avenir Book" w:hAnsi="Avenir Book"/>
        </w:rPr>
        <w:t>was</w:t>
      </w:r>
      <w:r w:rsidR="00C009FF">
        <w:rPr>
          <w:rFonts w:ascii="Avenir Book" w:hAnsi="Avenir Book"/>
        </w:rPr>
        <w:t xml:space="preserve"> detected</w:t>
      </w:r>
      <w:r w:rsidR="00C009FF" w:rsidRPr="00575C48">
        <w:rPr>
          <w:rFonts w:ascii="Avenir Book" w:hAnsi="Avenir Book"/>
        </w:rPr>
        <w:t xml:space="preserve"> </w:t>
      </w:r>
      <w:r w:rsidR="00575C48" w:rsidRPr="00575C48">
        <w:rPr>
          <w:rFonts w:ascii="Avenir Book" w:hAnsi="Avenir Book"/>
        </w:rPr>
        <w:t>in experimental populations</w:t>
      </w:r>
      <w:r w:rsidR="008E593B">
        <w:rPr>
          <w:rFonts w:ascii="Avenir Book" w:hAnsi="Avenir Book"/>
        </w:rPr>
        <w:t xml:space="preserve"> of rotifers</w:t>
      </w:r>
      <w:r w:rsidR="00575C48" w:rsidRPr="00575C48">
        <w:rPr>
          <w:rFonts w:ascii="Avenir Book" w:hAnsi="Avenir Book"/>
        </w:rPr>
        <w:t xml:space="preserve"> (Mora et al. 2007), </w:t>
      </w:r>
      <w:r w:rsidR="00C009FF">
        <w:rPr>
          <w:rFonts w:ascii="Avenir Book" w:hAnsi="Avenir Book"/>
        </w:rPr>
        <w:t xml:space="preserve">theory and data suggest that fishing increases the sensitivity of </w:t>
      </w:r>
      <w:r w:rsidR="00575C48" w:rsidRPr="00575C48">
        <w:rPr>
          <w:rFonts w:ascii="Avenir Book" w:hAnsi="Avenir Book"/>
        </w:rPr>
        <w:t>population</w:t>
      </w:r>
      <w:r w:rsidR="00C009FF">
        <w:rPr>
          <w:rFonts w:ascii="Avenir Book" w:hAnsi="Avenir Book"/>
        </w:rPr>
        <w:t>s to climate</w:t>
      </w:r>
      <w:r w:rsidR="00575C48" w:rsidRPr="00575C48">
        <w:rPr>
          <w:rFonts w:ascii="Avenir Book" w:hAnsi="Avenir Book"/>
        </w:rPr>
        <w:t xml:space="preserve"> (Planque, Fromentin, et al. 2010)</w:t>
      </w:r>
      <w:r w:rsidR="00C009FF">
        <w:rPr>
          <w:rFonts w:ascii="Avenir Book" w:hAnsi="Avenir Book"/>
        </w:rPr>
        <w:t>,</w:t>
      </w:r>
      <w:r w:rsidR="00575C48" w:rsidRPr="00575C48">
        <w:rPr>
          <w:rFonts w:ascii="Avenir Book" w:hAnsi="Avenir Book"/>
        </w:rPr>
        <w:t xml:space="preserve"> and </w:t>
      </w:r>
      <w:r w:rsidR="00C009FF">
        <w:rPr>
          <w:rFonts w:ascii="Avenir Book" w:hAnsi="Avenir Book"/>
        </w:rPr>
        <w:t xml:space="preserve">positive feedback loops between fishing and climate have been identified at the </w:t>
      </w:r>
      <w:r w:rsidR="00575C48" w:rsidRPr="00575C48">
        <w:rPr>
          <w:rFonts w:ascii="Avenir Book" w:hAnsi="Avenir Book"/>
        </w:rPr>
        <w:t xml:space="preserve">ecosystem level (Kirby, Beaugrand, and Lindley 2009; Planque, Fromentin, et al. 2010). </w:t>
      </w:r>
      <w:r w:rsidR="00FD5463">
        <w:rPr>
          <w:rFonts w:ascii="Avenir Book" w:hAnsi="Avenir Book"/>
        </w:rPr>
        <w:t>However,</w:t>
      </w:r>
      <w:r w:rsidR="00C009FF">
        <w:rPr>
          <w:rFonts w:ascii="Avenir Book" w:hAnsi="Avenir Book"/>
        </w:rPr>
        <w:t xml:space="preserve"> part of this discrepancy may appear because</w:t>
      </w:r>
      <w:r w:rsidR="00FD5463">
        <w:rPr>
          <w:rFonts w:ascii="Avenir Book" w:hAnsi="Avenir Book"/>
        </w:rPr>
        <w:t xml:space="preserve"> these </w:t>
      </w:r>
      <w:r w:rsidR="00C009FF">
        <w:rPr>
          <w:rFonts w:ascii="Avenir Book" w:hAnsi="Avenir Book"/>
        </w:rPr>
        <w:t>examples</w:t>
      </w:r>
      <w:r w:rsidR="00FD5463">
        <w:rPr>
          <w:rFonts w:ascii="Avenir Book" w:hAnsi="Avenir Book"/>
        </w:rPr>
        <w:t xml:space="preserve"> examined different aspects of changing climate</w:t>
      </w:r>
      <w:r w:rsidR="008E593B">
        <w:rPr>
          <w:rFonts w:ascii="Avenir Book" w:hAnsi="Avenir Book"/>
        </w:rPr>
        <w:t xml:space="preserve"> than we did</w:t>
      </w:r>
      <w:r w:rsidR="00575C48" w:rsidRPr="00575C48">
        <w:rPr>
          <w:rFonts w:ascii="Avenir Book" w:hAnsi="Avenir Book"/>
        </w:rPr>
        <w:t xml:space="preserve">. In the experimental </w:t>
      </w:r>
      <w:r w:rsidR="00BC6E52">
        <w:rPr>
          <w:rFonts w:ascii="Avenir Book" w:hAnsi="Avenir Book"/>
        </w:rPr>
        <w:t>study</w:t>
      </w:r>
      <w:r w:rsidR="00575C48" w:rsidRPr="00575C48">
        <w:rPr>
          <w:rFonts w:ascii="Avenir Book" w:hAnsi="Avenir Book"/>
        </w:rPr>
        <w:t xml:space="preserve">, </w:t>
      </w:r>
      <w:r w:rsidR="008B0912">
        <w:rPr>
          <w:rFonts w:ascii="Avenir Book" w:hAnsi="Avenir Book"/>
        </w:rPr>
        <w:t xml:space="preserve">rotifer </w:t>
      </w:r>
      <w:r w:rsidR="00FD5463">
        <w:rPr>
          <w:rFonts w:ascii="Avenir Book" w:hAnsi="Avenir Book"/>
        </w:rPr>
        <w:t>populations were subjected to warming</w:t>
      </w:r>
      <w:r w:rsidR="00575C48" w:rsidRPr="00575C48">
        <w:rPr>
          <w:rFonts w:ascii="Avenir Book" w:hAnsi="Avenir Book"/>
        </w:rPr>
        <w:t xml:space="preserve"> temperatures</w:t>
      </w:r>
      <w:r w:rsidR="00FD5463">
        <w:rPr>
          <w:rFonts w:ascii="Avenir Book" w:hAnsi="Avenir Book"/>
        </w:rPr>
        <w:t>,</w:t>
      </w:r>
      <w:r w:rsidR="00575C48" w:rsidRPr="00575C48">
        <w:rPr>
          <w:rFonts w:ascii="Avenir Book" w:hAnsi="Avenir Book"/>
        </w:rPr>
        <w:t xml:space="preserve"> </w:t>
      </w:r>
      <w:r w:rsidR="00FD5463">
        <w:rPr>
          <w:rFonts w:ascii="Avenir Book" w:hAnsi="Avenir Book"/>
        </w:rPr>
        <w:t>but</w:t>
      </w:r>
      <w:r w:rsidR="00FD5463" w:rsidRPr="00575C48">
        <w:rPr>
          <w:rFonts w:ascii="Avenir Book" w:hAnsi="Avenir Book"/>
        </w:rPr>
        <w:t xml:space="preserve"> </w:t>
      </w:r>
      <w:r w:rsidR="00575C48" w:rsidRPr="00575C48">
        <w:rPr>
          <w:rFonts w:ascii="Avenir Book" w:hAnsi="Avenir Book"/>
        </w:rPr>
        <w:t xml:space="preserve">organisms were unable to relocate to thermal optima. </w:t>
      </w:r>
      <w:r w:rsidR="008B0912">
        <w:rPr>
          <w:rFonts w:ascii="Avenir Book" w:hAnsi="Avenir Book"/>
        </w:rPr>
        <w:t xml:space="preserve">In that </w:t>
      </w:r>
      <w:r w:rsidR="008E593B">
        <w:rPr>
          <w:rFonts w:ascii="Avenir Book" w:hAnsi="Avenir Book"/>
        </w:rPr>
        <w:t>experiment</w:t>
      </w:r>
      <w:r w:rsidR="008B0912">
        <w:rPr>
          <w:rFonts w:ascii="Avenir Book" w:hAnsi="Avenir Book"/>
        </w:rPr>
        <w:t xml:space="preserve">, harvesting was conjectured to </w:t>
      </w:r>
      <w:commentRangeStart w:id="100"/>
      <w:r w:rsidR="008B0912">
        <w:rPr>
          <w:rFonts w:ascii="Avenir Book" w:hAnsi="Avenir Book"/>
        </w:rPr>
        <w:t>reduce genetic diversity</w:t>
      </w:r>
      <w:commentRangeEnd w:id="100"/>
      <w:r w:rsidR="00BE30B5">
        <w:rPr>
          <w:rStyle w:val="CommentReference"/>
        </w:rPr>
        <w:commentReference w:id="100"/>
      </w:r>
      <w:r w:rsidR="00C009FF">
        <w:rPr>
          <w:rFonts w:ascii="Avenir Book" w:hAnsi="Avenir Book"/>
        </w:rPr>
        <w:t>, and therefore reduce populations’</w:t>
      </w:r>
      <w:r w:rsidR="008B0912">
        <w:rPr>
          <w:rFonts w:ascii="Avenir Book" w:hAnsi="Avenir Book"/>
        </w:rPr>
        <w:t xml:space="preserve"> adaptive capacity </w:t>
      </w:r>
      <w:r w:rsidR="00C009FF">
        <w:rPr>
          <w:rFonts w:ascii="Avenir Book" w:hAnsi="Avenir Book"/>
        </w:rPr>
        <w:t>in the face of warming</w:t>
      </w:r>
      <w:r w:rsidR="008B0912">
        <w:rPr>
          <w:rFonts w:ascii="Avenir Book" w:hAnsi="Avenir Book"/>
        </w:rPr>
        <w:t xml:space="preserve"> (Mora et al. 2007).  </w:t>
      </w:r>
      <w:r w:rsidR="0048530C">
        <w:rPr>
          <w:rFonts w:ascii="Avenir Book" w:hAnsi="Avenir Book"/>
        </w:rPr>
        <w:t xml:space="preserve">In other population examples, </w:t>
      </w:r>
      <w:r w:rsidR="00DA0FCA">
        <w:rPr>
          <w:rFonts w:ascii="Avenir Book" w:hAnsi="Avenir Book"/>
        </w:rPr>
        <w:t xml:space="preserve">climate variability </w:t>
      </w:r>
      <w:r w:rsidR="008E593B">
        <w:rPr>
          <w:rFonts w:ascii="Avenir Book" w:hAnsi="Avenir Book"/>
        </w:rPr>
        <w:t>has been</w:t>
      </w:r>
      <w:r w:rsidR="0048530C">
        <w:rPr>
          <w:rFonts w:ascii="Avenir Book" w:hAnsi="Avenir Book"/>
        </w:rPr>
        <w:t xml:space="preserve"> the focus, not cumulative warming</w:t>
      </w:r>
      <w:r w:rsidR="00B258D7">
        <w:rPr>
          <w:rFonts w:ascii="Avenir Book" w:hAnsi="Avenir Book"/>
        </w:rPr>
        <w:t xml:space="preserve"> or shifting distributions</w:t>
      </w:r>
      <w:r w:rsidR="0048530C">
        <w:rPr>
          <w:rFonts w:ascii="Avenir Book" w:hAnsi="Avenir Book"/>
        </w:rPr>
        <w:t>. Fish</w:t>
      </w:r>
      <w:r w:rsidR="00846EF5">
        <w:rPr>
          <w:rFonts w:ascii="Avenir Book" w:hAnsi="Avenir Book"/>
        </w:rPr>
        <w:t>ing</w:t>
      </w:r>
      <w:r w:rsidR="0048530C">
        <w:rPr>
          <w:rFonts w:ascii="Avenir Book" w:hAnsi="Avenir Book"/>
        </w:rPr>
        <w:t xml:space="preserve"> reduces the spatial or age diversity within populations, making them more sensitive to climate variability (</w:t>
      </w:r>
      <w:r w:rsidR="0048530C" w:rsidRPr="00575C48">
        <w:rPr>
          <w:rFonts w:ascii="Avenir Book" w:hAnsi="Avenir Book"/>
        </w:rPr>
        <w:t>Planque, Fromentin, et al. 2010</w:t>
      </w:r>
      <w:r w:rsidR="0048530C">
        <w:rPr>
          <w:rFonts w:ascii="Avenir Book" w:hAnsi="Avenir Book"/>
        </w:rPr>
        <w:t>).</w:t>
      </w:r>
      <w:r w:rsidR="000340DE">
        <w:rPr>
          <w:rFonts w:ascii="Avenir Book" w:hAnsi="Avenir Book"/>
        </w:rPr>
        <w:t xml:space="preserve"> </w:t>
      </w:r>
      <w:r w:rsidR="00F152F5">
        <w:rPr>
          <w:rFonts w:ascii="Avenir Book" w:hAnsi="Avenir Book"/>
        </w:rPr>
        <w:t xml:space="preserve">Similarly, the North Sea ecosystem study focused on warming in a single location rather than </w:t>
      </w:r>
      <w:r w:rsidR="00764BFE">
        <w:rPr>
          <w:rFonts w:ascii="Avenir Book" w:hAnsi="Avenir Book"/>
        </w:rPr>
        <w:t>spatial processes</w:t>
      </w:r>
      <w:r w:rsidR="00F152F5">
        <w:rPr>
          <w:rFonts w:ascii="Avenir Book" w:hAnsi="Avenir Book"/>
        </w:rPr>
        <w:t xml:space="preserve"> (</w:t>
      </w:r>
      <w:r w:rsidR="00F152F5" w:rsidRPr="00575C48">
        <w:rPr>
          <w:rFonts w:ascii="Avenir Book" w:hAnsi="Avenir Book"/>
        </w:rPr>
        <w:t>Kirby, Beaugrand, and Lindley 2009</w:t>
      </w:r>
      <w:r w:rsidR="00F152F5">
        <w:rPr>
          <w:rFonts w:ascii="Avenir Book" w:hAnsi="Avenir Book"/>
        </w:rPr>
        <w:t>).</w:t>
      </w:r>
      <w:r w:rsidR="00D85CC0">
        <w:rPr>
          <w:rFonts w:ascii="Avenir Book" w:hAnsi="Avenir Book"/>
        </w:rPr>
        <w:t xml:space="preserve"> </w:t>
      </w:r>
      <w:r w:rsidR="008E593B">
        <w:rPr>
          <w:rFonts w:ascii="Avenir Book" w:hAnsi="Avenir Book"/>
        </w:rPr>
        <w:t>I</w:t>
      </w:r>
      <w:r w:rsidR="00F152F5">
        <w:rPr>
          <w:rFonts w:ascii="Avenir Book" w:hAnsi="Avenir Book"/>
        </w:rPr>
        <w:t xml:space="preserve">ndirect food web effects mediated by warm temperatures and the loss of a top predator (cod) </w:t>
      </w:r>
      <w:r w:rsidR="001816E9">
        <w:rPr>
          <w:rFonts w:ascii="Avenir Book" w:hAnsi="Avenir Book"/>
        </w:rPr>
        <w:t xml:space="preserve">appeared to </w:t>
      </w:r>
      <w:r w:rsidR="00F152F5">
        <w:rPr>
          <w:rFonts w:ascii="Avenir Book" w:hAnsi="Avenir Book"/>
        </w:rPr>
        <w:t>create a positive feedback loop favoring decapods and driving cod to even lower abundance</w:t>
      </w:r>
      <w:r w:rsidR="008E593B">
        <w:rPr>
          <w:rFonts w:ascii="Avenir Book" w:hAnsi="Avenir Book"/>
        </w:rPr>
        <w:t xml:space="preserve"> in the North Sea</w:t>
      </w:r>
      <w:r w:rsidR="00F152F5">
        <w:rPr>
          <w:rFonts w:ascii="Avenir Book" w:hAnsi="Avenir Book"/>
        </w:rPr>
        <w:t xml:space="preserve">. </w:t>
      </w:r>
      <w:r w:rsidR="00764BFE">
        <w:rPr>
          <w:rFonts w:ascii="Avenir Book" w:hAnsi="Avenir Book"/>
        </w:rPr>
        <w:t>The interactive effects of climate and fishing on spatial distributions had been identified as an important area of research (</w:t>
      </w:r>
      <w:r w:rsidR="00764BFE" w:rsidRPr="00575C48">
        <w:rPr>
          <w:rFonts w:ascii="Avenir Book" w:hAnsi="Avenir Book"/>
        </w:rPr>
        <w:t>Planque, Fromentin, et al. 2010</w:t>
      </w:r>
      <w:r w:rsidR="00764BFE">
        <w:rPr>
          <w:rFonts w:ascii="Avenir Book" w:hAnsi="Avenir Book"/>
        </w:rPr>
        <w:t xml:space="preserve">), and our simple model suggests that additive effects might be </w:t>
      </w:r>
      <w:r w:rsidR="008E593B">
        <w:rPr>
          <w:rFonts w:ascii="Avenir Book" w:hAnsi="Avenir Book"/>
        </w:rPr>
        <w:t xml:space="preserve">the baseline </w:t>
      </w:r>
      <w:r w:rsidR="008E593B">
        <w:rPr>
          <w:rFonts w:ascii="Avenir Book" w:hAnsi="Avenir Book"/>
        </w:rPr>
        <w:lastRenderedPageBreak/>
        <w:t>expectation</w:t>
      </w:r>
      <w:r w:rsidR="00764BFE">
        <w:rPr>
          <w:rFonts w:ascii="Avenir Book" w:hAnsi="Avenir Book"/>
        </w:rPr>
        <w:t>. However, future work considering food web processes and genetic, spatial, and age diversity will be important to examine other possible sources of synergistic impacts.</w:t>
      </w:r>
    </w:p>
    <w:p w:rsidR="00B270CC" w:rsidRDefault="00575C48" w:rsidP="00AD2D55">
      <w:pPr>
        <w:spacing w:line="480" w:lineRule="auto"/>
        <w:rPr>
          <w:rFonts w:ascii="Avenir Book" w:hAnsi="Avenir Book"/>
        </w:rPr>
      </w:pPr>
      <w:r w:rsidRPr="00575C48">
        <w:rPr>
          <w:rFonts w:ascii="Avenir Book" w:hAnsi="Avenir Book"/>
        </w:rPr>
        <w:t>Absence of synergy</w:t>
      </w:r>
      <w:r w:rsidR="00B270CC">
        <w:rPr>
          <w:rFonts w:ascii="Avenir Book" w:hAnsi="Avenir Book"/>
        </w:rPr>
        <w:t>, however,</w:t>
      </w:r>
      <w:r w:rsidRPr="00575C48">
        <w:rPr>
          <w:rFonts w:ascii="Avenir Book" w:hAnsi="Avenir Book"/>
        </w:rPr>
        <w:t xml:space="preserve"> does not mean absence of </w:t>
      </w:r>
      <w:r w:rsidR="00FD5463">
        <w:rPr>
          <w:rFonts w:ascii="Avenir Book" w:hAnsi="Avenir Book"/>
        </w:rPr>
        <w:t>interaction</w:t>
      </w:r>
      <w:r w:rsidRPr="00575C48">
        <w:rPr>
          <w:rFonts w:ascii="Avenir Book" w:hAnsi="Avenir Book"/>
        </w:rPr>
        <w:t xml:space="preserve">, and our results suggest that particular combinations of harvesting and climate velocity will affect some species more than others. Species with a higher reproductive rate and a longer average dispersal distance will better track </w:t>
      </w:r>
      <w:r w:rsidR="00B270CC">
        <w:rPr>
          <w:rFonts w:ascii="Avenir Book" w:hAnsi="Avenir Book"/>
        </w:rPr>
        <w:t>rapid</w:t>
      </w:r>
      <w:r w:rsidR="00B270CC" w:rsidRPr="00575C48">
        <w:rPr>
          <w:rFonts w:ascii="Avenir Book" w:hAnsi="Avenir Book"/>
        </w:rPr>
        <w:t xml:space="preserve"> </w:t>
      </w:r>
      <w:r w:rsidRPr="00575C48">
        <w:rPr>
          <w:rFonts w:ascii="Avenir Book" w:hAnsi="Avenir Book"/>
        </w:rPr>
        <w:t>climate velocit</w:t>
      </w:r>
      <w:r w:rsidR="008E593B">
        <w:rPr>
          <w:rFonts w:ascii="Avenir Book" w:hAnsi="Avenir Book"/>
        </w:rPr>
        <w:t>ies</w:t>
      </w:r>
      <w:r w:rsidR="00B270CC">
        <w:rPr>
          <w:rFonts w:ascii="Avenir Book" w:hAnsi="Avenir Book"/>
        </w:rPr>
        <w:t>, as compared</w:t>
      </w:r>
      <w:r w:rsidRPr="00575C48">
        <w:rPr>
          <w:rFonts w:ascii="Avenir Book" w:hAnsi="Avenir Book"/>
        </w:rPr>
        <w:t xml:space="preserve"> to species </w:t>
      </w:r>
      <w:r w:rsidR="008E593B">
        <w:rPr>
          <w:rFonts w:ascii="Avenir Book" w:hAnsi="Avenir Book"/>
        </w:rPr>
        <w:t>with</w:t>
      </w:r>
      <w:r w:rsidRPr="00575C48">
        <w:rPr>
          <w:rFonts w:ascii="Avenir Book" w:hAnsi="Avenir Book"/>
        </w:rPr>
        <w:t xml:space="preserve"> a low reproductive rate and sh</w:t>
      </w:r>
      <w:r w:rsidR="00B51ECC">
        <w:rPr>
          <w:rFonts w:ascii="Avenir Book" w:hAnsi="Avenir Book"/>
        </w:rPr>
        <w:t>ort dispersal distance</w:t>
      </w:r>
      <w:r w:rsidRPr="00575C48">
        <w:rPr>
          <w:rFonts w:ascii="Avenir Book" w:hAnsi="Avenir Book"/>
        </w:rPr>
        <w:t xml:space="preserve">. The finding that a higher reproductive rate can sustain higher climate velocities and harvesting rates is intuitive, </w:t>
      </w:r>
      <w:r w:rsidR="00B270CC">
        <w:rPr>
          <w:rFonts w:ascii="Avenir Book" w:hAnsi="Avenir Book"/>
        </w:rPr>
        <w:t>particularly</w:t>
      </w:r>
      <w:r w:rsidR="00B270CC" w:rsidRPr="00575C48">
        <w:rPr>
          <w:rFonts w:ascii="Avenir Book" w:hAnsi="Avenir Book"/>
        </w:rPr>
        <w:t xml:space="preserve"> </w:t>
      </w:r>
      <w:r w:rsidRPr="00575C48">
        <w:rPr>
          <w:rFonts w:ascii="Avenir Book" w:hAnsi="Avenir Book"/>
        </w:rPr>
        <w:t xml:space="preserve">because harvesting </w:t>
      </w:r>
      <w:r w:rsidR="00B270CC">
        <w:rPr>
          <w:rFonts w:ascii="Avenir Book" w:hAnsi="Avenir Book"/>
        </w:rPr>
        <w:t>in effect reduces the</w:t>
      </w:r>
      <w:r w:rsidR="00B270CC" w:rsidRPr="00575C48">
        <w:rPr>
          <w:rFonts w:ascii="Avenir Book" w:hAnsi="Avenir Book"/>
        </w:rPr>
        <w:t xml:space="preserve"> </w:t>
      </w:r>
      <w:r w:rsidR="00B270CC">
        <w:rPr>
          <w:rFonts w:ascii="Avenir Book" w:hAnsi="Avenir Book"/>
        </w:rPr>
        <w:t xml:space="preserve">maximum </w:t>
      </w:r>
      <w:r w:rsidRPr="00575C48">
        <w:rPr>
          <w:rFonts w:ascii="Avenir Book" w:hAnsi="Avenir Book"/>
        </w:rPr>
        <w:t>reproductive rate. However</w:t>
      </w:r>
      <w:r w:rsidR="00B270CC">
        <w:rPr>
          <w:rFonts w:ascii="Avenir Book" w:hAnsi="Avenir Book"/>
        </w:rPr>
        <w:t>,</w:t>
      </w:r>
      <w:r w:rsidRPr="00575C48">
        <w:rPr>
          <w:rFonts w:ascii="Avenir Book" w:hAnsi="Avenir Book"/>
        </w:rPr>
        <w:t xml:space="preserve"> it is worth pointing out that a higher reproductive rate can be generated either by shorter generation times or higher fecundity. </w:t>
      </w:r>
      <w:r w:rsidR="008E593B">
        <w:rPr>
          <w:rFonts w:ascii="Avenir Book" w:hAnsi="Avenir Book"/>
        </w:rPr>
        <w:t>Our f</w:t>
      </w:r>
      <w:r w:rsidRPr="00575C48">
        <w:rPr>
          <w:rFonts w:ascii="Avenir Book" w:hAnsi="Avenir Book"/>
        </w:rPr>
        <w:t xml:space="preserve">inding that species with shorter generation times can better keep up with shifts in climate is in agreement with empirical work </w:t>
      </w:r>
      <w:r w:rsidR="00B270CC">
        <w:rPr>
          <w:rFonts w:ascii="Avenir Book" w:hAnsi="Avenir Book"/>
        </w:rPr>
        <w:t>suggesting</w:t>
      </w:r>
      <w:r w:rsidRPr="00575C48">
        <w:rPr>
          <w:rFonts w:ascii="Avenir Book" w:hAnsi="Avenir Book"/>
        </w:rPr>
        <w:t xml:space="preserve"> that fish </w:t>
      </w:r>
      <w:r w:rsidR="00B270CC">
        <w:rPr>
          <w:rFonts w:ascii="Avenir Book" w:hAnsi="Avenir Book"/>
        </w:rPr>
        <w:t>that</w:t>
      </w:r>
      <w:r w:rsidR="00B270CC" w:rsidRPr="00575C48">
        <w:rPr>
          <w:rFonts w:ascii="Avenir Book" w:hAnsi="Avenir Book"/>
        </w:rPr>
        <w:t xml:space="preserve"> </w:t>
      </w:r>
      <w:r w:rsidRPr="00575C48">
        <w:rPr>
          <w:rFonts w:ascii="Avenir Book" w:hAnsi="Avenir Book"/>
        </w:rPr>
        <w:t xml:space="preserve">shifted in response to warming in </w:t>
      </w:r>
      <w:r w:rsidR="008E593B">
        <w:rPr>
          <w:rFonts w:ascii="Avenir Book" w:hAnsi="Avenir Book"/>
        </w:rPr>
        <w:t xml:space="preserve">the </w:t>
      </w:r>
      <w:r w:rsidRPr="00575C48">
        <w:rPr>
          <w:rFonts w:ascii="Avenir Book" w:hAnsi="Avenir Book"/>
        </w:rPr>
        <w:t>North Sea had faster life histories than non</w:t>
      </w:r>
      <w:r w:rsidR="008E593B">
        <w:rPr>
          <w:rFonts w:ascii="Avenir Book" w:hAnsi="Avenir Book"/>
        </w:rPr>
        <w:t>-</w:t>
      </w:r>
      <w:r w:rsidRPr="00575C48">
        <w:rPr>
          <w:rFonts w:ascii="Avenir Book" w:hAnsi="Avenir Book"/>
        </w:rPr>
        <w:t xml:space="preserve">shifting species (Perry et al. 2005). </w:t>
      </w:r>
    </w:p>
    <w:p w:rsidR="00917458" w:rsidRPr="00575C48" w:rsidRDefault="00575C48" w:rsidP="00846EF5">
      <w:pPr>
        <w:spacing w:line="480" w:lineRule="auto"/>
        <w:rPr>
          <w:rFonts w:ascii="Avenir Book" w:hAnsi="Avenir Book"/>
        </w:rPr>
      </w:pPr>
      <w:r w:rsidRPr="00575C48">
        <w:rPr>
          <w:rFonts w:ascii="Avenir Book" w:hAnsi="Avenir Book"/>
        </w:rPr>
        <w:t xml:space="preserve">While higher reproductive rates improve a population’s ability to persist, </w:t>
      </w:r>
      <w:del w:id="101" w:author="Princeton University Library" w:date="2014-03-10T17:33:00Z">
        <w:r w:rsidRPr="00575C48" w:rsidDel="00846EF5">
          <w:rPr>
            <w:rFonts w:ascii="Avenir Book" w:hAnsi="Avenir Book"/>
          </w:rPr>
          <w:delText xml:space="preserve">increasing </w:delText>
        </w:r>
      </w:del>
      <w:r w:rsidR="00846EF5">
        <w:rPr>
          <w:rFonts w:ascii="Avenir Book" w:hAnsi="Avenir Book"/>
        </w:rPr>
        <w:t>higher</w:t>
      </w:r>
      <w:r w:rsidR="00846EF5" w:rsidRPr="00575C48">
        <w:rPr>
          <w:rFonts w:ascii="Avenir Book" w:hAnsi="Avenir Book"/>
        </w:rPr>
        <w:t xml:space="preserve"> </w:t>
      </w:r>
      <w:r w:rsidRPr="00575C48">
        <w:rPr>
          <w:rFonts w:ascii="Avenir Book" w:hAnsi="Avenir Book"/>
        </w:rPr>
        <w:t xml:space="preserve">dispersal distances </w:t>
      </w:r>
      <w:r w:rsidR="008E593B">
        <w:rPr>
          <w:rFonts w:ascii="Avenir Book" w:hAnsi="Avenir Book"/>
        </w:rPr>
        <w:t>do</w:t>
      </w:r>
      <w:r w:rsidR="008E593B" w:rsidRPr="00575C48">
        <w:rPr>
          <w:rFonts w:ascii="Avenir Book" w:hAnsi="Avenir Book"/>
        </w:rPr>
        <w:t xml:space="preserve"> </w:t>
      </w:r>
      <w:r w:rsidRPr="00575C48">
        <w:rPr>
          <w:rFonts w:ascii="Avenir Book" w:hAnsi="Avenir Book"/>
        </w:rPr>
        <w:t>not necessarily</w:t>
      </w:r>
      <w:r w:rsidR="00B270CC">
        <w:rPr>
          <w:rFonts w:ascii="Avenir Book" w:hAnsi="Avenir Book"/>
        </w:rPr>
        <w:t xml:space="preserve"> do so</w:t>
      </w:r>
      <w:r w:rsidRPr="00575C48">
        <w:rPr>
          <w:rFonts w:ascii="Avenir Book" w:hAnsi="Avenir Book"/>
        </w:rPr>
        <w:t>. At low speeds, we found that a short dispersal dispersal distance improved the maximum harvesting rate a population could sustain while at higher speeds a longer dispersal distance improved the maximum climate velocity in which the po</w:t>
      </w:r>
      <w:r w:rsidR="00B51ECC">
        <w:rPr>
          <w:rFonts w:ascii="Avenir Book" w:hAnsi="Avenir Book"/>
        </w:rPr>
        <w:t>pulation could persist</w:t>
      </w:r>
      <w:r w:rsidRPr="00575C48">
        <w:rPr>
          <w:rFonts w:ascii="Avenir Book" w:hAnsi="Avenir Book"/>
        </w:rPr>
        <w:t>. This is because when climate is shifting slowly, a large dispersal distance sends most offspring ahead of the patch, while with faster climate velocities a long dispersal distance allows the population to ma</w:t>
      </w:r>
      <w:r w:rsidR="00B51ECC">
        <w:rPr>
          <w:rFonts w:ascii="Avenir Book" w:hAnsi="Avenir Book"/>
        </w:rPr>
        <w:t>ke it to the new patch</w:t>
      </w:r>
      <w:r w:rsidRPr="00575C48">
        <w:rPr>
          <w:rFonts w:ascii="Avenir Book" w:hAnsi="Avenir Book"/>
        </w:rPr>
        <w:t xml:space="preserve">. Thus climate velocity will selectively favor species with dispersal distances best matched to the rate of </w:t>
      </w:r>
      <w:commentRangeStart w:id="102"/>
      <w:r w:rsidRPr="00575C48">
        <w:rPr>
          <w:rFonts w:ascii="Avenir Book" w:hAnsi="Avenir Book"/>
        </w:rPr>
        <w:t>shift</w:t>
      </w:r>
      <w:commentRangeEnd w:id="102"/>
      <w:r w:rsidR="003C31CF">
        <w:rPr>
          <w:rStyle w:val="CommentReference"/>
        </w:rPr>
        <w:commentReference w:id="102"/>
      </w:r>
      <w:r w:rsidRPr="00575C48">
        <w:rPr>
          <w:rFonts w:ascii="Avenir Book" w:hAnsi="Avenir Book"/>
        </w:rPr>
        <w:t>.</w:t>
      </w:r>
    </w:p>
    <w:p w:rsidR="00917458" w:rsidRPr="00575C48" w:rsidRDefault="00575C48" w:rsidP="00AD2D55">
      <w:pPr>
        <w:spacing w:line="480" w:lineRule="auto"/>
        <w:rPr>
          <w:rFonts w:ascii="Avenir Book" w:hAnsi="Avenir Book"/>
        </w:rPr>
      </w:pPr>
      <w:r w:rsidRPr="00575C48">
        <w:rPr>
          <w:rFonts w:ascii="Avenir Book" w:hAnsi="Avenir Book"/>
        </w:rPr>
        <w:lastRenderedPageBreak/>
        <w:t xml:space="preserve">We also examined whether frequently recommended management approaches, MPAs and harvest control rules, </w:t>
      </w:r>
      <w:r w:rsidR="003373D3">
        <w:rPr>
          <w:rFonts w:ascii="Avenir Book" w:hAnsi="Avenir Book"/>
        </w:rPr>
        <w:t xml:space="preserve">can help </w:t>
      </w:r>
      <w:r w:rsidRPr="00575C48">
        <w:rPr>
          <w:rFonts w:ascii="Avenir Book" w:hAnsi="Avenir Book"/>
        </w:rPr>
        <w:t>ensure species persistence</w:t>
      </w:r>
      <w:r w:rsidR="003373D3">
        <w:rPr>
          <w:rFonts w:ascii="Avenir Book" w:hAnsi="Avenir Book"/>
        </w:rPr>
        <w:t xml:space="preserve"> in the face of multiple stressors</w:t>
      </w:r>
      <w:r w:rsidRPr="00575C48">
        <w:rPr>
          <w:rFonts w:ascii="Avenir Book" w:hAnsi="Avenir Book"/>
        </w:rPr>
        <w:t>. With</w:t>
      </w:r>
      <w:r w:rsidR="004A5497">
        <w:rPr>
          <w:rFonts w:ascii="Avenir Book" w:hAnsi="Avenir Book"/>
        </w:rPr>
        <w:t xml:space="preserve"> either of</w:t>
      </w:r>
      <w:r w:rsidRPr="00575C48">
        <w:rPr>
          <w:rFonts w:ascii="Avenir Book" w:hAnsi="Avenir Book"/>
        </w:rPr>
        <w:t xml:space="preserve"> these management strategies</w:t>
      </w:r>
      <w:r w:rsidR="004A5497">
        <w:rPr>
          <w:rFonts w:ascii="Avenir Book" w:hAnsi="Avenir Book"/>
        </w:rPr>
        <w:t>,</w:t>
      </w:r>
      <w:r w:rsidRPr="00575C48">
        <w:rPr>
          <w:rFonts w:ascii="Avenir Book" w:hAnsi="Avenir Book"/>
        </w:rPr>
        <w:t xml:space="preserve"> we</w:t>
      </w:r>
      <w:r w:rsidR="008E593B">
        <w:rPr>
          <w:rFonts w:ascii="Avenir Book" w:hAnsi="Avenir Book"/>
        </w:rPr>
        <w:t xml:space="preserve"> generally</w:t>
      </w:r>
      <w:r w:rsidRPr="00575C48">
        <w:rPr>
          <w:rFonts w:ascii="Avenir Book" w:hAnsi="Avenir Book"/>
        </w:rPr>
        <w:t xml:space="preserve"> found increases in the population’s biomass at equilibrium and an improved ability to persist. </w:t>
      </w:r>
      <w:r w:rsidR="001C2164">
        <w:rPr>
          <w:rFonts w:ascii="Avenir Book" w:hAnsi="Avenir Book"/>
        </w:rPr>
        <w:t>T</w:t>
      </w:r>
      <w:r w:rsidRPr="00575C48">
        <w:rPr>
          <w:rFonts w:ascii="Avenir Book" w:hAnsi="Avenir Book"/>
        </w:rPr>
        <w:t>hreshold harvesting rule</w:t>
      </w:r>
      <w:r w:rsidR="001C2164">
        <w:rPr>
          <w:rFonts w:ascii="Avenir Book" w:hAnsi="Avenir Book"/>
        </w:rPr>
        <w:t>s in particular appear to</w:t>
      </w:r>
      <w:r w:rsidRPr="00575C48">
        <w:rPr>
          <w:rFonts w:ascii="Avenir Book" w:hAnsi="Avenir Book"/>
        </w:rPr>
        <w:t xml:space="preserve"> alleviate</w:t>
      </w:r>
      <w:r w:rsidR="001C2164">
        <w:rPr>
          <w:rFonts w:ascii="Avenir Book" w:hAnsi="Avenir Book"/>
        </w:rPr>
        <w:t xml:space="preserve"> much of the</w:t>
      </w:r>
      <w:r w:rsidRPr="00575C48">
        <w:rPr>
          <w:rFonts w:ascii="Avenir Book" w:hAnsi="Avenir Book"/>
        </w:rPr>
        <w:t xml:space="preserve"> interaction between the two stressors. Thresholds </w:t>
      </w:r>
      <w:r w:rsidR="001C2164">
        <w:rPr>
          <w:rFonts w:ascii="Avenir Book" w:hAnsi="Avenir Book"/>
        </w:rPr>
        <w:t xml:space="preserve">appear to </w:t>
      </w:r>
      <w:r w:rsidRPr="00575C48">
        <w:rPr>
          <w:rFonts w:ascii="Avenir Book" w:hAnsi="Avenir Book"/>
        </w:rPr>
        <w:t xml:space="preserve">have this effect </w:t>
      </w:r>
      <w:r w:rsidR="001C2164">
        <w:rPr>
          <w:rFonts w:ascii="Avenir Book" w:hAnsi="Avenir Book"/>
        </w:rPr>
        <w:t>because</w:t>
      </w:r>
      <w:r w:rsidRPr="00575C48">
        <w:rPr>
          <w:rFonts w:ascii="Avenir Book" w:hAnsi="Avenir Book"/>
        </w:rPr>
        <w:t xml:space="preserve"> the management approach effectively prevents harvesting of the leading edge, which allows colonization to occur as if these individuals were moving into un-fished areas. </w:t>
      </w:r>
      <w:r w:rsidR="0074606B">
        <w:rPr>
          <w:rFonts w:ascii="Avenir Book" w:hAnsi="Avenir Book"/>
        </w:rPr>
        <w:t>This result matches well with i</w:t>
      </w:r>
      <w:r w:rsidR="001C2164">
        <w:rPr>
          <w:rFonts w:ascii="Avenir Book" w:hAnsi="Avenir Book"/>
        </w:rPr>
        <w:t>nvasion theory</w:t>
      </w:r>
      <w:r w:rsidR="0074606B">
        <w:rPr>
          <w:rFonts w:ascii="Avenir Book" w:hAnsi="Avenir Book"/>
        </w:rPr>
        <w:t>, which</w:t>
      </w:r>
      <w:r w:rsidR="001C2164">
        <w:rPr>
          <w:rFonts w:ascii="Avenir Book" w:hAnsi="Avenir Book"/>
        </w:rPr>
        <w:t xml:space="preserve"> has shown that populations</w:t>
      </w:r>
      <w:r w:rsidR="008E593B">
        <w:rPr>
          <w:rFonts w:ascii="Avenir Book" w:hAnsi="Avenir Book"/>
        </w:rPr>
        <w:t xml:space="preserve"> move into new territory at a rate approximately equal to </w:t>
      </w:r>
      <m:oMath>
        <m:r>
          <w:rPr>
            <w:rFonts w:ascii="Cambria Math" w:hAnsi="Cambria Math"/>
          </w:rPr>
          <m:t>2</m:t>
        </m:r>
        <m:rad>
          <m:radPr>
            <m:degHide m:val="on"/>
            <m:ctrlPr>
              <w:rPr>
                <w:rFonts w:ascii="Cambria Math" w:hAnsi="Cambria Math"/>
                <w:i/>
              </w:rPr>
            </m:ctrlPr>
          </m:radPr>
          <m:deg/>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D</m:t>
            </m:r>
          </m:e>
        </m:rad>
      </m:oMath>
      <w:r w:rsidR="008E593B">
        <w:rPr>
          <w:rFonts w:ascii="Avenir Book" w:hAnsi="Avenir Book"/>
        </w:rPr>
        <w:t xml:space="preserve">, where </w:t>
      </w:r>
      <w:commentRangeStart w:id="103"/>
      <w:r w:rsidR="008E593B" w:rsidRPr="008E593B">
        <w:rPr>
          <w:rFonts w:ascii="Avenir Book" w:hAnsi="Avenir Book"/>
          <w:i/>
        </w:rPr>
        <w:t>D</w:t>
      </w:r>
      <w:commentRangeEnd w:id="103"/>
      <w:r w:rsidR="00846EF5">
        <w:rPr>
          <w:rStyle w:val="CommentReference"/>
        </w:rPr>
        <w:commentReference w:id="103"/>
      </w:r>
      <w:r w:rsidR="008E593B">
        <w:rPr>
          <w:rFonts w:ascii="Avenir Book" w:hAnsi="Avenir Book"/>
        </w:rPr>
        <w:t xml:space="preserve"> is the </w:t>
      </w:r>
      <w:r w:rsidR="00457B76">
        <w:rPr>
          <w:rFonts w:ascii="Avenir Book" w:hAnsi="Avenir Book"/>
        </w:rPr>
        <w:t>mean squared displacement of individuals per unit time</w:t>
      </w:r>
      <w:r w:rsidR="00AC3D63">
        <w:rPr>
          <w:rFonts w:ascii="Avenir Book" w:hAnsi="Avenir Book"/>
        </w:rPr>
        <w:t xml:space="preserve">. </w:t>
      </w:r>
      <w:r w:rsidR="0074606B">
        <w:rPr>
          <w:rFonts w:ascii="Avenir Book" w:hAnsi="Avenir Book"/>
        </w:rPr>
        <w:t>With a constant harvest rate</w:t>
      </w:r>
      <w:r w:rsidR="00927178">
        <w:rPr>
          <w:rFonts w:ascii="Avenir Book" w:hAnsi="Avenir Book"/>
        </w:rPr>
        <w:t xml:space="preserve"> applied everywhere</w:t>
      </w:r>
      <w:r w:rsidR="0074606B">
        <w:rPr>
          <w:rFonts w:ascii="Avenir Book" w:hAnsi="Avenir Book"/>
        </w:rPr>
        <w:t xml:space="preserve">, the invasion rate drops to </w:t>
      </w:r>
      <m:oMath>
        <m:r>
          <w:rPr>
            <w:rFonts w:ascii="Cambria Math" w:hAnsi="Cambria Math"/>
          </w:rPr>
          <m:t>2</m:t>
        </m:r>
        <m:rad>
          <m:radPr>
            <m:degHide m:val="on"/>
            <m:ctrlPr>
              <w:rPr>
                <w:rFonts w:ascii="Cambria Math" w:hAnsi="Cambria Math"/>
                <w:i/>
              </w:rPr>
            </m:ctrlPr>
          </m:radPr>
          <m:deg/>
          <m:e>
            <m:sSub>
              <m:sSubPr>
                <m:ctrlPr>
                  <w:rPr>
                    <w:rFonts w:ascii="Cambria Math" w:hAnsi="Cambria Math"/>
                    <w:i/>
                  </w:rPr>
                </m:ctrlPr>
              </m:sSubPr>
              <m:e>
                <m:r>
                  <w:rPr>
                    <w:rFonts w:ascii="Cambria Math" w:hAnsi="Cambria Math"/>
                  </w:rPr>
                  <m:t>(1-</m:t>
                </m:r>
                <m:r>
                  <w:rPr>
                    <w:rFonts w:ascii="Cambria Math" w:hAnsi="Cambria Math"/>
                  </w:rPr>
                  <m:t>h)R</m:t>
                </m:r>
              </m:e>
              <m:sub>
                <m:r>
                  <w:rPr>
                    <w:rFonts w:ascii="Cambria Math" w:hAnsi="Cambria Math"/>
                  </w:rPr>
                  <m:t>0</m:t>
                </m:r>
              </m:sub>
            </m:sSub>
            <m:r>
              <w:rPr>
                <w:rFonts w:ascii="Cambria Math" w:hAnsi="Cambria Math"/>
              </w:rPr>
              <m:t>D</m:t>
            </m:r>
          </m:e>
        </m:rad>
      </m:oMath>
      <w:r w:rsidR="0074606B">
        <w:rPr>
          <w:rFonts w:ascii="Avenir Book" w:eastAsiaTheme="minorEastAsia" w:hAnsi="Avenir Book"/>
        </w:rPr>
        <w:t xml:space="preserve">, whereas the invasion rate is unaffected if harvesting is prohibited at low </w:t>
      </w:r>
      <w:r w:rsidR="00927178">
        <w:rPr>
          <w:rFonts w:ascii="Avenir Book" w:eastAsiaTheme="minorEastAsia" w:hAnsi="Avenir Book"/>
        </w:rPr>
        <w:t>densities (e.g., at the leading edge)</w:t>
      </w:r>
      <w:r w:rsidR="0074606B">
        <w:rPr>
          <w:rFonts w:ascii="Avenir Book" w:eastAsiaTheme="minorEastAsia" w:hAnsi="Avenir Book"/>
        </w:rPr>
        <w:t xml:space="preserve">. </w:t>
      </w:r>
      <w:r w:rsidRPr="008E593B">
        <w:rPr>
          <w:rFonts w:ascii="Avenir Book" w:hAnsi="Avenir Book"/>
        </w:rPr>
        <w:t>It’s</w:t>
      </w:r>
      <w:r w:rsidRPr="00575C48">
        <w:rPr>
          <w:rFonts w:ascii="Avenir Book" w:hAnsi="Avenir Book"/>
        </w:rPr>
        <w:t xml:space="preserve"> interesting to note that novel, low abundance </w:t>
      </w:r>
      <w:r w:rsidR="00927178">
        <w:rPr>
          <w:rFonts w:ascii="Avenir Book" w:hAnsi="Avenir Book"/>
        </w:rPr>
        <w:t>stocks</w:t>
      </w:r>
      <w:r w:rsidR="00927178" w:rsidRPr="00575C48">
        <w:rPr>
          <w:rFonts w:ascii="Avenir Book" w:hAnsi="Avenir Book"/>
        </w:rPr>
        <w:t xml:space="preserve"> </w:t>
      </w:r>
      <w:r w:rsidRPr="00575C48">
        <w:rPr>
          <w:rFonts w:ascii="Avenir Book" w:hAnsi="Avenir Book"/>
        </w:rPr>
        <w:t>are commonly unregulated in fisheries systems</w:t>
      </w:r>
      <w:r w:rsidR="00927178">
        <w:rPr>
          <w:rFonts w:ascii="Avenir Book" w:hAnsi="Avenir Book"/>
        </w:rPr>
        <w:t>. I</w:t>
      </w:r>
      <w:r w:rsidRPr="00575C48">
        <w:rPr>
          <w:rFonts w:ascii="Avenir Book" w:hAnsi="Avenir Book"/>
        </w:rPr>
        <w:t xml:space="preserve">n order to decouple the additive effects of harvest and climate change, management would have to reverse this paradigm by </w:t>
      </w:r>
      <w:r w:rsidR="00927178">
        <w:rPr>
          <w:rFonts w:ascii="Avenir Book" w:hAnsi="Avenir Book"/>
        </w:rPr>
        <w:t>preventing</w:t>
      </w:r>
      <w:r w:rsidRPr="00575C48">
        <w:rPr>
          <w:rFonts w:ascii="Avenir Book" w:hAnsi="Avenir Book"/>
        </w:rPr>
        <w:t xml:space="preserve"> harvest of shifting species until they had become established in new areas.</w:t>
      </w:r>
    </w:p>
    <w:p w:rsidR="00917458" w:rsidRPr="00575C48" w:rsidRDefault="00575C48" w:rsidP="00AD2D55">
      <w:pPr>
        <w:spacing w:line="480" w:lineRule="auto"/>
        <w:rPr>
          <w:rFonts w:ascii="Avenir Book" w:hAnsi="Avenir Book"/>
        </w:rPr>
      </w:pPr>
      <w:r w:rsidRPr="00575C48">
        <w:rPr>
          <w:rFonts w:ascii="Avenir Book" w:hAnsi="Avenir Book"/>
        </w:rPr>
        <w:t xml:space="preserve">Unlike thresholds, MPAs are explicitly spatial. Previous work has advanced protected areas as a way to help organisms keep pace with </w:t>
      </w:r>
      <w:r w:rsidR="00A36ECA">
        <w:rPr>
          <w:rFonts w:ascii="Avenir Book" w:hAnsi="Avenir Book"/>
        </w:rPr>
        <w:t>shifting climates</w:t>
      </w:r>
      <w:r w:rsidRPr="00575C48">
        <w:rPr>
          <w:rFonts w:ascii="Avenir Book" w:hAnsi="Avenir Book"/>
        </w:rPr>
        <w:t>, as well as to ameliorate anthropogenic disturbances like harvesting and habitat fragmentation (Lawler et al. 2010; Hannah et al. 2007; Botsford, Hastings, and Gaines 2001; Gaylord et al. 2005; Hastings and Botsford 2003; Thomas et al. 2012). Our results show that MPAs increase the equilibrium biomass at a given climate velocity, which support their use as a tool to ameliorate the effect</w:t>
      </w:r>
      <w:r w:rsidR="006F5975">
        <w:rPr>
          <w:rFonts w:ascii="Avenir Book" w:hAnsi="Avenir Book"/>
        </w:rPr>
        <w:t>s</w:t>
      </w:r>
      <w:r w:rsidRPr="00575C48">
        <w:rPr>
          <w:rFonts w:ascii="Avenir Book" w:hAnsi="Avenir Book"/>
        </w:rPr>
        <w:t xml:space="preserve"> of climate velocity. </w:t>
      </w:r>
      <w:r w:rsidRPr="00575C48">
        <w:rPr>
          <w:rFonts w:ascii="Avenir Book" w:hAnsi="Avenir Book"/>
        </w:rPr>
        <w:lastRenderedPageBreak/>
        <w:t>However</w:t>
      </w:r>
      <w:r w:rsidR="00A36ECA">
        <w:rPr>
          <w:rFonts w:ascii="Avenir Book" w:hAnsi="Avenir Book"/>
        </w:rPr>
        <w:t xml:space="preserve">, </w:t>
      </w:r>
      <w:r w:rsidRPr="00575C48">
        <w:rPr>
          <w:rFonts w:ascii="Avenir Book" w:hAnsi="Avenir Book"/>
        </w:rPr>
        <w:t>the details ma</w:t>
      </w:r>
      <w:ins w:id="104" w:author="Princeton University Library" w:date="2014-03-10T17:37:00Z">
        <w:r w:rsidR="00846EF5">
          <w:rPr>
            <w:rFonts w:ascii="Avenir Book" w:hAnsi="Avenir Book"/>
          </w:rPr>
          <w:t>t</w:t>
        </w:r>
      </w:ins>
      <w:r w:rsidRPr="00575C48">
        <w:rPr>
          <w:rFonts w:ascii="Avenir Book" w:hAnsi="Avenir Book"/>
        </w:rPr>
        <w:t>ter: few, large MPAs caused increased variability at low climate velocities</w:t>
      </w:r>
      <w:r w:rsidR="006F5975">
        <w:rPr>
          <w:rFonts w:ascii="Avenir Book" w:hAnsi="Avenir Book"/>
        </w:rPr>
        <w:t>,</w:t>
      </w:r>
      <w:r w:rsidRPr="00575C48">
        <w:rPr>
          <w:rFonts w:ascii="Avenir Book" w:hAnsi="Avenir Book"/>
        </w:rPr>
        <w:t xml:space="preserve"> while many smaller MPAs maintained a population bounded farther from extinction. </w:t>
      </w:r>
      <w:r w:rsidR="006F5975">
        <w:rPr>
          <w:rFonts w:ascii="Avenir Book" w:hAnsi="Avenir Book"/>
        </w:rPr>
        <w:t xml:space="preserve">This effect appeared because of the large gaps (with fishing) between large MPAs. </w:t>
      </w:r>
      <w:r w:rsidRPr="00575C48">
        <w:rPr>
          <w:rFonts w:ascii="Avenir Book" w:hAnsi="Avenir Book"/>
        </w:rPr>
        <w:t xml:space="preserve">Finally, with sufficiently high harvesting pressure, few, large MPAs rescued populations at intermediate </w:t>
      </w:r>
      <w:r w:rsidR="006F5975">
        <w:rPr>
          <w:rFonts w:ascii="Avenir Book" w:hAnsi="Avenir Book"/>
        </w:rPr>
        <w:t>climate velocities</w:t>
      </w:r>
      <w:r w:rsidRPr="00575C48">
        <w:rPr>
          <w:rFonts w:ascii="Avenir Book" w:hAnsi="Avenir Book"/>
        </w:rPr>
        <w:t xml:space="preserve">. </w:t>
      </w:r>
      <w:commentRangeStart w:id="105"/>
      <w:r w:rsidRPr="00575C48">
        <w:rPr>
          <w:rFonts w:ascii="Avenir Book" w:hAnsi="Avenir Book"/>
        </w:rPr>
        <w:t>With intermediate speeds, the population was able to reach a protected area fast enough to avoid extinction, and the protected area was large enough to allow a partial rebuilding of the population before it moved out the other side. However this effect disappears as speed continues to increase, suggesting that understanding the relationship between climate velocity, dispersal distance and reproductive rate are important parameters in designing management strategies effective under both climate change and harvesting pressure.</w:t>
      </w:r>
      <w:commentRangeEnd w:id="105"/>
      <w:r w:rsidR="00897BC0">
        <w:rPr>
          <w:rStyle w:val="CommentReference"/>
        </w:rPr>
        <w:commentReference w:id="105"/>
      </w:r>
    </w:p>
    <w:p w:rsidR="00917458" w:rsidRPr="00575C48" w:rsidRDefault="00575C48" w:rsidP="00D53E49">
      <w:pPr>
        <w:spacing w:line="480" w:lineRule="auto"/>
        <w:rPr>
          <w:rFonts w:ascii="Avenir Book" w:hAnsi="Avenir Book"/>
        </w:rPr>
      </w:pPr>
      <w:r w:rsidRPr="00575C48">
        <w:rPr>
          <w:rFonts w:ascii="Avenir Book" w:hAnsi="Avenir Book"/>
        </w:rPr>
        <w:t>The advantage of a simple model like ours is that it is general enough appl</w:t>
      </w:r>
      <w:r w:rsidR="001F5963">
        <w:rPr>
          <w:rFonts w:ascii="Avenir Book" w:hAnsi="Avenir Book"/>
        </w:rPr>
        <w:t>y</w:t>
      </w:r>
      <w:r w:rsidRPr="00575C48">
        <w:rPr>
          <w:rFonts w:ascii="Avenir Book" w:hAnsi="Avenir Book"/>
        </w:rPr>
        <w:t xml:space="preserve"> to a </w:t>
      </w:r>
      <w:r w:rsidR="003E114F">
        <w:rPr>
          <w:rFonts w:ascii="Avenir Book" w:hAnsi="Avenir Book"/>
        </w:rPr>
        <w:t>wide range of species</w:t>
      </w:r>
      <w:r w:rsidRPr="00575C48">
        <w:rPr>
          <w:rFonts w:ascii="Avenir Book" w:hAnsi="Avenir Book"/>
        </w:rPr>
        <w:t xml:space="preserve">. </w:t>
      </w:r>
      <w:r w:rsidR="003E114F">
        <w:rPr>
          <w:rFonts w:ascii="Avenir Book" w:hAnsi="Avenir Book"/>
        </w:rPr>
        <w:t xml:space="preserve">Our discrete-time, continuous-space model captures the processes important to a species with distinct growth and dispersal stages, including most marine organisms, plants, trees, and many insects. </w:t>
      </w:r>
      <w:r w:rsidRPr="00575C48">
        <w:rPr>
          <w:rFonts w:ascii="Avenir Book" w:hAnsi="Avenir Book"/>
        </w:rPr>
        <w:t xml:space="preserve">However, </w:t>
      </w:r>
      <w:r w:rsidR="00027B87">
        <w:rPr>
          <w:rFonts w:ascii="Avenir Book" w:hAnsi="Avenir Book"/>
        </w:rPr>
        <w:t>our</w:t>
      </w:r>
      <w:r w:rsidRPr="00575C48">
        <w:rPr>
          <w:rFonts w:ascii="Avenir Book" w:hAnsi="Avenir Book"/>
        </w:rPr>
        <w:t xml:space="preserve"> approach </w:t>
      </w:r>
      <w:r w:rsidR="00027B87">
        <w:rPr>
          <w:rFonts w:ascii="Avenir Book" w:hAnsi="Avenir Book"/>
        </w:rPr>
        <w:t>does not capture</w:t>
      </w:r>
      <w:r w:rsidR="00027B87" w:rsidRPr="00575C48">
        <w:rPr>
          <w:rFonts w:ascii="Avenir Book" w:hAnsi="Avenir Book"/>
        </w:rPr>
        <w:t xml:space="preserve"> </w:t>
      </w:r>
      <w:r w:rsidR="008C27BC">
        <w:rPr>
          <w:rFonts w:ascii="Avenir Book" w:hAnsi="Avenir Book"/>
        </w:rPr>
        <w:t xml:space="preserve">some </w:t>
      </w:r>
      <w:r w:rsidRPr="00575C48">
        <w:rPr>
          <w:rFonts w:ascii="Avenir Book" w:hAnsi="Avenir Book"/>
        </w:rPr>
        <w:t xml:space="preserve">complexities </w:t>
      </w:r>
      <w:r w:rsidR="008C27BC">
        <w:rPr>
          <w:rFonts w:ascii="Avenir Book" w:hAnsi="Avenir Book"/>
        </w:rPr>
        <w:t>of</w:t>
      </w:r>
      <w:r w:rsidRPr="00575C48">
        <w:rPr>
          <w:rFonts w:ascii="Avenir Book" w:hAnsi="Avenir Book"/>
        </w:rPr>
        <w:t xml:space="preserve"> </w:t>
      </w:r>
      <w:r w:rsidR="00027B87">
        <w:rPr>
          <w:rFonts w:ascii="Avenir Book" w:hAnsi="Avenir Book"/>
        </w:rPr>
        <w:t>real populations</w:t>
      </w:r>
      <w:r w:rsidRPr="00575C48">
        <w:rPr>
          <w:rFonts w:ascii="Avenir Book" w:hAnsi="Avenir Book"/>
        </w:rPr>
        <w:t>. For example, we do not include Allee effects</w:t>
      </w:r>
      <w:r w:rsidR="008C27BC">
        <w:rPr>
          <w:rFonts w:ascii="Avenir Book" w:hAnsi="Avenir Book"/>
        </w:rPr>
        <w:t xml:space="preserve"> (negative per capita growth at low densities). </w:t>
      </w:r>
      <w:r w:rsidRPr="00575C48">
        <w:rPr>
          <w:rFonts w:ascii="Avenir Book" w:hAnsi="Avenir Book"/>
        </w:rPr>
        <w:t xml:space="preserve">However, </w:t>
      </w:r>
      <w:r w:rsidR="008C27BC">
        <w:rPr>
          <w:rFonts w:ascii="Avenir Book" w:hAnsi="Avenir Book"/>
        </w:rPr>
        <w:t xml:space="preserve">invasion theory suggests that Allee effects have two effects: they slow initial rates of spread, and they allow predation to, in some cases, slow or stop an invasion (Hastings et al. 2005). </w:t>
      </w:r>
      <w:r w:rsidR="00ED1E3E">
        <w:rPr>
          <w:rFonts w:ascii="Avenir Book" w:hAnsi="Avenir Book"/>
        </w:rPr>
        <w:t xml:space="preserve">We expect similar effects in our model, with fishing playing a similar role to predation. </w:t>
      </w:r>
      <w:del w:id="106" w:author="M P" w:date="2014-03-09T08:38:00Z">
        <w:r w:rsidRPr="00575C48" w:rsidDel="00ED1E3E">
          <w:rPr>
            <w:rFonts w:ascii="Avenir Book" w:hAnsi="Avenir Book"/>
          </w:rPr>
          <w:delText xml:space="preserve">with Alee effects we expect qualitatively similar results. An Allee effect would make it harder for populations to colonize new areas and add a threshold below which fishing drives the population to extinction. Thus an Allee effect would change lower the critical harvest </w:delText>
        </w:r>
        <w:r w:rsidRPr="00575C48" w:rsidDel="00ED1E3E">
          <w:rPr>
            <w:rFonts w:ascii="Avenir Book" w:hAnsi="Avenir Book"/>
          </w:rPr>
          <w:lastRenderedPageBreak/>
          <w:delText xml:space="preserve">rates and climate velocity, but we do not expect the additive nature of the interaction between climate and harvesting to change. </w:delText>
        </w:r>
      </w:del>
      <w:r w:rsidRPr="00575C48">
        <w:rPr>
          <w:rFonts w:ascii="Avenir Book" w:hAnsi="Avenir Book"/>
        </w:rPr>
        <w:t xml:space="preserve">We also did not include age structure in our model. </w:t>
      </w:r>
      <w:ins w:id="107" w:author="M P" w:date="2014-03-09T08:50:00Z">
        <w:r w:rsidR="00273CEE">
          <w:rPr>
            <w:rFonts w:ascii="Avenir Book" w:hAnsi="Avenir Book"/>
          </w:rPr>
          <w:t>Age-structured models are important for studying the joint effects of fishing and climate variability</w:t>
        </w:r>
      </w:ins>
      <w:ins w:id="108" w:author="M P" w:date="2014-03-09T08:51:00Z">
        <w:r w:rsidR="00273CEE">
          <w:rPr>
            <w:rFonts w:ascii="Avenir Book" w:hAnsi="Avenir Book"/>
          </w:rPr>
          <w:t xml:space="preserve"> </w:t>
        </w:r>
        <w:r w:rsidR="00273CEE" w:rsidRPr="00575C48">
          <w:rPr>
            <w:rFonts w:ascii="Avenir Book" w:hAnsi="Avenir Book"/>
          </w:rPr>
          <w:t>(Botsford et al. 2011; Planque, Fromentin, et al. 2010)</w:t>
        </w:r>
      </w:ins>
      <w:ins w:id="109" w:author="M P" w:date="2014-03-09T08:50:00Z">
        <w:r w:rsidR="00273CEE">
          <w:rPr>
            <w:rFonts w:ascii="Avenir Book" w:hAnsi="Avenir Book"/>
          </w:rPr>
          <w:t xml:space="preserve">, and understanding how these two processes </w:t>
        </w:r>
      </w:ins>
      <w:ins w:id="110" w:author="M P" w:date="2014-03-09T08:52:00Z">
        <w:r w:rsidR="00273CEE">
          <w:rPr>
            <w:rFonts w:ascii="Avenir Book" w:hAnsi="Avenir Book"/>
          </w:rPr>
          <w:t xml:space="preserve">impact the ability of species to </w:t>
        </w:r>
      </w:ins>
      <w:ins w:id="111" w:author="M P" w:date="2014-03-09T08:50:00Z">
        <w:r w:rsidR="00273CEE">
          <w:rPr>
            <w:rFonts w:ascii="Avenir Book" w:hAnsi="Avenir Book"/>
          </w:rPr>
          <w:t xml:space="preserve">shift </w:t>
        </w:r>
      </w:ins>
      <w:ins w:id="112" w:author="M P" w:date="2014-03-09T08:52:00Z">
        <w:r w:rsidR="00273CEE">
          <w:rPr>
            <w:rFonts w:ascii="Avenir Book" w:hAnsi="Avenir Book"/>
          </w:rPr>
          <w:t>their</w:t>
        </w:r>
      </w:ins>
      <w:ins w:id="113" w:author="M P" w:date="2014-03-09T08:50:00Z">
        <w:r w:rsidR="00273CEE">
          <w:rPr>
            <w:rFonts w:ascii="Avenir Book" w:hAnsi="Avenir Book"/>
          </w:rPr>
          <w:t xml:space="preserve"> distributions would be </w:t>
        </w:r>
      </w:ins>
      <w:ins w:id="114" w:author="M P" w:date="2014-03-09T08:52:00Z">
        <w:r w:rsidR="00273CEE">
          <w:rPr>
            <w:rFonts w:ascii="Avenir Book" w:hAnsi="Avenir Book"/>
          </w:rPr>
          <w:t xml:space="preserve">interesting future work. </w:t>
        </w:r>
      </w:ins>
      <w:del w:id="115" w:author="M P" w:date="2014-03-09T08:53:00Z">
        <w:r w:rsidRPr="00575C48" w:rsidDel="00117E7D">
          <w:rPr>
            <w:rFonts w:ascii="Avenir Book" w:hAnsi="Avenir Book"/>
          </w:rPr>
          <w:delText>The effects of both harvesting and climate change may be different across different age classes and may destabilize the system in complicated ways, including resonance</w:delText>
        </w:r>
      </w:del>
      <w:del w:id="116" w:author="M P" w:date="2014-03-09T08:51:00Z">
        <w:r w:rsidRPr="00575C48" w:rsidDel="00273CEE">
          <w:rPr>
            <w:rFonts w:ascii="Avenir Book" w:hAnsi="Avenir Book"/>
          </w:rPr>
          <w:delText xml:space="preserve"> (Botsford et al. 2011; Planque, Fromentin, et al. 2010)</w:delText>
        </w:r>
      </w:del>
      <w:del w:id="117" w:author="M P" w:date="2014-03-09T08:53:00Z">
        <w:r w:rsidRPr="00575C48" w:rsidDel="00117E7D">
          <w:rPr>
            <w:rFonts w:ascii="Avenir Book" w:hAnsi="Avenir Book"/>
          </w:rPr>
          <w:delText xml:space="preserve">; and we leave this additional complexity for future work. Similarly, we did not include any mechanisms aside from larval dispersal by which the population could keep up with a shifting climate. </w:delText>
        </w:r>
      </w:del>
      <w:r w:rsidRPr="00575C48">
        <w:rPr>
          <w:rFonts w:ascii="Avenir Book" w:hAnsi="Avenir Book"/>
        </w:rPr>
        <w:t xml:space="preserve">Besides these species-specific extensions, this modeling framework could </w:t>
      </w:r>
      <w:ins w:id="118" w:author="M P" w:date="2014-03-09T08:54:00Z">
        <w:r w:rsidR="00117E7D">
          <w:rPr>
            <w:rFonts w:ascii="Avenir Book" w:hAnsi="Avenir Book"/>
          </w:rPr>
          <w:t xml:space="preserve">also </w:t>
        </w:r>
      </w:ins>
      <w:r w:rsidRPr="00575C48">
        <w:rPr>
          <w:rFonts w:ascii="Avenir Book" w:hAnsi="Avenir Book"/>
        </w:rPr>
        <w:t xml:space="preserve">be extended to consider species interactions, especially predator-prey </w:t>
      </w:r>
      <w:del w:id="119" w:author="M P" w:date="2014-03-09T08:53:00Z">
        <w:r w:rsidRPr="00575C48" w:rsidDel="00117E7D">
          <w:rPr>
            <w:rFonts w:ascii="Avenir Book" w:hAnsi="Avenir Book"/>
          </w:rPr>
          <w:delText>pairs</w:delText>
        </w:r>
      </w:del>
      <w:ins w:id="120" w:author="M P" w:date="2014-03-09T08:53:00Z">
        <w:r w:rsidR="00117E7D">
          <w:rPr>
            <w:rFonts w:ascii="Avenir Book" w:hAnsi="Avenir Book"/>
          </w:rPr>
          <w:t>interactions</w:t>
        </w:r>
      </w:ins>
      <w:r w:rsidRPr="00575C48">
        <w:rPr>
          <w:rFonts w:ascii="Avenir Book" w:hAnsi="Avenir Book"/>
        </w:rPr>
        <w:t xml:space="preserve">. </w:t>
      </w:r>
      <w:del w:id="121" w:author="M P" w:date="2014-03-09T08:54:00Z">
        <w:r w:rsidRPr="00575C48" w:rsidDel="00117E7D">
          <w:rPr>
            <w:rFonts w:ascii="Avenir Book" w:hAnsi="Avenir Book"/>
          </w:rPr>
          <w:delText>By introducing a predatory species, we would be imposing yet another stressor on the focus species (Ling et al. 2009; Gurevitch, Morrison, and Hedges 2000) and we are interested in measuring the interaction between the effects of this stressor and the two we consider here.</w:delText>
        </w:r>
      </w:del>
    </w:p>
    <w:p w:rsidR="00917458" w:rsidRPr="00575C48" w:rsidRDefault="00575C48" w:rsidP="00AD2D55">
      <w:pPr>
        <w:spacing w:line="480" w:lineRule="auto"/>
        <w:rPr>
          <w:rFonts w:ascii="Avenir Book" w:hAnsi="Avenir Book"/>
        </w:rPr>
      </w:pPr>
      <w:r w:rsidRPr="00575C48">
        <w:rPr>
          <w:rFonts w:ascii="Avenir Book" w:hAnsi="Avenir Book"/>
        </w:rPr>
        <w:t xml:space="preserve">Using a simple mechanistic model like the one we present here </w:t>
      </w:r>
      <w:del w:id="122" w:author="M P" w:date="2014-03-09T09:03:00Z">
        <w:r w:rsidRPr="00575C48" w:rsidDel="00026EF3">
          <w:rPr>
            <w:rFonts w:ascii="Avenir Book" w:hAnsi="Avenir Book"/>
          </w:rPr>
          <w:delText xml:space="preserve">provides a useful framework for incorporating additional ecological complexities which can mediate species persistence under multiple disturbances. Using this modeling framework as a starting point, we believe exploring how species interactions, age structure, and additional disturbances (e.g. physiological response to temperature) affect population viability will improve our predictions and </w:delText>
        </w:r>
      </w:del>
      <w:r w:rsidRPr="00575C48">
        <w:rPr>
          <w:rFonts w:ascii="Avenir Book" w:hAnsi="Avenir Book"/>
        </w:rPr>
        <w:t xml:space="preserve">help </w:t>
      </w:r>
      <w:del w:id="123" w:author="M P" w:date="2014-03-09T09:04:00Z">
        <w:r w:rsidRPr="00575C48" w:rsidDel="00026EF3">
          <w:rPr>
            <w:rFonts w:ascii="Avenir Book" w:hAnsi="Avenir Book"/>
          </w:rPr>
          <w:delText xml:space="preserve">us </w:delText>
        </w:r>
      </w:del>
      <w:r w:rsidRPr="00575C48">
        <w:rPr>
          <w:rFonts w:ascii="Avenir Book" w:hAnsi="Avenir Book"/>
        </w:rPr>
        <w:t xml:space="preserve">to </w:t>
      </w:r>
      <w:del w:id="124" w:author="M P" w:date="2014-03-09T09:04:00Z">
        <w:r w:rsidRPr="00575C48" w:rsidDel="00026EF3">
          <w:rPr>
            <w:rFonts w:ascii="Avenir Book" w:hAnsi="Avenir Book"/>
          </w:rPr>
          <w:delText>understand whether</w:delText>
        </w:r>
      </w:del>
      <w:ins w:id="125" w:author="M P" w:date="2014-03-09T09:04:00Z">
        <w:r w:rsidR="00026EF3">
          <w:rPr>
            <w:rFonts w:ascii="Avenir Book" w:hAnsi="Avenir Book"/>
          </w:rPr>
          <w:t>build intuition about the conditions under which</w:t>
        </w:r>
      </w:ins>
      <w:r w:rsidRPr="00575C48">
        <w:rPr>
          <w:rFonts w:ascii="Avenir Book" w:hAnsi="Avenir Book"/>
        </w:rPr>
        <w:t xml:space="preserve"> species </w:t>
      </w:r>
      <w:del w:id="126" w:author="M P" w:date="2014-03-09T09:04:00Z">
        <w:r w:rsidRPr="00575C48" w:rsidDel="00026EF3">
          <w:rPr>
            <w:rFonts w:ascii="Avenir Book" w:hAnsi="Avenir Book"/>
          </w:rPr>
          <w:delText xml:space="preserve">will </w:delText>
        </w:r>
      </w:del>
      <w:ins w:id="127" w:author="M P" w:date="2014-03-09T09:04:00Z">
        <w:r w:rsidR="00026EF3">
          <w:rPr>
            <w:rFonts w:ascii="Avenir Book" w:hAnsi="Avenir Book"/>
          </w:rPr>
          <w:t>can</w:t>
        </w:r>
        <w:r w:rsidR="00026EF3" w:rsidRPr="00575C48">
          <w:rPr>
            <w:rFonts w:ascii="Avenir Book" w:hAnsi="Avenir Book"/>
          </w:rPr>
          <w:t xml:space="preserve"> </w:t>
        </w:r>
      </w:ins>
      <w:del w:id="128" w:author="M P" w:date="2014-03-09T09:04:00Z">
        <w:r w:rsidRPr="00575C48" w:rsidDel="00026EF3">
          <w:rPr>
            <w:rFonts w:ascii="Avenir Book" w:hAnsi="Avenir Book"/>
          </w:rPr>
          <w:delText xml:space="preserve">persist under predicted </w:delText>
        </w:r>
      </w:del>
      <w:ins w:id="129" w:author="M P" w:date="2014-03-09T09:04:00Z">
        <w:r w:rsidR="00026EF3">
          <w:rPr>
            <w:rFonts w:ascii="Avenir Book" w:hAnsi="Avenir Book"/>
          </w:rPr>
          <w:t xml:space="preserve">survive the cumulative impacts of </w:t>
        </w:r>
      </w:ins>
      <w:r w:rsidRPr="00575C48">
        <w:rPr>
          <w:rFonts w:ascii="Avenir Book" w:hAnsi="Avenir Book"/>
        </w:rPr>
        <w:t>climate and harvesting</w:t>
      </w:r>
      <w:del w:id="130" w:author="M P" w:date="2014-03-09T09:04:00Z">
        <w:r w:rsidRPr="00575C48" w:rsidDel="00026EF3">
          <w:rPr>
            <w:rFonts w:ascii="Avenir Book" w:hAnsi="Avenir Book"/>
          </w:rPr>
          <w:delText xml:space="preserve"> regimes</w:delText>
        </w:r>
      </w:del>
      <w:r w:rsidRPr="00575C48">
        <w:rPr>
          <w:rFonts w:ascii="Avenir Book" w:hAnsi="Avenir Book"/>
        </w:rPr>
        <w:t xml:space="preserve">. </w:t>
      </w:r>
      <w:del w:id="131" w:author="M P" w:date="2014-03-09T09:05:00Z">
        <w:r w:rsidRPr="00575C48" w:rsidDel="00026EF3">
          <w:rPr>
            <w:rFonts w:ascii="Avenir Book" w:hAnsi="Avenir Book"/>
          </w:rPr>
          <w:lastRenderedPageBreak/>
          <w:delText>Finally, t</w:delText>
        </w:r>
      </w:del>
      <w:ins w:id="132" w:author="M P" w:date="2014-03-09T09:05:00Z">
        <w:r w:rsidR="00026EF3">
          <w:rPr>
            <w:rFonts w:ascii="Avenir Book" w:hAnsi="Avenir Book"/>
          </w:rPr>
          <w:t>T</w:t>
        </w:r>
      </w:ins>
      <w:r w:rsidRPr="00575C48">
        <w:rPr>
          <w:rFonts w:ascii="Avenir Book" w:hAnsi="Avenir Book"/>
        </w:rPr>
        <w:t xml:space="preserve">his work </w:t>
      </w:r>
      <w:del w:id="133" w:author="M P" w:date="2014-03-09T09:05:00Z">
        <w:r w:rsidRPr="00575C48" w:rsidDel="00026EF3">
          <w:rPr>
            <w:rFonts w:ascii="Avenir Book" w:hAnsi="Avenir Book"/>
          </w:rPr>
          <w:delText xml:space="preserve">can help make general predictions as to whether specific life histories offer selective advantages over others as harvesting and range shifts increase and </w:delText>
        </w:r>
      </w:del>
      <w:r w:rsidRPr="00575C48">
        <w:rPr>
          <w:rFonts w:ascii="Avenir Book" w:hAnsi="Avenir Book"/>
        </w:rPr>
        <w:t>highlights the importance of considering stressors in combination</w:t>
      </w:r>
      <w:ins w:id="134" w:author="M P" w:date="2014-03-09T09:05:00Z">
        <w:r w:rsidR="00026EF3">
          <w:rPr>
            <w:rFonts w:ascii="Avenir Book" w:hAnsi="Avenir Book"/>
          </w:rPr>
          <w:t>,</w:t>
        </w:r>
      </w:ins>
      <w:r w:rsidRPr="00575C48">
        <w:rPr>
          <w:rFonts w:ascii="Avenir Book" w:hAnsi="Avenir Book"/>
        </w:rPr>
        <w:t xml:space="preserve"> as outcomes </w:t>
      </w:r>
      <w:del w:id="135" w:author="M P" w:date="2014-03-09T09:06:00Z">
        <w:r w:rsidRPr="00575C48" w:rsidDel="00026EF3">
          <w:rPr>
            <w:rFonts w:ascii="Avenir Book" w:hAnsi="Avenir Book"/>
          </w:rPr>
          <w:delText xml:space="preserve">can </w:delText>
        </w:r>
      </w:del>
      <w:r w:rsidRPr="00575C48">
        <w:rPr>
          <w:rFonts w:ascii="Avenir Book" w:hAnsi="Avenir Book"/>
        </w:rPr>
        <w:t xml:space="preserve">deviate from what we would predict in isolation. </w:t>
      </w:r>
      <w:commentRangeStart w:id="136"/>
      <w:r w:rsidRPr="00575C48">
        <w:rPr>
          <w:rFonts w:ascii="Avenir Book" w:hAnsi="Avenir Book"/>
        </w:rPr>
        <w:t xml:space="preserve">This is especially true for management strategies </w:t>
      </w:r>
      <w:del w:id="137" w:author="M P" w:date="2014-03-09T09:02:00Z">
        <w:r w:rsidRPr="00575C48" w:rsidDel="00026EF3">
          <w:rPr>
            <w:rFonts w:ascii="Avenir Book" w:hAnsi="Avenir Book"/>
          </w:rPr>
          <w:delText xml:space="preserve">which </w:delText>
        </w:r>
      </w:del>
      <w:ins w:id="138" w:author="M P" w:date="2014-03-09T09:02:00Z">
        <w:r w:rsidR="00026EF3">
          <w:rPr>
            <w:rFonts w:ascii="Avenir Book" w:hAnsi="Avenir Book"/>
          </w:rPr>
          <w:t>that</w:t>
        </w:r>
        <w:r w:rsidR="00026EF3" w:rsidRPr="00575C48">
          <w:rPr>
            <w:rFonts w:ascii="Avenir Book" w:hAnsi="Avenir Book"/>
          </w:rPr>
          <w:t xml:space="preserve"> </w:t>
        </w:r>
      </w:ins>
      <w:r w:rsidRPr="00575C48">
        <w:rPr>
          <w:rFonts w:ascii="Avenir Book" w:hAnsi="Avenir Book"/>
        </w:rPr>
        <w:t xml:space="preserve">may result in unanticipated effects such as large fluctuations associated with big, distant MPAs shown here. </w:t>
      </w:r>
      <w:commentRangeEnd w:id="136"/>
      <w:r w:rsidR="00026EF3">
        <w:rPr>
          <w:rStyle w:val="CommentReference"/>
        </w:rPr>
        <w:commentReference w:id="136"/>
      </w:r>
      <w:r w:rsidRPr="00575C48">
        <w:rPr>
          <w:rFonts w:ascii="Avenir Book" w:hAnsi="Avenir Book"/>
        </w:rPr>
        <w:t xml:space="preserve">While </w:t>
      </w:r>
      <w:del w:id="139" w:author="M P" w:date="2014-03-09T09:08:00Z">
        <w:r w:rsidRPr="00575C48" w:rsidDel="00C149A2">
          <w:rPr>
            <w:rFonts w:ascii="Avenir Book" w:hAnsi="Avenir Book"/>
          </w:rPr>
          <w:delText xml:space="preserve">the </w:delText>
        </w:r>
      </w:del>
      <w:r w:rsidRPr="00575C48">
        <w:rPr>
          <w:rFonts w:ascii="Avenir Book" w:hAnsi="Avenir Book"/>
        </w:rPr>
        <w:t xml:space="preserve">management strategies only change harvesting practices and do not directly address the effects of climate change, understanding how </w:t>
      </w:r>
      <w:del w:id="140" w:author="M P" w:date="2014-03-09T09:09:00Z">
        <w:r w:rsidRPr="00575C48" w:rsidDel="00C149A2">
          <w:rPr>
            <w:rFonts w:ascii="Avenir Book" w:hAnsi="Avenir Book"/>
          </w:rPr>
          <w:delText xml:space="preserve">they </w:delText>
        </w:r>
      </w:del>
      <w:ins w:id="141" w:author="M P" w:date="2014-03-09T09:09:00Z">
        <w:r w:rsidR="00C149A2">
          <w:rPr>
            <w:rFonts w:ascii="Avenir Book" w:hAnsi="Avenir Book"/>
          </w:rPr>
          <w:t>management approaches can</w:t>
        </w:r>
        <w:r w:rsidR="00C149A2" w:rsidRPr="00575C48">
          <w:rPr>
            <w:rFonts w:ascii="Avenir Book" w:hAnsi="Avenir Book"/>
          </w:rPr>
          <w:t xml:space="preserve"> </w:t>
        </w:r>
      </w:ins>
      <w:r w:rsidRPr="00575C48">
        <w:rPr>
          <w:rFonts w:ascii="Avenir Book" w:hAnsi="Avenir Book"/>
        </w:rPr>
        <w:t xml:space="preserve">ameliorate </w:t>
      </w:r>
      <w:del w:id="142" w:author="M P" w:date="2014-03-09T09:13:00Z">
        <w:r w:rsidRPr="00575C48" w:rsidDel="00D44BD1">
          <w:rPr>
            <w:rFonts w:ascii="Avenir Book" w:hAnsi="Avenir Book"/>
          </w:rPr>
          <w:delText>synergistic affects</w:delText>
        </w:r>
      </w:del>
      <w:ins w:id="143" w:author="M P" w:date="2014-03-09T09:13:00Z">
        <w:r w:rsidR="00D44BD1">
          <w:rPr>
            <w:rFonts w:ascii="Avenir Book" w:hAnsi="Avenir Book"/>
          </w:rPr>
          <w:t>interactions</w:t>
        </w:r>
      </w:ins>
      <w:r w:rsidRPr="00575C48">
        <w:rPr>
          <w:rFonts w:ascii="Avenir Book" w:hAnsi="Avenir Book"/>
        </w:rPr>
        <w:t xml:space="preserve"> between harvesting and range shifts will help to better implement harvesting rules and </w:t>
      </w:r>
      <w:del w:id="144" w:author="M P" w:date="2014-03-09T09:09:00Z">
        <w:r w:rsidRPr="00575C48" w:rsidDel="00C149A2">
          <w:rPr>
            <w:rFonts w:ascii="Avenir Book" w:hAnsi="Avenir Book"/>
          </w:rPr>
          <w:delText xml:space="preserve">place </w:delText>
        </w:r>
      </w:del>
      <w:r w:rsidRPr="00575C48">
        <w:rPr>
          <w:rFonts w:ascii="Avenir Book" w:hAnsi="Avenir Book"/>
        </w:rPr>
        <w:t xml:space="preserve">protected areas. </w:t>
      </w:r>
      <w:commentRangeStart w:id="145"/>
      <w:r w:rsidRPr="00575C48">
        <w:rPr>
          <w:rFonts w:ascii="Avenir Book" w:hAnsi="Avenir Book"/>
        </w:rPr>
        <w:t>This is encouraging evidence</w:t>
      </w:r>
      <w:ins w:id="146" w:author="M P" w:date="2014-03-09T09:13:00Z">
        <w:r w:rsidR="00D44BD1">
          <w:rPr>
            <w:rFonts w:ascii="Avenir Book" w:hAnsi="Avenir Book"/>
          </w:rPr>
          <w:t>, however,</w:t>
        </w:r>
      </w:ins>
      <w:r w:rsidRPr="00575C48">
        <w:rPr>
          <w:rFonts w:ascii="Avenir Book" w:hAnsi="Avenir Book"/>
        </w:rPr>
        <w:t xml:space="preserve"> that </w:t>
      </w:r>
      <w:del w:id="147" w:author="M P" w:date="2014-03-09T09:13:00Z">
        <w:r w:rsidRPr="00575C48" w:rsidDel="00D44BD1">
          <w:rPr>
            <w:rFonts w:ascii="Avenir Book" w:hAnsi="Avenir Book"/>
          </w:rPr>
          <w:delText xml:space="preserve">a single set of of </w:delText>
        </w:r>
      </w:del>
      <w:r w:rsidRPr="00575C48">
        <w:rPr>
          <w:rFonts w:ascii="Avenir Book" w:hAnsi="Avenir Book"/>
        </w:rPr>
        <w:t xml:space="preserve">management practices </w:t>
      </w:r>
      <w:del w:id="148" w:author="M P" w:date="2014-03-09T09:13:00Z">
        <w:r w:rsidRPr="00575C48" w:rsidDel="00D44BD1">
          <w:rPr>
            <w:rFonts w:ascii="Avenir Book" w:hAnsi="Avenir Book"/>
          </w:rPr>
          <w:delText xml:space="preserve">may </w:delText>
        </w:r>
      </w:del>
      <w:ins w:id="149" w:author="M P" w:date="2014-03-09T09:13:00Z">
        <w:r w:rsidR="00D44BD1">
          <w:rPr>
            <w:rFonts w:ascii="Avenir Book" w:hAnsi="Avenir Book"/>
          </w:rPr>
          <w:t>can</w:t>
        </w:r>
        <w:r w:rsidR="00D44BD1" w:rsidRPr="00575C48">
          <w:rPr>
            <w:rFonts w:ascii="Avenir Book" w:hAnsi="Avenir Book"/>
          </w:rPr>
          <w:t xml:space="preserve"> </w:t>
        </w:r>
      </w:ins>
      <w:r w:rsidRPr="00575C48">
        <w:rPr>
          <w:rFonts w:ascii="Avenir Book" w:hAnsi="Avenir Book"/>
        </w:rPr>
        <w:t xml:space="preserve">help </w:t>
      </w:r>
      <w:del w:id="150" w:author="M P" w:date="2014-03-09T09:13:00Z">
        <w:r w:rsidRPr="00575C48" w:rsidDel="00D44BD1">
          <w:rPr>
            <w:rFonts w:ascii="Avenir Book" w:hAnsi="Avenir Book"/>
          </w:rPr>
          <w:delText xml:space="preserve">to </w:delText>
        </w:r>
      </w:del>
      <w:r w:rsidRPr="00575C48">
        <w:rPr>
          <w:rFonts w:ascii="Avenir Book" w:hAnsi="Avenir Book"/>
        </w:rPr>
        <w:t xml:space="preserve">protect marine populations from </w:t>
      </w:r>
      <w:del w:id="151" w:author="M P" w:date="2014-03-09T09:13:00Z">
        <w:r w:rsidRPr="00575C48" w:rsidDel="00D44BD1">
          <w:rPr>
            <w:rFonts w:ascii="Avenir Book" w:hAnsi="Avenir Book"/>
          </w:rPr>
          <w:delText xml:space="preserve">both </w:delText>
        </w:r>
      </w:del>
      <w:ins w:id="152" w:author="M P" w:date="2014-03-09T09:13:00Z">
        <w:r w:rsidR="00D44BD1">
          <w:rPr>
            <w:rFonts w:ascii="Avenir Book" w:hAnsi="Avenir Book"/>
          </w:rPr>
          <w:t>the cumulative impacts of</w:t>
        </w:r>
        <w:r w:rsidR="00D44BD1" w:rsidRPr="00575C48">
          <w:rPr>
            <w:rFonts w:ascii="Avenir Book" w:hAnsi="Avenir Book"/>
          </w:rPr>
          <w:t xml:space="preserve"> </w:t>
        </w:r>
      </w:ins>
      <w:r w:rsidRPr="00575C48">
        <w:rPr>
          <w:rFonts w:ascii="Avenir Book" w:hAnsi="Avenir Book"/>
        </w:rPr>
        <w:t>harvesting and climate change.</w:t>
      </w:r>
      <w:commentRangeEnd w:id="145"/>
      <w:r w:rsidR="00190EA3">
        <w:rPr>
          <w:rStyle w:val="CommentReference"/>
        </w:rPr>
        <w:commentReference w:id="145"/>
      </w:r>
    </w:p>
    <w:p w:rsidR="00917458" w:rsidRPr="00575C48" w:rsidRDefault="00575C48" w:rsidP="00AD2D55">
      <w:pPr>
        <w:pStyle w:val="Heading1"/>
        <w:spacing w:line="480" w:lineRule="auto"/>
        <w:rPr>
          <w:rFonts w:ascii="Avenir Book" w:hAnsi="Avenir Book"/>
          <w:color w:val="auto"/>
        </w:rPr>
      </w:pPr>
      <w:bookmarkStart w:id="153" w:name="acknowledgements"/>
      <w:r w:rsidRPr="00575C48">
        <w:rPr>
          <w:rFonts w:ascii="Avenir Book" w:hAnsi="Avenir Book"/>
          <w:color w:val="auto"/>
        </w:rPr>
        <w:t>Acknowledgements</w:t>
      </w:r>
    </w:p>
    <w:bookmarkEnd w:id="153"/>
    <w:p w:rsidR="00917458" w:rsidRPr="00575C48" w:rsidRDefault="00575C48" w:rsidP="00AD2D55">
      <w:pPr>
        <w:spacing w:line="480" w:lineRule="auto"/>
        <w:rPr>
          <w:rFonts w:ascii="Avenir Book" w:hAnsi="Avenir Book"/>
        </w:rPr>
      </w:pPr>
      <w:r w:rsidRPr="00575C48">
        <w:rPr>
          <w:rFonts w:ascii="Avenir Book" w:hAnsi="Avenir Book"/>
        </w:rPr>
        <w:t xml:space="preserve">We thank Catherine Offord and Will Scott for </w:t>
      </w:r>
      <w:r w:rsidR="00C45B5B">
        <w:rPr>
          <w:rFonts w:ascii="Avenir Book" w:hAnsi="Avenir Book"/>
        </w:rPr>
        <w:t>discussions</w:t>
      </w:r>
      <w:r w:rsidRPr="00575C48">
        <w:rPr>
          <w:rFonts w:ascii="Avenir Book" w:hAnsi="Avenir Book"/>
        </w:rPr>
        <w:t xml:space="preserve"> o</w:t>
      </w:r>
      <w:r w:rsidR="00C45B5B">
        <w:rPr>
          <w:rFonts w:ascii="Avenir Book" w:hAnsi="Avenir Book"/>
        </w:rPr>
        <w:t>n</w:t>
      </w:r>
      <w:r w:rsidRPr="00575C48">
        <w:rPr>
          <w:rFonts w:ascii="Avenir Book" w:hAnsi="Avenir Book"/>
        </w:rPr>
        <w:t xml:space="preserve"> this </w:t>
      </w:r>
      <w:r w:rsidR="00C45B5B">
        <w:rPr>
          <w:rFonts w:ascii="Avenir Book" w:hAnsi="Avenir Book"/>
        </w:rPr>
        <w:t>project</w:t>
      </w:r>
      <w:r w:rsidRPr="00575C48">
        <w:rPr>
          <w:rFonts w:ascii="Avenir Book" w:hAnsi="Avenir Book"/>
        </w:rPr>
        <w:t>.</w:t>
      </w:r>
    </w:p>
    <w:p w:rsidR="00575C48" w:rsidRPr="00575C48" w:rsidRDefault="00575C48" w:rsidP="00AD2D55">
      <w:pPr>
        <w:pStyle w:val="Heading1"/>
        <w:spacing w:line="480" w:lineRule="auto"/>
        <w:rPr>
          <w:rFonts w:ascii="Avenir Book" w:hAnsi="Avenir Book"/>
          <w:color w:val="auto"/>
        </w:rPr>
      </w:pPr>
      <w:r w:rsidRPr="00575C48">
        <w:rPr>
          <w:rFonts w:ascii="Avenir Book" w:hAnsi="Avenir Book"/>
          <w:color w:val="auto"/>
        </w:rPr>
        <w:t>Literature Cited</w:t>
      </w:r>
    </w:p>
    <w:p w:rsidR="00917458" w:rsidRPr="00575C48" w:rsidRDefault="00575C48" w:rsidP="00080385">
      <w:pPr>
        <w:rPr>
          <w:rFonts w:ascii="Avenir Book" w:hAnsi="Avenir Book"/>
        </w:rPr>
      </w:pPr>
      <w:r w:rsidRPr="00575C48">
        <w:rPr>
          <w:rFonts w:ascii="Avenir Book" w:hAnsi="Avenir Book"/>
        </w:rPr>
        <w:t xml:space="preserve">Agardy, M. Tundi. 1994. “Advances in marine conservation: the role of marine protected areas.” </w:t>
      </w:r>
      <w:r w:rsidRPr="00575C48">
        <w:rPr>
          <w:rFonts w:ascii="Avenir Book" w:hAnsi="Avenir Book"/>
          <w:i/>
        </w:rPr>
        <w:t>Trends in Ecology &amp; Evolution</w:t>
      </w:r>
      <w:r w:rsidRPr="00575C48">
        <w:rPr>
          <w:rFonts w:ascii="Avenir Book" w:hAnsi="Avenir Book"/>
        </w:rPr>
        <w:t xml:space="preserve"> 9 (7): 267–270.</w:t>
      </w:r>
    </w:p>
    <w:p w:rsidR="00917458" w:rsidRPr="00575C48" w:rsidRDefault="00575C48" w:rsidP="00080385">
      <w:pPr>
        <w:rPr>
          <w:rFonts w:ascii="Avenir Book" w:hAnsi="Avenir Book"/>
        </w:rPr>
      </w:pPr>
      <w:r w:rsidRPr="00575C48">
        <w:rPr>
          <w:rFonts w:ascii="Avenir Book" w:hAnsi="Avenir Book"/>
        </w:rPr>
        <w:t xml:space="preserve">Ainsworth, C. H. H., J. F. F. Samhouri, D. S. S. Busch, W. W. L. Cheung, J. Dunne, and T. A. A. Okey. 2011. “Potential impacts of climate change on Northeast Pacific marine foodwebs and fisheries.” </w:t>
      </w:r>
      <w:r w:rsidRPr="00575C48">
        <w:rPr>
          <w:rFonts w:ascii="Avenir Book" w:hAnsi="Avenir Book"/>
          <w:i/>
        </w:rPr>
        <w:t>ICES Journal of Marine Science</w:t>
      </w:r>
      <w:r w:rsidRPr="00575C48">
        <w:rPr>
          <w:rFonts w:ascii="Avenir Book" w:hAnsi="Avenir Book"/>
        </w:rPr>
        <w:t xml:space="preserve"> 68 (6) (July): 1217–1229. doi:10.1093/icesjms/fsr043.</w:t>
      </w:r>
    </w:p>
    <w:p w:rsidR="00917458" w:rsidRPr="00575C48" w:rsidRDefault="00575C48" w:rsidP="00080385">
      <w:pPr>
        <w:rPr>
          <w:rFonts w:ascii="Avenir Book" w:hAnsi="Avenir Book"/>
        </w:rPr>
      </w:pPr>
      <w:r w:rsidRPr="00575C48">
        <w:rPr>
          <w:rFonts w:ascii="Avenir Book" w:hAnsi="Avenir Book"/>
        </w:rPr>
        <w:t xml:space="preserve">Allison, Edward H., Allison L. Perry, Marie-Caroline -. C. Badjeck, W. Neil Adger, Katrina Brown, Declan Conway, Ashley S. Halls, et al. 2009. “Vulnerability of national economies to the impacts of climate change on fisheries.” </w:t>
      </w:r>
      <w:r w:rsidRPr="00575C48">
        <w:rPr>
          <w:rFonts w:ascii="Avenir Book" w:hAnsi="Avenir Book"/>
          <w:i/>
        </w:rPr>
        <w:t>Fish and Fisheries</w:t>
      </w:r>
      <w:r w:rsidRPr="00575C48">
        <w:rPr>
          <w:rFonts w:ascii="Avenir Book" w:hAnsi="Avenir Book"/>
        </w:rPr>
        <w:t xml:space="preserve"> 10 (2) (June): 173–196. doi:10.1111/j.1467-2979.2008.00310.x.</w:t>
      </w:r>
    </w:p>
    <w:p w:rsidR="00917458" w:rsidRPr="00575C48" w:rsidRDefault="00575C48" w:rsidP="00080385">
      <w:pPr>
        <w:rPr>
          <w:rFonts w:ascii="Avenir Book" w:hAnsi="Avenir Book"/>
        </w:rPr>
      </w:pPr>
      <w:r w:rsidRPr="00575C48">
        <w:rPr>
          <w:rFonts w:ascii="Avenir Book" w:hAnsi="Avenir Book"/>
        </w:rPr>
        <w:lastRenderedPageBreak/>
        <w:t>Anon. “Pinskyetal2013 not found!”</w:t>
      </w:r>
    </w:p>
    <w:p w:rsidR="00917458" w:rsidRPr="00575C48" w:rsidRDefault="00575C48" w:rsidP="00080385">
      <w:pPr>
        <w:rPr>
          <w:rFonts w:ascii="Avenir Book" w:hAnsi="Avenir Book"/>
        </w:rPr>
      </w:pPr>
      <w:r w:rsidRPr="00575C48">
        <w:rPr>
          <w:rFonts w:ascii="Avenir Book" w:hAnsi="Avenir Book"/>
        </w:rPr>
        <w:t xml:space="preserve">Assessment, Millennium Ecosystem. 2005. </w:t>
      </w:r>
      <w:r w:rsidRPr="00575C48">
        <w:rPr>
          <w:rFonts w:ascii="Avenir Book" w:hAnsi="Avenir Book"/>
          <w:i/>
        </w:rPr>
        <w:t>Ecosystems and human well-being</w:t>
      </w:r>
      <w:r w:rsidRPr="00575C48">
        <w:rPr>
          <w:rFonts w:ascii="Avenir Book" w:hAnsi="Avenir Book"/>
        </w:rPr>
        <w:t>. Vol. 5. Island Press Washington, DC.</w:t>
      </w:r>
    </w:p>
    <w:p w:rsidR="00917458" w:rsidRPr="00575C48" w:rsidRDefault="00575C48" w:rsidP="00080385">
      <w:pPr>
        <w:rPr>
          <w:rFonts w:ascii="Avenir Book" w:hAnsi="Avenir Book"/>
        </w:rPr>
      </w:pPr>
      <w:r w:rsidRPr="00575C48">
        <w:rPr>
          <w:rFonts w:ascii="Avenir Book" w:hAnsi="Avenir Book"/>
        </w:rPr>
        <w:t xml:space="preserve">Barange, Manuel, Icarus Allen, Eddie Allison, Marie-Caroline Badjeck, Juila Blanchard, Benjamin Drakeford, Nicholas K. Dulvy, et al. 2011. “Response of ocean ecosystems to climate warming.” In </w:t>
      </w:r>
      <w:r w:rsidRPr="00575C48">
        <w:rPr>
          <w:rFonts w:ascii="Avenir Book" w:hAnsi="Avenir Book"/>
          <w:i/>
        </w:rPr>
        <w:t>World fisheries: a social-ecological analysis</w:t>
      </w:r>
      <w:r w:rsidRPr="00575C48">
        <w:rPr>
          <w:rFonts w:ascii="Avenir Book" w:hAnsi="Avenir Book"/>
        </w:rPr>
        <w:t>, ed. R. Omar, I. Perry, and P. Cury, 18:440. New Jersey: Wiley-Blackwell. doi:10.1029/2003GB002134.</w:t>
      </w:r>
    </w:p>
    <w:p w:rsidR="00917458" w:rsidRPr="002F5A83" w:rsidRDefault="00575C48" w:rsidP="00080385">
      <w:pPr>
        <w:rPr>
          <w:rFonts w:ascii="Avenir Book" w:hAnsi="Avenir Book"/>
          <w:lang w:val="de-DE"/>
          <w:rPrChange w:id="154" w:author="Princeton University Library" w:date="2014-03-10T16:03:00Z">
            <w:rPr>
              <w:rFonts w:ascii="Avenir Book" w:hAnsi="Avenir Book"/>
            </w:rPr>
          </w:rPrChange>
        </w:rPr>
      </w:pPr>
      <w:r w:rsidRPr="00575C48">
        <w:rPr>
          <w:rFonts w:ascii="Avenir Book" w:hAnsi="Avenir Book"/>
        </w:rPr>
        <w:t xml:space="preserve">Barry, J. P., C. H. Baxter, and S. E. Gilman. 1995. “Climate-related, long-term faunal changes in a California rocky intertidal community.” </w:t>
      </w:r>
      <w:r w:rsidRPr="002F5A83">
        <w:rPr>
          <w:rFonts w:ascii="Avenir Book" w:hAnsi="Avenir Book"/>
          <w:i/>
          <w:lang w:val="de-DE"/>
          <w:rPrChange w:id="155" w:author="Princeton University Library" w:date="2014-03-10T16:03:00Z">
            <w:rPr>
              <w:rFonts w:ascii="Avenir Book" w:hAnsi="Avenir Book"/>
              <w:i/>
            </w:rPr>
          </w:rPrChange>
        </w:rPr>
        <w:t>Science</w:t>
      </w:r>
      <w:r w:rsidRPr="002F5A83">
        <w:rPr>
          <w:rFonts w:ascii="Avenir Book" w:hAnsi="Avenir Book"/>
          <w:lang w:val="de-DE"/>
          <w:rPrChange w:id="156" w:author="Princeton University Library" w:date="2014-03-10T16:03:00Z">
            <w:rPr>
              <w:rFonts w:ascii="Avenir Book" w:hAnsi="Avenir Book"/>
            </w:rPr>
          </w:rPrChange>
        </w:rPr>
        <w:t xml:space="preserve"> 267 (5198): 672–675.</w:t>
      </w:r>
    </w:p>
    <w:p w:rsidR="00917458" w:rsidRPr="00575C48" w:rsidRDefault="00575C48" w:rsidP="00080385">
      <w:pPr>
        <w:rPr>
          <w:rFonts w:ascii="Avenir Book" w:hAnsi="Avenir Book"/>
        </w:rPr>
      </w:pPr>
      <w:r w:rsidRPr="002F5A83">
        <w:rPr>
          <w:rFonts w:ascii="Avenir Book" w:hAnsi="Avenir Book"/>
          <w:lang w:val="de-DE"/>
          <w:rPrChange w:id="157" w:author="Princeton University Library" w:date="2014-03-10T16:03:00Z">
            <w:rPr>
              <w:rFonts w:ascii="Avenir Book" w:hAnsi="Avenir Book"/>
            </w:rPr>
          </w:rPrChange>
        </w:rPr>
        <w:t xml:space="preserve">Berestycki, H., O. Diekmann, C. J. Nagelkerke, and P. A. Zegeling. </w:t>
      </w:r>
      <w:r w:rsidRPr="00575C48">
        <w:rPr>
          <w:rFonts w:ascii="Avenir Book" w:hAnsi="Avenir Book"/>
        </w:rPr>
        <w:t xml:space="preserve">2009. “Can a species keep pace with a shifting climate?” </w:t>
      </w:r>
      <w:r w:rsidRPr="00575C48">
        <w:rPr>
          <w:rFonts w:ascii="Avenir Book" w:hAnsi="Avenir Book"/>
          <w:i/>
        </w:rPr>
        <w:t>Bull Math Biol</w:t>
      </w:r>
      <w:r w:rsidRPr="00575C48">
        <w:rPr>
          <w:rFonts w:ascii="Avenir Book" w:hAnsi="Avenir Book"/>
        </w:rPr>
        <w:t xml:space="preserve"> 71 (2) (February): 399–429. doi:10.1007/s11538-008-9367-5.</w:t>
      </w:r>
    </w:p>
    <w:p w:rsidR="00917458" w:rsidRPr="00575C48" w:rsidRDefault="00575C48" w:rsidP="00080385">
      <w:pPr>
        <w:rPr>
          <w:rFonts w:ascii="Avenir Book" w:hAnsi="Avenir Book"/>
        </w:rPr>
      </w:pPr>
      <w:r w:rsidRPr="00575C48">
        <w:rPr>
          <w:rFonts w:ascii="Avenir Book" w:hAnsi="Avenir Book"/>
        </w:rPr>
        <w:t xml:space="preserve">Botsford, Louis W., Alan Hastings, and Steven D. Gaines. 2001. “Dependence of sustainability on the configuration of marine reserves and larval dispersal distance.” </w:t>
      </w:r>
      <w:r w:rsidRPr="00575C48">
        <w:rPr>
          <w:rFonts w:ascii="Avenir Book" w:hAnsi="Avenir Book"/>
          <w:i/>
        </w:rPr>
        <w:t>Ecology Letters</w:t>
      </w:r>
      <w:r w:rsidRPr="00575C48">
        <w:rPr>
          <w:rFonts w:ascii="Avenir Book" w:hAnsi="Avenir Book"/>
        </w:rPr>
        <w:t xml:space="preserve"> 4: 144–150.</w:t>
      </w:r>
    </w:p>
    <w:p w:rsidR="00917458" w:rsidRPr="00575C48" w:rsidRDefault="00575C48" w:rsidP="00080385">
      <w:pPr>
        <w:rPr>
          <w:rFonts w:ascii="Avenir Book" w:hAnsi="Avenir Book"/>
        </w:rPr>
      </w:pPr>
      <w:r w:rsidRPr="00575C48">
        <w:rPr>
          <w:rFonts w:ascii="Avenir Book" w:hAnsi="Avenir Book"/>
        </w:rPr>
        <w:t xml:space="preserve">Botsford, Louis W., Matthew D. Holland, Jameal F. Samhouri, J. Wilson White, and Alan Hastings. 2011. “Importance of age structure in models of the response of upper trophic levels to fishing and climate change.” </w:t>
      </w:r>
      <w:r w:rsidRPr="00575C48">
        <w:rPr>
          <w:rFonts w:ascii="Avenir Book" w:hAnsi="Avenir Book"/>
          <w:i/>
        </w:rPr>
        <w:t>ICES Journal of Marine Science: Journal du Conseil</w:t>
      </w:r>
      <w:r w:rsidRPr="00575C48">
        <w:rPr>
          <w:rFonts w:ascii="Avenir Book" w:hAnsi="Avenir Book"/>
        </w:rPr>
        <w:t xml:space="preserve"> 68 (6): 1270–1283.</w:t>
      </w:r>
    </w:p>
    <w:p w:rsidR="00917458" w:rsidRPr="00575C48" w:rsidRDefault="00575C48" w:rsidP="00080385">
      <w:pPr>
        <w:rPr>
          <w:rFonts w:ascii="Avenir Book" w:hAnsi="Avenir Book"/>
        </w:rPr>
      </w:pPr>
      <w:r w:rsidRPr="00575C48">
        <w:rPr>
          <w:rFonts w:ascii="Avenir Book" w:hAnsi="Avenir Book"/>
        </w:rPr>
        <w:t xml:space="preserve">Brown, C. J., E. A. Fulton, A. J. Hobday, R. J. Matear, H. P. Possingham, C. Bulman, V. Christensen, et al. 2010. “Effects of climate-driven primary production change on marine food webs: implications for fisheries and conservation.” </w:t>
      </w:r>
      <w:r w:rsidRPr="00575C48">
        <w:rPr>
          <w:rFonts w:ascii="Avenir Book" w:hAnsi="Avenir Book"/>
          <w:i/>
        </w:rPr>
        <w:t>Global Change Biology</w:t>
      </w:r>
      <w:r w:rsidRPr="00575C48">
        <w:rPr>
          <w:rFonts w:ascii="Avenir Book" w:hAnsi="Avenir Book"/>
        </w:rPr>
        <w:t xml:space="preserve"> 16 (4) (April): 1194–1212. doi:10.1111/j.1365-2486.2009.02046.x.</w:t>
      </w:r>
    </w:p>
    <w:p w:rsidR="00917458" w:rsidRPr="00575C48" w:rsidRDefault="00575C48" w:rsidP="00080385">
      <w:pPr>
        <w:rPr>
          <w:rFonts w:ascii="Avenir Book" w:hAnsi="Avenir Book"/>
        </w:rPr>
      </w:pPr>
      <w:r w:rsidRPr="00575C48">
        <w:rPr>
          <w:rFonts w:ascii="Avenir Book" w:hAnsi="Avenir Book"/>
        </w:rPr>
        <w:t xml:space="preserve">Cheung, William WL, Vicky WY Lam, Jorge L. Sarmiento, Kelly Kearney, R. E. G. Watson, Dirk Zeller, and Daniel Pauly. 2010. “Large-scale redistribution of maximum fisheries catch potential in the global ocean under climate change.” </w:t>
      </w:r>
      <w:r w:rsidRPr="00575C48">
        <w:rPr>
          <w:rFonts w:ascii="Avenir Book" w:hAnsi="Avenir Book"/>
          <w:i/>
        </w:rPr>
        <w:t>Global Change Biology</w:t>
      </w:r>
      <w:r w:rsidRPr="00575C48">
        <w:rPr>
          <w:rFonts w:ascii="Avenir Book" w:hAnsi="Avenir Book"/>
        </w:rPr>
        <w:t xml:space="preserve"> 16 (1): 24–35.</w:t>
      </w:r>
    </w:p>
    <w:p w:rsidR="00917458" w:rsidRPr="00575C48" w:rsidRDefault="00575C48" w:rsidP="00080385">
      <w:pPr>
        <w:rPr>
          <w:rFonts w:ascii="Avenir Book" w:hAnsi="Avenir Book"/>
        </w:rPr>
      </w:pPr>
      <w:r w:rsidRPr="00575C48">
        <w:rPr>
          <w:rFonts w:ascii="Avenir Book" w:hAnsi="Avenir Book"/>
        </w:rPr>
        <w:t xml:space="preserve">Crain, Caitlin Mullan, Kristy Kroeker, and Benjamin S. Halpern. 2008. “Interactive and cumulative effects of multiple human stressors in marine systems.” </w:t>
      </w:r>
      <w:r w:rsidRPr="00575C48">
        <w:rPr>
          <w:rFonts w:ascii="Avenir Book" w:hAnsi="Avenir Book"/>
          <w:i/>
        </w:rPr>
        <w:t>Ecol Lett</w:t>
      </w:r>
      <w:r w:rsidRPr="00575C48">
        <w:rPr>
          <w:rFonts w:ascii="Avenir Book" w:hAnsi="Avenir Book"/>
        </w:rPr>
        <w:t xml:space="preserve"> 11 (12) (December): 1304–15. doi:10.1111/j.1461-0248.2008.01253.x.</w:t>
      </w:r>
    </w:p>
    <w:p w:rsidR="00917458" w:rsidRPr="00575C48" w:rsidRDefault="00575C48" w:rsidP="00080385">
      <w:pPr>
        <w:rPr>
          <w:rFonts w:ascii="Avenir Book" w:hAnsi="Avenir Book"/>
        </w:rPr>
      </w:pPr>
      <w:r w:rsidRPr="00575C48">
        <w:rPr>
          <w:rFonts w:ascii="Avenir Book" w:hAnsi="Avenir Book"/>
        </w:rPr>
        <w:t xml:space="preserve">Darling, Emily S., and Isabelle M. Côté. 2008. “Quantifying the evidence for ecological synergies.” </w:t>
      </w:r>
      <w:r w:rsidRPr="00575C48">
        <w:rPr>
          <w:rFonts w:ascii="Avenir Book" w:hAnsi="Avenir Book"/>
          <w:i/>
        </w:rPr>
        <w:t>Ecol Lett</w:t>
      </w:r>
      <w:r w:rsidRPr="00575C48">
        <w:rPr>
          <w:rFonts w:ascii="Avenir Book" w:hAnsi="Avenir Book"/>
        </w:rPr>
        <w:t xml:space="preserve"> 11 (12) (December): 1278–86. doi:10.1111/j.1461-0248.2008.01243.x.</w:t>
      </w:r>
    </w:p>
    <w:p w:rsidR="00917458" w:rsidRPr="00575C48" w:rsidRDefault="00575C48" w:rsidP="00080385">
      <w:pPr>
        <w:rPr>
          <w:rFonts w:ascii="Avenir Book" w:hAnsi="Avenir Book"/>
        </w:rPr>
      </w:pPr>
      <w:r w:rsidRPr="00575C48">
        <w:rPr>
          <w:rFonts w:ascii="Avenir Book" w:hAnsi="Avenir Book"/>
        </w:rPr>
        <w:t xml:space="preserve">Doak, Daniel F., and William F. Morris. 2010. “Demographic compensation and tipping points in climate-induced range shifts.” </w:t>
      </w:r>
      <w:r w:rsidRPr="00575C48">
        <w:rPr>
          <w:rFonts w:ascii="Avenir Book" w:hAnsi="Avenir Book"/>
          <w:i/>
        </w:rPr>
        <w:t>Nature</w:t>
      </w:r>
      <w:r w:rsidRPr="00575C48">
        <w:rPr>
          <w:rFonts w:ascii="Avenir Book" w:hAnsi="Avenir Book"/>
        </w:rPr>
        <w:t xml:space="preserve"> 467 (7318) (October): 959–62. doi:10.1038/nature09439.</w:t>
      </w:r>
    </w:p>
    <w:p w:rsidR="00917458" w:rsidRPr="00575C48" w:rsidRDefault="00575C48" w:rsidP="00080385">
      <w:pPr>
        <w:rPr>
          <w:rFonts w:ascii="Avenir Book" w:hAnsi="Avenir Book"/>
        </w:rPr>
      </w:pPr>
      <w:r w:rsidRPr="00575C48">
        <w:rPr>
          <w:rFonts w:ascii="Avenir Book" w:hAnsi="Avenir Book"/>
        </w:rPr>
        <w:t xml:space="preserve">Dulvy, Nicholas K., Stuart I. Rogers, Simon Jennings, Vanessa Stelzenmller, Stephen R. Dye, and Hein R. Skjoldal. 2008. “Climate change and deepening of the North Sea fish assemblage: </w:t>
      </w:r>
      <w:r w:rsidRPr="00575C48">
        <w:rPr>
          <w:rFonts w:ascii="Avenir Book" w:hAnsi="Avenir Book"/>
        </w:rPr>
        <w:lastRenderedPageBreak/>
        <w:t xml:space="preserve">a biotic indicator of warming seas.” </w:t>
      </w:r>
      <w:r w:rsidRPr="00575C48">
        <w:rPr>
          <w:rFonts w:ascii="Avenir Book" w:hAnsi="Avenir Book"/>
          <w:i/>
        </w:rPr>
        <w:t>Journal of Applied Ecology</w:t>
      </w:r>
      <w:r w:rsidRPr="00575C48">
        <w:rPr>
          <w:rFonts w:ascii="Avenir Book" w:hAnsi="Avenir Book"/>
        </w:rPr>
        <w:t xml:space="preserve"> 45 (4) (August): 1029–1039. doi:10.1111/j.1365-2664.2008.01488.x.</w:t>
      </w:r>
    </w:p>
    <w:p w:rsidR="00917458" w:rsidRPr="00575C48" w:rsidRDefault="00575C48" w:rsidP="00080385">
      <w:pPr>
        <w:rPr>
          <w:rFonts w:ascii="Avenir Book" w:hAnsi="Avenir Book"/>
        </w:rPr>
      </w:pPr>
      <w:r w:rsidRPr="00575C48">
        <w:rPr>
          <w:rFonts w:ascii="Avenir Book" w:hAnsi="Avenir Book"/>
        </w:rPr>
        <w:t xml:space="preserve">Elith, Jane, Catherine H. Graham, Robert P Anderson, Miroslav Dudík, Simon Ferrier, Antoine Guisan, Robert J Hijmans, et al. 2006. “Novel methods improve prediction of species?’ distributions from occurrence data.” </w:t>
      </w:r>
      <w:r w:rsidRPr="00575C48">
        <w:rPr>
          <w:rFonts w:ascii="Avenir Book" w:hAnsi="Avenir Book"/>
          <w:i/>
        </w:rPr>
        <w:t>Ecography</w:t>
      </w:r>
      <w:r w:rsidRPr="00575C48">
        <w:rPr>
          <w:rFonts w:ascii="Avenir Book" w:hAnsi="Avenir Book"/>
        </w:rPr>
        <w:t xml:space="preserve"> 29 (2): 129–151.</w:t>
      </w:r>
    </w:p>
    <w:p w:rsidR="00917458" w:rsidRPr="00575C48" w:rsidRDefault="00575C48" w:rsidP="00080385">
      <w:pPr>
        <w:rPr>
          <w:rFonts w:ascii="Avenir Book" w:hAnsi="Avenir Book"/>
        </w:rPr>
      </w:pPr>
      <w:r w:rsidRPr="00575C48">
        <w:rPr>
          <w:rFonts w:ascii="Avenir Book" w:hAnsi="Avenir Book"/>
        </w:rPr>
        <w:t xml:space="preserve">Folt, C. L., C. Y. Chen, M. V. Moore, and J. Burnaford. 1999. “Synergism and antagonism among multiple stressors.” </w:t>
      </w:r>
      <w:r w:rsidRPr="00575C48">
        <w:rPr>
          <w:rFonts w:ascii="Avenir Book" w:hAnsi="Avenir Book"/>
          <w:i/>
        </w:rPr>
        <w:t>Limnology and Oceanography</w:t>
      </w:r>
      <w:r w:rsidRPr="00575C48">
        <w:rPr>
          <w:rFonts w:ascii="Avenir Book" w:hAnsi="Avenir Book"/>
        </w:rPr>
        <w:t xml:space="preserve"> 44 (3): 864–877.</w:t>
      </w:r>
    </w:p>
    <w:p w:rsidR="00917458" w:rsidRPr="00575C48" w:rsidRDefault="00575C48" w:rsidP="00080385">
      <w:pPr>
        <w:rPr>
          <w:rFonts w:ascii="Avenir Book" w:hAnsi="Avenir Book"/>
        </w:rPr>
      </w:pPr>
      <w:r w:rsidRPr="00575C48">
        <w:rPr>
          <w:rFonts w:ascii="Avenir Book" w:hAnsi="Avenir Book"/>
        </w:rPr>
        <w:t xml:space="preserve">Fordham, D. A. A., C. Mellin, B. D. D. Russell, H. R. R. Akçakaya, C. J. A. Bradshaw, M. E. E. Aiello-Lammens, M. J. J. Caley, et al. 2013. “Population dynamics can be more important than physiological limits for determining range shifts under climate change.” </w:t>
      </w:r>
      <w:r w:rsidRPr="00575C48">
        <w:rPr>
          <w:rFonts w:ascii="Avenir Book" w:hAnsi="Avenir Book"/>
          <w:i/>
        </w:rPr>
        <w:t>Global Change Biology</w:t>
      </w:r>
      <w:r w:rsidRPr="00575C48">
        <w:rPr>
          <w:rFonts w:ascii="Avenir Book" w:hAnsi="Avenir Book"/>
        </w:rPr>
        <w:t xml:space="preserve"> (June): n/a. doi:10.1111/gcb.12289.</w:t>
      </w:r>
    </w:p>
    <w:p w:rsidR="00917458" w:rsidRPr="00575C48" w:rsidRDefault="00575C48" w:rsidP="00080385">
      <w:pPr>
        <w:rPr>
          <w:rFonts w:ascii="Avenir Book" w:hAnsi="Avenir Book"/>
        </w:rPr>
      </w:pPr>
      <w:r w:rsidRPr="00575C48">
        <w:rPr>
          <w:rFonts w:ascii="Avenir Book" w:hAnsi="Avenir Book"/>
        </w:rPr>
        <w:t xml:space="preserve">Gaines, Steven D., Sarah E. Lester, Kirsten Grorud-Colvert, Christopher Costello, and Richard Pollnac. 2010. “Evolving science of marine reserves: new developments and emerging research frontiers.” </w:t>
      </w:r>
      <w:r w:rsidRPr="00575C48">
        <w:rPr>
          <w:rFonts w:ascii="Avenir Book" w:hAnsi="Avenir Book"/>
          <w:i/>
        </w:rPr>
        <w:t>Proc Natl Acad Sci U S A</w:t>
      </w:r>
      <w:r w:rsidRPr="00575C48">
        <w:rPr>
          <w:rFonts w:ascii="Avenir Book" w:hAnsi="Avenir Book"/>
        </w:rPr>
        <w:t xml:space="preserve"> 107 (43) (October): 18251–5. doi:10.1073/pnas.1002098107.</w:t>
      </w:r>
    </w:p>
    <w:p w:rsidR="00917458" w:rsidRPr="00575C48" w:rsidRDefault="00575C48" w:rsidP="00080385">
      <w:pPr>
        <w:rPr>
          <w:rFonts w:ascii="Avenir Book" w:hAnsi="Avenir Book"/>
        </w:rPr>
      </w:pPr>
      <w:r w:rsidRPr="00575C48">
        <w:rPr>
          <w:rFonts w:ascii="Avenir Book" w:hAnsi="Avenir Book"/>
        </w:rPr>
        <w:t xml:space="preserve">Gaines, Steven D., Crow White, Mark H. Carr, and Stephen R. Palumbi. 2010. “Designing marine reserve networks for both conservation and fisheries management.” </w:t>
      </w:r>
      <w:r w:rsidRPr="00575C48">
        <w:rPr>
          <w:rFonts w:ascii="Avenir Book" w:hAnsi="Avenir Book"/>
          <w:i/>
        </w:rPr>
        <w:t>Proc Natl Acad Sci U S A</w:t>
      </w:r>
      <w:r w:rsidRPr="00575C48">
        <w:rPr>
          <w:rFonts w:ascii="Avenir Book" w:hAnsi="Avenir Book"/>
        </w:rPr>
        <w:t xml:space="preserve"> 107 (43) (October): 18286–93. doi:10.1073/pnas.0906473107.</w:t>
      </w:r>
    </w:p>
    <w:p w:rsidR="00917458" w:rsidRPr="00575C48" w:rsidRDefault="00575C48" w:rsidP="00080385">
      <w:pPr>
        <w:rPr>
          <w:rFonts w:ascii="Avenir Book" w:hAnsi="Avenir Book"/>
        </w:rPr>
      </w:pPr>
      <w:r w:rsidRPr="00575C48">
        <w:rPr>
          <w:rFonts w:ascii="Avenir Book" w:hAnsi="Avenir Book"/>
        </w:rPr>
        <w:t xml:space="preserve">Gaylord, Brian, Steven D. Gaines, David A. Siegel, and Mark H. Carr. 2005. “Marine reserves exploit population structure and life history in potentially improving fisheries yields.” </w:t>
      </w:r>
      <w:r w:rsidRPr="00575C48">
        <w:rPr>
          <w:rFonts w:ascii="Avenir Book" w:hAnsi="Avenir Book"/>
          <w:i/>
        </w:rPr>
        <w:t>Ecological Applications</w:t>
      </w:r>
      <w:r w:rsidRPr="00575C48">
        <w:rPr>
          <w:rFonts w:ascii="Avenir Book" w:hAnsi="Avenir Book"/>
        </w:rPr>
        <w:t xml:space="preserve"> 15 (6): 2180–2191.</w:t>
      </w:r>
    </w:p>
    <w:p w:rsidR="00917458" w:rsidRPr="00575C48" w:rsidRDefault="00575C48" w:rsidP="00080385">
      <w:pPr>
        <w:rPr>
          <w:rFonts w:ascii="Avenir Book" w:hAnsi="Avenir Book"/>
        </w:rPr>
      </w:pPr>
      <w:r w:rsidRPr="00575C48">
        <w:rPr>
          <w:rFonts w:ascii="Avenir Book" w:hAnsi="Avenir Book"/>
        </w:rPr>
        <w:t xml:space="preserve">Guisan, Antoine, and Wilfried Thuiller. 2005. “Predicting species distribution: offering more than simple habitat models.” </w:t>
      </w:r>
      <w:r w:rsidRPr="00575C48">
        <w:rPr>
          <w:rFonts w:ascii="Avenir Book" w:hAnsi="Avenir Book"/>
          <w:i/>
        </w:rPr>
        <w:t>Ecology Letters</w:t>
      </w:r>
      <w:r w:rsidRPr="00575C48">
        <w:rPr>
          <w:rFonts w:ascii="Avenir Book" w:hAnsi="Avenir Book"/>
        </w:rPr>
        <w:t xml:space="preserve"> 8 (9) (September): 993–1009. doi:10.1111/j.1461-0248.2005.00792.x.</w:t>
      </w:r>
    </w:p>
    <w:p w:rsidR="00917458" w:rsidRPr="00575C48" w:rsidRDefault="00575C48" w:rsidP="00080385">
      <w:pPr>
        <w:rPr>
          <w:rFonts w:ascii="Avenir Book" w:hAnsi="Avenir Book"/>
        </w:rPr>
      </w:pPr>
      <w:r w:rsidRPr="00575C48">
        <w:rPr>
          <w:rFonts w:ascii="Avenir Book" w:hAnsi="Avenir Book"/>
        </w:rPr>
        <w:t xml:space="preserve">Guisan, Antoine, and Niklaus E. Zimmermann. 2000. “Predictive habitat distribution models in ecology.” </w:t>
      </w:r>
      <w:r w:rsidRPr="00575C48">
        <w:rPr>
          <w:rFonts w:ascii="Avenir Book" w:hAnsi="Avenir Book"/>
          <w:i/>
        </w:rPr>
        <w:t>Ecological modelling</w:t>
      </w:r>
      <w:r w:rsidRPr="00575C48">
        <w:rPr>
          <w:rFonts w:ascii="Avenir Book" w:hAnsi="Avenir Book"/>
        </w:rPr>
        <w:t xml:space="preserve"> 135 (2): 147–186.</w:t>
      </w:r>
    </w:p>
    <w:p w:rsidR="00917458" w:rsidRPr="00575C48" w:rsidRDefault="00575C48" w:rsidP="00080385">
      <w:pPr>
        <w:rPr>
          <w:rFonts w:ascii="Avenir Book" w:hAnsi="Avenir Book"/>
        </w:rPr>
      </w:pPr>
      <w:r w:rsidRPr="00575C48">
        <w:rPr>
          <w:rFonts w:ascii="Avenir Book" w:hAnsi="Avenir Book"/>
        </w:rPr>
        <w:t xml:space="preserve">Gurevitch, Jessica, Janet A. Morrison, and Larry V. Hedges. 2000. “The Interaction between Competition and Predation: A Metaanalysis of Field Experiments.” </w:t>
      </w:r>
      <w:r w:rsidRPr="00575C48">
        <w:rPr>
          <w:rFonts w:ascii="Avenir Book" w:hAnsi="Avenir Book"/>
          <w:i/>
        </w:rPr>
        <w:t>The American Naturalist</w:t>
      </w:r>
      <w:r w:rsidRPr="00575C48">
        <w:rPr>
          <w:rFonts w:ascii="Avenir Book" w:hAnsi="Avenir Book"/>
        </w:rPr>
        <w:t xml:space="preserve"> 155 (4) (April): 435–453. doi:10.1086/303337.</w:t>
      </w:r>
    </w:p>
    <w:p w:rsidR="00917458" w:rsidRPr="00575C48" w:rsidRDefault="00575C48" w:rsidP="00080385">
      <w:pPr>
        <w:rPr>
          <w:rFonts w:ascii="Avenir Book" w:hAnsi="Avenir Book"/>
        </w:rPr>
      </w:pPr>
      <w:r w:rsidRPr="00575C48">
        <w:rPr>
          <w:rFonts w:ascii="Avenir Book" w:hAnsi="Avenir Book"/>
        </w:rPr>
        <w:t xml:space="preserve">Halpern, Benjamin S., Shaun Walbridge, Kimberly A. Selkoe, Carrie V. Kappel, Fiorenza Micheli, Caterina D’Agrosa, John F. Bruno, et al. 2008. “A global map of human impact on marine ecosystems.” </w:t>
      </w:r>
      <w:r w:rsidRPr="00575C48">
        <w:rPr>
          <w:rFonts w:ascii="Avenir Book" w:hAnsi="Avenir Book"/>
          <w:i/>
        </w:rPr>
        <w:t>Science</w:t>
      </w:r>
      <w:r w:rsidRPr="00575C48">
        <w:rPr>
          <w:rFonts w:ascii="Avenir Book" w:hAnsi="Avenir Book"/>
        </w:rPr>
        <w:t xml:space="preserve"> 319 (5865) (February): 948–52. doi:10.1126/science.1149345.</w:t>
      </w:r>
    </w:p>
    <w:p w:rsidR="00917458" w:rsidRPr="00575C48" w:rsidRDefault="00575C48" w:rsidP="00080385">
      <w:pPr>
        <w:rPr>
          <w:rFonts w:ascii="Avenir Book" w:hAnsi="Avenir Book"/>
        </w:rPr>
      </w:pPr>
      <w:r w:rsidRPr="00575C48">
        <w:rPr>
          <w:rFonts w:ascii="Avenir Book" w:hAnsi="Avenir Book"/>
        </w:rPr>
        <w:t xml:space="preserve">Hannah, Lee, Guy Midgley, Sandy Andelman, Miguel Araújo, Greg Hughes, Enrique Martinez-Meyer, Richard Pearson, and Paul Williams. 2007. “Protected area needs in a changing climate.” </w:t>
      </w:r>
      <w:r w:rsidRPr="00575C48">
        <w:rPr>
          <w:rFonts w:ascii="Avenir Book" w:hAnsi="Avenir Book"/>
          <w:i/>
        </w:rPr>
        <w:t>Frontiers in Ecology and the Environment</w:t>
      </w:r>
      <w:r w:rsidRPr="00575C48">
        <w:rPr>
          <w:rFonts w:ascii="Avenir Book" w:hAnsi="Avenir Book"/>
        </w:rPr>
        <w:t xml:space="preserve"> 5 (3): 131–138.</w:t>
      </w:r>
    </w:p>
    <w:p w:rsidR="00917458" w:rsidRPr="00575C48" w:rsidRDefault="00575C48" w:rsidP="00080385">
      <w:pPr>
        <w:rPr>
          <w:rFonts w:ascii="Avenir Book" w:hAnsi="Avenir Book"/>
        </w:rPr>
      </w:pPr>
      <w:r w:rsidRPr="00575C48">
        <w:rPr>
          <w:rFonts w:ascii="Avenir Book" w:hAnsi="Avenir Book"/>
        </w:rPr>
        <w:t xml:space="preserve">Hastings, Alan, Kim Cuddington, Kendi F. Davies, Christopher J. Dugaw, Sarah Elmendorf, Amy Freestone, Susan Harrison, et al. 2005. “The spatial spread of invasions: new </w:t>
      </w:r>
      <w:r w:rsidRPr="00575C48">
        <w:rPr>
          <w:rFonts w:ascii="Avenir Book" w:hAnsi="Avenir Book"/>
        </w:rPr>
        <w:lastRenderedPageBreak/>
        <w:t xml:space="preserve">developments in theory and evidence.” </w:t>
      </w:r>
      <w:r w:rsidRPr="00575C48">
        <w:rPr>
          <w:rFonts w:ascii="Avenir Book" w:hAnsi="Avenir Book"/>
          <w:i/>
        </w:rPr>
        <w:t>Ecology Letters</w:t>
      </w:r>
      <w:r w:rsidRPr="00575C48">
        <w:rPr>
          <w:rFonts w:ascii="Avenir Book" w:hAnsi="Avenir Book"/>
        </w:rPr>
        <w:t xml:space="preserve"> 8 (1): 91–101. doi:10.1111/j.1461-0248.2004.00687.x.</w:t>
      </w:r>
    </w:p>
    <w:p w:rsidR="00917458" w:rsidRPr="00575C48" w:rsidRDefault="00575C48" w:rsidP="00080385">
      <w:pPr>
        <w:rPr>
          <w:rFonts w:ascii="Avenir Book" w:hAnsi="Avenir Book"/>
        </w:rPr>
      </w:pPr>
      <w:r w:rsidRPr="00575C48">
        <w:rPr>
          <w:rFonts w:ascii="Avenir Book" w:hAnsi="Avenir Book"/>
        </w:rPr>
        <w:t xml:space="preserve">Hastings, Alan, and Louis W. Botsford. 2003. “Comparing designs of marine reserves for fisheries and for biodiversity.” </w:t>
      </w:r>
      <w:r w:rsidRPr="00575C48">
        <w:rPr>
          <w:rFonts w:ascii="Avenir Book" w:hAnsi="Avenir Book"/>
          <w:i/>
        </w:rPr>
        <w:t>Ecological Applications</w:t>
      </w:r>
      <w:r w:rsidRPr="00575C48">
        <w:rPr>
          <w:rFonts w:ascii="Avenir Book" w:hAnsi="Avenir Book"/>
        </w:rPr>
        <w:t xml:space="preserve"> 13 (sp1): 65–70.</w:t>
      </w:r>
    </w:p>
    <w:p w:rsidR="00917458" w:rsidRPr="00575C48" w:rsidRDefault="00575C48" w:rsidP="00080385">
      <w:pPr>
        <w:rPr>
          <w:rFonts w:ascii="Avenir Book" w:hAnsi="Avenir Book"/>
        </w:rPr>
      </w:pPr>
      <w:r w:rsidRPr="00575C48">
        <w:rPr>
          <w:rFonts w:ascii="Avenir Book" w:hAnsi="Avenir Book"/>
        </w:rPr>
        <w:t xml:space="preserve">———. 2006. “Persistence of spatial populations depends on returning home.” </w:t>
      </w:r>
      <w:r w:rsidRPr="00575C48">
        <w:rPr>
          <w:rFonts w:ascii="Avenir Book" w:hAnsi="Avenir Book"/>
          <w:i/>
        </w:rPr>
        <w:t>Proceedings of the National Academy of Sciences</w:t>
      </w:r>
      <w:r w:rsidRPr="00575C48">
        <w:rPr>
          <w:rFonts w:ascii="Avenir Book" w:hAnsi="Avenir Book"/>
        </w:rPr>
        <w:t xml:space="preserve"> 103 (15): 6067–6072.</w:t>
      </w:r>
    </w:p>
    <w:p w:rsidR="00917458" w:rsidRPr="00575C48" w:rsidRDefault="00575C48" w:rsidP="00080385">
      <w:pPr>
        <w:rPr>
          <w:rFonts w:ascii="Avenir Book" w:hAnsi="Avenir Book"/>
        </w:rPr>
      </w:pPr>
      <w:r w:rsidRPr="00575C48">
        <w:rPr>
          <w:rFonts w:ascii="Avenir Book" w:hAnsi="Avenir Book"/>
        </w:rPr>
        <w:t xml:space="preserve">Hiddink, J. G., and R. ter Hofstede. 2008. “Climate induced increases in species richness of marine fishes.” </w:t>
      </w:r>
      <w:r w:rsidRPr="00575C48">
        <w:rPr>
          <w:rFonts w:ascii="Avenir Book" w:hAnsi="Avenir Book"/>
          <w:i/>
        </w:rPr>
        <w:t>Global Change Biology</w:t>
      </w:r>
      <w:r w:rsidRPr="00575C48">
        <w:rPr>
          <w:rFonts w:ascii="Avenir Book" w:hAnsi="Avenir Book"/>
        </w:rPr>
        <w:t xml:space="preserve"> 14 (3) (March): 453–460. doi:10.1111/j.1365-2486.2007.01518.x.</w:t>
      </w:r>
    </w:p>
    <w:p w:rsidR="00917458" w:rsidRPr="00575C48" w:rsidRDefault="00575C48" w:rsidP="00080385">
      <w:pPr>
        <w:rPr>
          <w:rFonts w:ascii="Avenir Book" w:hAnsi="Avenir Book"/>
        </w:rPr>
      </w:pPr>
      <w:r w:rsidRPr="00575C48">
        <w:rPr>
          <w:rFonts w:ascii="Avenir Book" w:hAnsi="Avenir Book"/>
        </w:rPr>
        <w:t xml:space="preserve">Holland, Daniel S., and Richard J. Brazee. 1996. “Marine reserves for fisheries management.” </w:t>
      </w:r>
      <w:r w:rsidRPr="00575C48">
        <w:rPr>
          <w:rFonts w:ascii="Avenir Book" w:hAnsi="Avenir Book"/>
          <w:i/>
        </w:rPr>
        <w:t>Marine Resource Economics</w:t>
      </w:r>
      <w:r w:rsidRPr="00575C48">
        <w:rPr>
          <w:rFonts w:ascii="Avenir Book" w:hAnsi="Avenir Book"/>
        </w:rPr>
        <w:t xml:space="preserve"> 11: 157–172.</w:t>
      </w:r>
    </w:p>
    <w:p w:rsidR="00917458" w:rsidRPr="00575C48" w:rsidRDefault="00575C48" w:rsidP="00080385">
      <w:pPr>
        <w:rPr>
          <w:rFonts w:ascii="Avenir Book" w:hAnsi="Avenir Book"/>
        </w:rPr>
      </w:pPr>
      <w:r w:rsidRPr="00575C48">
        <w:rPr>
          <w:rFonts w:ascii="Avenir Book" w:hAnsi="Avenir Book"/>
        </w:rPr>
        <w:t xml:space="preserve">Howard, Jennifer, Eleanora Babij, Roger Griffis, Brian Helmuth, Stewart Allen, Guillermo Auad, Russell Beard, et al. 2013. </w:t>
      </w:r>
      <w:r w:rsidRPr="00575C48">
        <w:rPr>
          <w:rFonts w:ascii="Avenir Book" w:hAnsi="Avenir Book"/>
          <w:i/>
        </w:rPr>
        <w:t>Oceans and Marine Resources in a Changing Climate</w:t>
      </w:r>
      <w:r w:rsidRPr="00575C48">
        <w:rPr>
          <w:rFonts w:ascii="Avenir Book" w:hAnsi="Avenir Book"/>
        </w:rPr>
        <w:t>.</w:t>
      </w:r>
    </w:p>
    <w:p w:rsidR="00917458" w:rsidRPr="00575C48" w:rsidRDefault="00575C48" w:rsidP="00080385">
      <w:pPr>
        <w:rPr>
          <w:rFonts w:ascii="Avenir Book" w:hAnsi="Avenir Book"/>
        </w:rPr>
      </w:pPr>
      <w:r w:rsidRPr="00575C48">
        <w:rPr>
          <w:rFonts w:ascii="Avenir Book" w:hAnsi="Avenir Book"/>
        </w:rPr>
        <w:t xml:space="preserve">Kearney, Michael, and Warren Porter. 2009. “Mechanistic niche modelling: combining physiological and spatial data to predict species’ ranges.” </w:t>
      </w:r>
      <w:r w:rsidRPr="00575C48">
        <w:rPr>
          <w:rFonts w:ascii="Avenir Book" w:hAnsi="Avenir Book"/>
          <w:i/>
        </w:rPr>
        <w:t>Ecol Lett</w:t>
      </w:r>
      <w:r w:rsidRPr="00575C48">
        <w:rPr>
          <w:rFonts w:ascii="Avenir Book" w:hAnsi="Avenir Book"/>
        </w:rPr>
        <w:t xml:space="preserve"> 12 (4) (April): 334–50. doi:10.1111/j.1461-0248.2008.01277.x.</w:t>
      </w:r>
    </w:p>
    <w:p w:rsidR="00917458" w:rsidRPr="00575C48" w:rsidRDefault="00575C48" w:rsidP="00080385">
      <w:pPr>
        <w:rPr>
          <w:rFonts w:ascii="Avenir Book" w:hAnsi="Avenir Book"/>
        </w:rPr>
      </w:pPr>
      <w:r w:rsidRPr="00575C48">
        <w:rPr>
          <w:rFonts w:ascii="Avenir Book" w:hAnsi="Avenir Book"/>
        </w:rPr>
        <w:t xml:space="preserve">Kell, L., G. Pilling, and C. O’Brien. 2005. “Implications of climate change for the management of North Sea cod (Gadus morhua).” </w:t>
      </w:r>
      <w:r w:rsidRPr="00575C48">
        <w:rPr>
          <w:rFonts w:ascii="Avenir Book" w:hAnsi="Avenir Book"/>
          <w:i/>
        </w:rPr>
        <w:t>ICES Journal of Marine Science</w:t>
      </w:r>
      <w:r w:rsidRPr="00575C48">
        <w:rPr>
          <w:rFonts w:ascii="Avenir Book" w:hAnsi="Avenir Book"/>
        </w:rPr>
        <w:t xml:space="preserve"> 62 (7) (October): 1483–1491. doi:10.1016/j.icesjms.2005.05.006.</w:t>
      </w:r>
    </w:p>
    <w:p w:rsidR="00917458" w:rsidRPr="00575C48" w:rsidRDefault="00575C48" w:rsidP="00080385">
      <w:pPr>
        <w:rPr>
          <w:rFonts w:ascii="Avenir Book" w:hAnsi="Avenir Book"/>
        </w:rPr>
      </w:pPr>
      <w:r w:rsidRPr="00575C48">
        <w:rPr>
          <w:rFonts w:ascii="Avenir Book" w:hAnsi="Avenir Book"/>
        </w:rPr>
        <w:t xml:space="preserve">King, J. R., and G. A. McFarlane. 2006. “A framework for incorporating climate regime shifts into the management of marine resources.” </w:t>
      </w:r>
      <w:r w:rsidRPr="00575C48">
        <w:rPr>
          <w:rFonts w:ascii="Avenir Book" w:hAnsi="Avenir Book"/>
          <w:i/>
        </w:rPr>
        <w:t>Fisheries Management and Ecology</w:t>
      </w:r>
      <w:r w:rsidRPr="00575C48">
        <w:rPr>
          <w:rFonts w:ascii="Avenir Book" w:hAnsi="Avenir Book"/>
        </w:rPr>
        <w:t xml:space="preserve"> 13 (2): 93–102.</w:t>
      </w:r>
    </w:p>
    <w:p w:rsidR="00917458" w:rsidRPr="00575C48" w:rsidRDefault="00575C48" w:rsidP="00080385">
      <w:pPr>
        <w:rPr>
          <w:rFonts w:ascii="Avenir Book" w:hAnsi="Avenir Book"/>
        </w:rPr>
      </w:pPr>
      <w:r w:rsidRPr="00575C48">
        <w:rPr>
          <w:rFonts w:ascii="Avenir Book" w:hAnsi="Avenir Book"/>
        </w:rPr>
        <w:t xml:space="preserve">Kirby, Richard R., Gregory Beaugrand, and John A. Lindley. 2009. “Synergistc Effects of Climate and Fishing in a Marine Ecosystem.” </w:t>
      </w:r>
      <w:r w:rsidRPr="00575C48">
        <w:rPr>
          <w:rFonts w:ascii="Avenir Book" w:hAnsi="Avenir Book"/>
          <w:i/>
        </w:rPr>
        <w:t>Ecosystems</w:t>
      </w:r>
      <w:r w:rsidRPr="00575C48">
        <w:rPr>
          <w:rFonts w:ascii="Avenir Book" w:hAnsi="Avenir Book"/>
        </w:rPr>
        <w:t xml:space="preserve"> 12: 548–556.</w:t>
      </w:r>
    </w:p>
    <w:p w:rsidR="00917458" w:rsidRPr="00575C48" w:rsidRDefault="00575C48" w:rsidP="00080385">
      <w:pPr>
        <w:rPr>
          <w:rFonts w:ascii="Avenir Book" w:hAnsi="Avenir Book"/>
        </w:rPr>
      </w:pPr>
      <w:r w:rsidRPr="00575C48">
        <w:rPr>
          <w:rFonts w:ascii="Avenir Book" w:hAnsi="Avenir Book"/>
        </w:rPr>
        <w:t xml:space="preserve">Latore, J., P. Gould, and A. M. Mortimer. 1998. “Spatial dynamics and critical patch size of annual plant populations.” </w:t>
      </w:r>
      <w:r w:rsidRPr="00575C48">
        <w:rPr>
          <w:rFonts w:ascii="Avenir Book" w:hAnsi="Avenir Book"/>
          <w:i/>
        </w:rPr>
        <w:t>Journal of Theoretical Biology</w:t>
      </w:r>
      <w:r w:rsidRPr="00575C48">
        <w:rPr>
          <w:rFonts w:ascii="Avenir Book" w:hAnsi="Avenir Book"/>
        </w:rPr>
        <w:t xml:space="preserve"> 190 (3): 277–285.</w:t>
      </w:r>
    </w:p>
    <w:p w:rsidR="00917458" w:rsidRPr="00575C48" w:rsidRDefault="00575C48" w:rsidP="00080385">
      <w:pPr>
        <w:rPr>
          <w:rFonts w:ascii="Avenir Book" w:hAnsi="Avenir Book"/>
        </w:rPr>
      </w:pPr>
      <w:r w:rsidRPr="00575C48">
        <w:rPr>
          <w:rFonts w:ascii="Avenir Book" w:hAnsi="Avenir Book"/>
        </w:rPr>
        <w:t xml:space="preserve">Lawler, Joshua J., Timothy H. Tear, Chris Pyke, M. Rebecca Shaw, Patrick Gonzalez, Peter Kareiva, Lara Hansen, et al. 2010. “Resource management in a changing and uncertain climate.” </w:t>
      </w:r>
      <w:r w:rsidRPr="00575C48">
        <w:rPr>
          <w:rFonts w:ascii="Avenir Book" w:hAnsi="Avenir Book"/>
          <w:i/>
        </w:rPr>
        <w:t>Frontiers in Ecology and the Environment</w:t>
      </w:r>
      <w:r w:rsidRPr="00575C48">
        <w:rPr>
          <w:rFonts w:ascii="Avenir Book" w:hAnsi="Avenir Book"/>
        </w:rPr>
        <w:t xml:space="preserve"> 8 (1) (February): 35–43. doi:10.1890/070146.</w:t>
      </w:r>
    </w:p>
    <w:p w:rsidR="00917458" w:rsidRPr="00575C48" w:rsidRDefault="00575C48" w:rsidP="00080385">
      <w:pPr>
        <w:rPr>
          <w:rFonts w:ascii="Avenir Book" w:hAnsi="Avenir Book"/>
        </w:rPr>
      </w:pPr>
      <w:r w:rsidRPr="002F5A83">
        <w:rPr>
          <w:rFonts w:ascii="Avenir Book" w:hAnsi="Avenir Book"/>
          <w:lang w:val="de-DE"/>
          <w:rPrChange w:id="158" w:author="Princeton University Library" w:date="2014-03-10T16:03:00Z">
            <w:rPr>
              <w:rFonts w:ascii="Avenir Book" w:hAnsi="Avenir Book"/>
            </w:rPr>
          </w:rPrChange>
        </w:rPr>
        <w:t xml:space="preserve">Lindegren, Martin, Christian Möllmann, Anders Nielsen, Keith Brander, Brian R. MacKenzie, and Nils Chr Stenseth. </w:t>
      </w:r>
      <w:r w:rsidRPr="00575C48">
        <w:rPr>
          <w:rFonts w:ascii="Avenir Book" w:hAnsi="Avenir Book"/>
        </w:rPr>
        <w:t xml:space="preserve">2010. “Ecological forecasting under climate change: the case of Baltic cod.” </w:t>
      </w:r>
      <w:r w:rsidRPr="00575C48">
        <w:rPr>
          <w:rFonts w:ascii="Avenir Book" w:hAnsi="Avenir Book"/>
          <w:i/>
        </w:rPr>
        <w:t>Proc Biol Sci</w:t>
      </w:r>
      <w:r w:rsidRPr="00575C48">
        <w:rPr>
          <w:rFonts w:ascii="Avenir Book" w:hAnsi="Avenir Book"/>
        </w:rPr>
        <w:t xml:space="preserve"> 277 (1691) (July): 2121–30. doi:10.1098/rspb.2010.0353.</w:t>
      </w:r>
    </w:p>
    <w:p w:rsidR="00917458" w:rsidRPr="00575C48" w:rsidRDefault="00575C48" w:rsidP="00080385">
      <w:pPr>
        <w:rPr>
          <w:rFonts w:ascii="Avenir Book" w:hAnsi="Avenir Book"/>
        </w:rPr>
      </w:pPr>
      <w:r w:rsidRPr="00575C48">
        <w:rPr>
          <w:rFonts w:ascii="Avenir Book" w:hAnsi="Avenir Book"/>
        </w:rPr>
        <w:t xml:space="preserve">Ling, S. D., C. R. Johnson, S. D. Frusher, and K. R. Ridgway. 2009. “Overfishing reduces resilience of kelp beds to climate-driven catastrophic phase shift.” </w:t>
      </w:r>
      <w:r w:rsidRPr="00575C48">
        <w:rPr>
          <w:rFonts w:ascii="Avenir Book" w:hAnsi="Avenir Book"/>
          <w:i/>
        </w:rPr>
        <w:t>Proceedings of the National Academy of Sciences</w:t>
      </w:r>
      <w:r w:rsidRPr="00575C48">
        <w:rPr>
          <w:rFonts w:ascii="Avenir Book" w:hAnsi="Avenir Book"/>
        </w:rPr>
        <w:t xml:space="preserve"> 106 (52): 22341–22345.</w:t>
      </w:r>
    </w:p>
    <w:p w:rsidR="00917458" w:rsidRPr="00575C48" w:rsidRDefault="00575C48" w:rsidP="00080385">
      <w:pPr>
        <w:rPr>
          <w:rFonts w:ascii="Avenir Book" w:hAnsi="Avenir Book"/>
        </w:rPr>
      </w:pPr>
      <w:r w:rsidRPr="00575C48">
        <w:rPr>
          <w:rFonts w:ascii="Avenir Book" w:hAnsi="Avenir Book"/>
        </w:rPr>
        <w:lastRenderedPageBreak/>
        <w:t xml:space="preserve">Lockwood, Dale R., Alan Hastings, and Louis W. Botsford. 2002. “The effects of dispersal patterns on marine reserves: does the tail wag the dog?” </w:t>
      </w:r>
      <w:r w:rsidRPr="00575C48">
        <w:rPr>
          <w:rFonts w:ascii="Avenir Book" w:hAnsi="Avenir Book"/>
          <w:i/>
        </w:rPr>
        <w:t>Theor Popul Biol</w:t>
      </w:r>
      <w:r w:rsidRPr="00575C48">
        <w:rPr>
          <w:rFonts w:ascii="Avenir Book" w:hAnsi="Avenir Book"/>
        </w:rPr>
        <w:t xml:space="preserve"> 61 (3) (May): 297–309. doi:10.1006/tpbi.2002.1572.</w:t>
      </w:r>
    </w:p>
    <w:p w:rsidR="00917458" w:rsidRPr="00575C48" w:rsidRDefault="00575C48" w:rsidP="00080385">
      <w:pPr>
        <w:rPr>
          <w:rFonts w:ascii="Avenir Book" w:hAnsi="Avenir Book"/>
        </w:rPr>
      </w:pPr>
      <w:r w:rsidRPr="00575C48">
        <w:rPr>
          <w:rFonts w:ascii="Avenir Book" w:hAnsi="Avenir Book"/>
        </w:rPr>
        <w:t xml:space="preserve">Mackenzie, Brian R., Henrik Gislason, Christian Möllmann, and Friedrich W. Köster. 2007. “Impact of 21st century climate change on the Baltic Sea fish community and fisheries.” </w:t>
      </w:r>
      <w:r w:rsidRPr="00575C48">
        <w:rPr>
          <w:rFonts w:ascii="Avenir Book" w:hAnsi="Avenir Book"/>
          <w:i/>
        </w:rPr>
        <w:t>Global Change Biology</w:t>
      </w:r>
      <w:r w:rsidRPr="00575C48">
        <w:rPr>
          <w:rFonts w:ascii="Avenir Book" w:hAnsi="Avenir Book"/>
        </w:rPr>
        <w:t xml:space="preserve"> 13 (7) (July): 1348–1367. doi:10.1111/j.1365-2486.2007.01369.x.</w:t>
      </w:r>
    </w:p>
    <w:p w:rsidR="00917458" w:rsidRPr="00575C48" w:rsidRDefault="00575C48" w:rsidP="00080385">
      <w:pPr>
        <w:rPr>
          <w:rFonts w:ascii="Avenir Book" w:hAnsi="Avenir Book"/>
        </w:rPr>
      </w:pPr>
      <w:r w:rsidRPr="00575C48">
        <w:rPr>
          <w:rFonts w:ascii="Avenir Book" w:hAnsi="Avenir Book"/>
        </w:rPr>
        <w:t xml:space="preserve">Merino, Gorka, Manuel Barange, Christian Mullon, and Lynda Rodwell. 2010. “Impacts of global environmental change and aquaculture expansion on marine ecosystems.” </w:t>
      </w:r>
      <w:r w:rsidRPr="00575C48">
        <w:rPr>
          <w:rFonts w:ascii="Avenir Book" w:hAnsi="Avenir Book"/>
          <w:i/>
        </w:rPr>
        <w:t>Global Environmental Change</w:t>
      </w:r>
      <w:r w:rsidRPr="00575C48">
        <w:rPr>
          <w:rFonts w:ascii="Avenir Book" w:hAnsi="Avenir Book"/>
        </w:rPr>
        <w:t xml:space="preserve"> 20 (4) (October): 586–596. doi:10.1016/j.gloenvcha.2010.07.008.</w:t>
      </w:r>
    </w:p>
    <w:p w:rsidR="00917458" w:rsidRPr="00575C48" w:rsidRDefault="00575C48" w:rsidP="00080385">
      <w:pPr>
        <w:rPr>
          <w:rFonts w:ascii="Avenir Book" w:hAnsi="Avenir Book"/>
        </w:rPr>
      </w:pPr>
      <w:r w:rsidRPr="00575C48">
        <w:rPr>
          <w:rFonts w:ascii="Avenir Book" w:hAnsi="Avenir Book"/>
        </w:rPr>
        <w:t xml:space="preserve">Merino, Gorka, Manuel Barange, and Christian Mullon. 2010. “Climate variability and change scenarios for a marine commodity: Modelling small pelagic fish, fisheries and fishmeal in a globalized market.” </w:t>
      </w:r>
      <w:r w:rsidRPr="00575C48">
        <w:rPr>
          <w:rFonts w:ascii="Avenir Book" w:hAnsi="Avenir Book"/>
          <w:i/>
        </w:rPr>
        <w:t>Journal of Marine Systems</w:t>
      </w:r>
      <w:r w:rsidRPr="00575C48">
        <w:rPr>
          <w:rFonts w:ascii="Avenir Book" w:hAnsi="Avenir Book"/>
        </w:rPr>
        <w:t xml:space="preserve"> 81 (1–2): 196–205. doi:10.1016/j.jmarsys.2009.12.010. </w:t>
      </w:r>
      <w:hyperlink r:id="rId9">
        <w:r w:rsidRPr="00575C48">
          <w:rPr>
            <w:rStyle w:val="Link"/>
            <w:rFonts w:ascii="Avenir Book" w:hAnsi="Avenir Book"/>
            <w:color w:val="auto"/>
          </w:rPr>
          <w:t>http://www.sciencedirect.com/science/article/pii/S0924796309003480</w:t>
        </w:r>
      </w:hyperlink>
      <w:r w:rsidRPr="00575C48">
        <w:rPr>
          <w:rFonts w:ascii="Avenir Book" w:hAnsi="Avenir Book"/>
        </w:rPr>
        <w:t>.</w:t>
      </w:r>
    </w:p>
    <w:p w:rsidR="00917458" w:rsidRPr="00575C48" w:rsidRDefault="00575C48" w:rsidP="00080385">
      <w:pPr>
        <w:rPr>
          <w:rFonts w:ascii="Avenir Book" w:hAnsi="Avenir Book"/>
        </w:rPr>
      </w:pPr>
      <w:r w:rsidRPr="00575C48">
        <w:rPr>
          <w:rFonts w:ascii="Avenir Book" w:hAnsi="Avenir Book"/>
        </w:rPr>
        <w:t xml:space="preserve">Mora, Camilo, Rebekka Metzger, Audrey Rollo, and Ransom A. Myers. 2007. “Experimental simulations about the effects of overexploitation and habitat fragmentation on populations facing environmental warming.” </w:t>
      </w:r>
      <w:r w:rsidRPr="00575C48">
        <w:rPr>
          <w:rFonts w:ascii="Avenir Book" w:hAnsi="Avenir Book"/>
          <w:i/>
        </w:rPr>
        <w:t>Proc Biol Sci</w:t>
      </w:r>
      <w:r w:rsidRPr="00575C48">
        <w:rPr>
          <w:rFonts w:ascii="Avenir Book" w:hAnsi="Avenir Book"/>
        </w:rPr>
        <w:t xml:space="preserve"> 274 (1613) (April): 1023–8. doi:10.1098/rspb.2006.0338.</w:t>
      </w:r>
    </w:p>
    <w:p w:rsidR="00917458" w:rsidRPr="00575C48" w:rsidRDefault="00575C48" w:rsidP="00080385">
      <w:pPr>
        <w:rPr>
          <w:rFonts w:ascii="Avenir Book" w:hAnsi="Avenir Book"/>
        </w:rPr>
      </w:pPr>
      <w:r w:rsidRPr="00575C48">
        <w:rPr>
          <w:rFonts w:ascii="Avenir Book" w:hAnsi="Avenir Book"/>
        </w:rPr>
        <w:t xml:space="preserve">Nye, Janet A., Robert J. Gamble, and Jason S. Link. 2013. “The relative impact of warming and removing top predators on the Northeast US large marine biotic community.” </w:t>
      </w:r>
      <w:r w:rsidRPr="00575C48">
        <w:rPr>
          <w:rFonts w:ascii="Avenir Book" w:hAnsi="Avenir Book"/>
          <w:i/>
        </w:rPr>
        <w:t>Ecological Modelling</w:t>
      </w:r>
      <w:r w:rsidRPr="00575C48">
        <w:rPr>
          <w:rFonts w:ascii="Avenir Book" w:hAnsi="Avenir Book"/>
        </w:rPr>
        <w:t xml:space="preserve"> 264 (August): 157–168. doi:10.1016/j.ecolmodel.2012.08.019.</w:t>
      </w:r>
    </w:p>
    <w:p w:rsidR="00917458" w:rsidRPr="00575C48" w:rsidRDefault="00575C48" w:rsidP="00080385">
      <w:pPr>
        <w:rPr>
          <w:rFonts w:ascii="Avenir Book" w:hAnsi="Avenir Book"/>
        </w:rPr>
      </w:pPr>
      <w:r w:rsidRPr="00575C48">
        <w:rPr>
          <w:rFonts w:ascii="Avenir Book" w:hAnsi="Avenir Book"/>
        </w:rPr>
        <w:t xml:space="preserve">Nye, Janet A., Jason S. Link, Jonathan A. Hare, and William J. Overholtz. 2009. “Changing spatial distribution of fish stocks in relation to climate and population size on the Northeast United States continental shelf.” </w:t>
      </w:r>
      <w:r w:rsidRPr="00575C48">
        <w:rPr>
          <w:rFonts w:ascii="Avenir Book" w:hAnsi="Avenir Book"/>
          <w:i/>
        </w:rPr>
        <w:t>Marine Ecology Progress Series</w:t>
      </w:r>
      <w:r w:rsidRPr="00575C48">
        <w:rPr>
          <w:rFonts w:ascii="Avenir Book" w:hAnsi="Avenir Book"/>
        </w:rPr>
        <w:t xml:space="preserve"> 393 (October): 111–129. doi:10.3354/meps08220.</w:t>
      </w:r>
    </w:p>
    <w:p w:rsidR="00917458" w:rsidRPr="00575C48" w:rsidRDefault="00575C48" w:rsidP="00080385">
      <w:pPr>
        <w:rPr>
          <w:rFonts w:ascii="Avenir Book" w:hAnsi="Avenir Book"/>
        </w:rPr>
      </w:pPr>
      <w:r w:rsidRPr="00575C48">
        <w:rPr>
          <w:rFonts w:ascii="Avenir Book" w:hAnsi="Avenir Book"/>
        </w:rPr>
        <w:t xml:space="preserve">Pelletier, E., P. Sargian, J. Payet, and S. Demers. 2006. “Ecotoxicological effects of combined UVB and organic contaminants in coastal waters: a review.” </w:t>
      </w:r>
      <w:r w:rsidRPr="00575C48">
        <w:rPr>
          <w:rFonts w:ascii="Avenir Book" w:hAnsi="Avenir Book"/>
          <w:i/>
        </w:rPr>
        <w:t>Photochemistry and photobiology</w:t>
      </w:r>
      <w:r w:rsidRPr="00575C48">
        <w:rPr>
          <w:rFonts w:ascii="Avenir Book" w:hAnsi="Avenir Book"/>
        </w:rPr>
        <w:t xml:space="preserve"> 82 (4): 981–993.</w:t>
      </w:r>
    </w:p>
    <w:p w:rsidR="00917458" w:rsidRPr="00575C48" w:rsidRDefault="00575C48" w:rsidP="00080385">
      <w:pPr>
        <w:rPr>
          <w:rFonts w:ascii="Avenir Book" w:hAnsi="Avenir Book"/>
        </w:rPr>
      </w:pPr>
      <w:r w:rsidRPr="00575C48">
        <w:rPr>
          <w:rFonts w:ascii="Avenir Book" w:hAnsi="Avenir Book"/>
        </w:rPr>
        <w:t xml:space="preserve">Perry, Allison L., Paula J. Low, Jim R. Ellis, and John D. Reynolds. 2005. “Climate Change and Distribution Shifts in Marine Fishes.” </w:t>
      </w:r>
      <w:r w:rsidRPr="00575C48">
        <w:rPr>
          <w:rFonts w:ascii="Avenir Book" w:hAnsi="Avenir Book"/>
          <w:i/>
        </w:rPr>
        <w:t>Science</w:t>
      </w:r>
      <w:r w:rsidRPr="00575C48">
        <w:rPr>
          <w:rFonts w:ascii="Avenir Book" w:hAnsi="Avenir Book"/>
        </w:rPr>
        <w:t xml:space="preserve"> 308: 1912–1915.</w:t>
      </w:r>
    </w:p>
    <w:p w:rsidR="00917458" w:rsidRPr="00575C48" w:rsidRDefault="00575C48" w:rsidP="00080385">
      <w:pPr>
        <w:rPr>
          <w:rFonts w:ascii="Avenir Book" w:hAnsi="Avenir Book"/>
        </w:rPr>
      </w:pPr>
      <w:r w:rsidRPr="00575C48">
        <w:rPr>
          <w:rFonts w:ascii="Avenir Book" w:hAnsi="Avenir Book"/>
        </w:rPr>
        <w:t>Pinsky, Malin. 2011. “Dispersal, Fishing, and the Conservation of Marine Species.” Stanford University: Stanford University.</w:t>
      </w:r>
    </w:p>
    <w:p w:rsidR="00917458" w:rsidRPr="00575C48" w:rsidRDefault="00575C48" w:rsidP="00080385">
      <w:pPr>
        <w:rPr>
          <w:rFonts w:ascii="Avenir Book" w:hAnsi="Avenir Book"/>
        </w:rPr>
      </w:pPr>
      <w:r w:rsidRPr="00575C48">
        <w:rPr>
          <w:rFonts w:ascii="Avenir Book" w:hAnsi="Avenir Book"/>
        </w:rPr>
        <w:t xml:space="preserve">Plaganyi, E. E. E., S. J. J. Weeks, T. D. D. Skewes, M. T. T. Gibbs, E. S. S. Poloczanska, A. Norman-Lopez, L. K. K. Blamey, M. Soares, and W. M. L. Robinson. 2011. “Assessing the adequacy of current fisheries management under changing climate: a southern synopsis.” </w:t>
      </w:r>
      <w:r w:rsidRPr="00575C48">
        <w:rPr>
          <w:rFonts w:ascii="Avenir Book" w:hAnsi="Avenir Book"/>
          <w:i/>
        </w:rPr>
        <w:t>ICES Journal of Marine Science</w:t>
      </w:r>
      <w:r w:rsidRPr="00575C48">
        <w:rPr>
          <w:rFonts w:ascii="Avenir Book" w:hAnsi="Avenir Book"/>
        </w:rPr>
        <w:t xml:space="preserve"> 68 (6) (July): 1305–1317. doi:10.1093/icesjms/fsr049.</w:t>
      </w:r>
    </w:p>
    <w:p w:rsidR="00917458" w:rsidRPr="00575C48" w:rsidRDefault="00575C48" w:rsidP="00080385">
      <w:pPr>
        <w:rPr>
          <w:rFonts w:ascii="Avenir Book" w:hAnsi="Avenir Book"/>
        </w:rPr>
      </w:pPr>
      <w:r w:rsidRPr="00575C48">
        <w:rPr>
          <w:rFonts w:ascii="Avenir Book" w:hAnsi="Avenir Book"/>
        </w:rPr>
        <w:lastRenderedPageBreak/>
        <w:t xml:space="preserve">Planque, Benjamin, Jean-Marc -. M. Fromentin, Philippe Cury, Kenneth F. Drinkwater, Simon Jennings, R. Ian Perry, and Souad Kifani. 2010. “How does fishing alter marine populations and ecosystems sensitivity to climate?” </w:t>
      </w:r>
      <w:r w:rsidRPr="00575C48">
        <w:rPr>
          <w:rFonts w:ascii="Avenir Book" w:hAnsi="Avenir Book"/>
          <w:i/>
        </w:rPr>
        <w:t>Journal of Marine Systems</w:t>
      </w:r>
      <w:r w:rsidRPr="00575C48">
        <w:rPr>
          <w:rFonts w:ascii="Avenir Book" w:hAnsi="Avenir Book"/>
        </w:rPr>
        <w:t xml:space="preserve"> 79 (3): 403–417.</w:t>
      </w:r>
    </w:p>
    <w:p w:rsidR="00917458" w:rsidRPr="00575C48" w:rsidRDefault="00575C48" w:rsidP="00080385">
      <w:pPr>
        <w:rPr>
          <w:rFonts w:ascii="Avenir Book" w:hAnsi="Avenir Book"/>
        </w:rPr>
      </w:pPr>
      <w:r w:rsidRPr="00575C48">
        <w:rPr>
          <w:rFonts w:ascii="Avenir Book" w:hAnsi="Avenir Book"/>
        </w:rPr>
        <w:t xml:space="preserve">Planque, Benjamin, Jean-Marc Fromentin, Philippe Cury, Kenneth F. Drinkwater, Simon Jennings, R. Ian Perry, and Souad Kifani. 2010. “How does fishing alter marine populations and ecosystems sensitivity to climate?” </w:t>
      </w:r>
      <w:r w:rsidRPr="00575C48">
        <w:rPr>
          <w:rFonts w:ascii="Avenir Book" w:hAnsi="Avenir Book"/>
          <w:i/>
        </w:rPr>
        <w:t>Journal of Marine Systems</w:t>
      </w:r>
      <w:r w:rsidRPr="00575C48">
        <w:rPr>
          <w:rFonts w:ascii="Avenir Book" w:hAnsi="Avenir Book"/>
        </w:rPr>
        <w:t xml:space="preserve"> 79: 403–417.</w:t>
      </w:r>
    </w:p>
    <w:p w:rsidR="00917458" w:rsidRPr="00575C48" w:rsidRDefault="00575C48" w:rsidP="00080385">
      <w:pPr>
        <w:rPr>
          <w:rFonts w:ascii="Avenir Book" w:hAnsi="Avenir Book"/>
        </w:rPr>
      </w:pPr>
      <w:r w:rsidRPr="00575C48">
        <w:rPr>
          <w:rFonts w:ascii="Avenir Book" w:hAnsi="Avenir Book"/>
        </w:rPr>
        <w:t xml:space="preserve">Rijnsdorp, A. D. D., M. A. A. Peck, G. H. H. Engelhard, C. Mollmann, and J. K. K. Pinnegar. 2009. “Resolving the effect of climate change on fish populations.” </w:t>
      </w:r>
      <w:r w:rsidRPr="00575C48">
        <w:rPr>
          <w:rFonts w:ascii="Avenir Book" w:hAnsi="Avenir Book"/>
          <w:i/>
        </w:rPr>
        <w:t>ICES Journal of Marine Science</w:t>
      </w:r>
      <w:r w:rsidRPr="00575C48">
        <w:rPr>
          <w:rFonts w:ascii="Avenir Book" w:hAnsi="Avenir Book"/>
        </w:rPr>
        <w:t xml:space="preserve"> 66 (7) (August): 1570–1583. doi:10.1093/icesjms/fsp056.</w:t>
      </w:r>
    </w:p>
    <w:p w:rsidR="00917458" w:rsidRPr="00575C48" w:rsidRDefault="00575C48" w:rsidP="00080385">
      <w:pPr>
        <w:rPr>
          <w:rFonts w:ascii="Avenir Book" w:hAnsi="Avenir Book"/>
        </w:rPr>
      </w:pPr>
      <w:r w:rsidRPr="00575C48">
        <w:rPr>
          <w:rFonts w:ascii="Avenir Book" w:hAnsi="Avenir Book"/>
        </w:rPr>
        <w:t xml:space="preserve">Robinson, L. M. M., J. Elith, A. J. J. Hobday, R. G. G. Pearson, B. E. E. Kendall, H. P. P. Possingham, and A. J. J. Richardson. 2011. “Pushing the limits in marine species distribution modelling: lessons from the land present challenges and opportunities.” </w:t>
      </w:r>
      <w:r w:rsidRPr="00575C48">
        <w:rPr>
          <w:rFonts w:ascii="Avenir Book" w:hAnsi="Avenir Book"/>
          <w:i/>
        </w:rPr>
        <w:t>Global Ecology and Biogeography</w:t>
      </w:r>
      <w:r w:rsidRPr="00575C48">
        <w:rPr>
          <w:rFonts w:ascii="Avenir Book" w:hAnsi="Avenir Book"/>
        </w:rPr>
        <w:t xml:space="preserve"> 20 (6) (November): 789–802. doi:10.1111/j.1466-8238.2010.00636.x.</w:t>
      </w:r>
    </w:p>
    <w:p w:rsidR="00917458" w:rsidRPr="00575C48" w:rsidRDefault="00575C48" w:rsidP="00080385">
      <w:pPr>
        <w:rPr>
          <w:rFonts w:ascii="Avenir Book" w:hAnsi="Avenir Book"/>
        </w:rPr>
      </w:pPr>
      <w:r w:rsidRPr="00575C48">
        <w:rPr>
          <w:rFonts w:ascii="Avenir Book" w:hAnsi="Avenir Book"/>
        </w:rPr>
        <w:t xml:space="preserve">Sala, O. E. E. 2000. “Global Biodiversity Scenarios for the Year 2100.” </w:t>
      </w:r>
      <w:r w:rsidRPr="00575C48">
        <w:rPr>
          <w:rFonts w:ascii="Avenir Book" w:hAnsi="Avenir Book"/>
          <w:i/>
        </w:rPr>
        <w:t>Science</w:t>
      </w:r>
      <w:r w:rsidRPr="00575C48">
        <w:rPr>
          <w:rFonts w:ascii="Avenir Book" w:hAnsi="Avenir Book"/>
        </w:rPr>
        <w:t xml:space="preserve"> 287 (5459) (March): 1770–1774. doi:10.1126/science.287.5459.1770.</w:t>
      </w:r>
    </w:p>
    <w:p w:rsidR="00917458" w:rsidRPr="00575C48" w:rsidRDefault="00575C48" w:rsidP="00080385">
      <w:pPr>
        <w:rPr>
          <w:rFonts w:ascii="Avenir Book" w:hAnsi="Avenir Book"/>
        </w:rPr>
      </w:pPr>
      <w:r w:rsidRPr="00575C48">
        <w:rPr>
          <w:rFonts w:ascii="Avenir Book" w:hAnsi="Avenir Book"/>
        </w:rPr>
        <w:t xml:space="preserve">Simpson, Stephen D., Simon Jennings, Mark P. Johnson, Julia L. Blanchard, Pieter-Jan J. Schön, David W. Sims, and Martin J. Genner. 2011. “Continental shelf-wide response of a fish assemblage to rapid warming of the sea.” </w:t>
      </w:r>
      <w:r w:rsidRPr="00575C48">
        <w:rPr>
          <w:rFonts w:ascii="Avenir Book" w:hAnsi="Avenir Book"/>
          <w:i/>
        </w:rPr>
        <w:t>Curr Biol</w:t>
      </w:r>
      <w:r w:rsidRPr="00575C48">
        <w:rPr>
          <w:rFonts w:ascii="Avenir Book" w:hAnsi="Avenir Book"/>
        </w:rPr>
        <w:t xml:space="preserve"> 21 (18) (September): 1565–70. doi:10.1016/j.cub.2011.08.016.</w:t>
      </w:r>
    </w:p>
    <w:p w:rsidR="00917458" w:rsidRPr="00575C48" w:rsidRDefault="00575C48" w:rsidP="00080385">
      <w:pPr>
        <w:rPr>
          <w:rFonts w:ascii="Avenir Book" w:hAnsi="Avenir Book"/>
        </w:rPr>
      </w:pPr>
      <w:r w:rsidRPr="00575C48">
        <w:rPr>
          <w:rFonts w:ascii="Avenir Book" w:hAnsi="Avenir Book"/>
        </w:rPr>
        <w:t xml:space="preserve">Thomas, Chris D., Phillipa K. Gillingham, Richard B. Bradbury, David B. Roy, Barbara J. Anderson, John M. Baxter, Nigel A. D. Bourn, et al. 2012. “Protected areas facilitate species’ range expansions.” </w:t>
      </w:r>
      <w:r w:rsidRPr="00575C48">
        <w:rPr>
          <w:rFonts w:ascii="Avenir Book" w:hAnsi="Avenir Book"/>
          <w:i/>
        </w:rPr>
        <w:t>Proc Natl Acad Sci U S A</w:t>
      </w:r>
      <w:r w:rsidRPr="00575C48">
        <w:rPr>
          <w:rFonts w:ascii="Avenir Book" w:hAnsi="Avenir Book"/>
        </w:rPr>
        <w:t xml:space="preserve"> 109 (35) (August): 14063–8. doi:10.1073/pnas.1210251109.</w:t>
      </w:r>
    </w:p>
    <w:p w:rsidR="00917458" w:rsidRPr="00575C48" w:rsidRDefault="00575C48" w:rsidP="00080385">
      <w:pPr>
        <w:rPr>
          <w:rFonts w:ascii="Avenir Book" w:hAnsi="Avenir Book"/>
        </w:rPr>
      </w:pPr>
      <w:r w:rsidRPr="00575C48">
        <w:rPr>
          <w:rFonts w:ascii="Avenir Book" w:hAnsi="Avenir Book"/>
        </w:rPr>
        <w:t xml:space="preserve">Walters, Carl, and Ana M. Parma. 1996. “Fixed exploitation rate strategies for coping with effects of climate change.” </w:t>
      </w:r>
      <w:r w:rsidRPr="00575C48">
        <w:rPr>
          <w:rFonts w:ascii="Avenir Book" w:hAnsi="Avenir Book"/>
          <w:i/>
        </w:rPr>
        <w:t>Canadian Journal of Fisheries and Aquatic Sciences</w:t>
      </w:r>
      <w:r w:rsidRPr="00575C48">
        <w:rPr>
          <w:rFonts w:ascii="Avenir Book" w:hAnsi="Avenir Book"/>
        </w:rPr>
        <w:t xml:space="preserve"> 53 (1): 148–158. </w:t>
      </w:r>
      <w:r w:rsidR="00C51D18">
        <w:fldChar w:fldCharType="begin"/>
      </w:r>
      <w:ins w:id="159" w:author="Princeton University Library" w:date="2014-03-10T16:03:00Z">
        <w:r w:rsidR="00ED7E8C">
          <w:instrText xml:space="preserve">HYPERLINK "C:\\Users\\SciLibUser.LIBSTAFF.019\\AppData\\Local\\Temp\\2" \h </w:instrText>
        </w:r>
      </w:ins>
      <w:del w:id="160" w:author="Princeton University Library" w:date="2014-03-10T16:03:00Z">
        <w:r w:rsidR="00C51D18" w:rsidDel="00ED7E8C">
          <w:delInstrText>HYPERLINK "2" \h</w:delInstrText>
        </w:r>
      </w:del>
      <w:ins w:id="161" w:author="Princeton University Library" w:date="2014-03-10T16:03:00Z"/>
      <w:r w:rsidR="00C51D18">
        <w:fldChar w:fldCharType="separate"/>
      </w:r>
      <w:r w:rsidRPr="00575C48">
        <w:rPr>
          <w:rStyle w:val="Link"/>
          <w:rFonts w:ascii="Avenir Book" w:hAnsi="Avenir Book"/>
          <w:color w:val="auto"/>
        </w:rPr>
        <w:t>2</w:t>
      </w:r>
      <w:r w:rsidR="00C51D18">
        <w:fldChar w:fldCharType="end"/>
      </w:r>
      <w:r w:rsidRPr="00575C48">
        <w:rPr>
          <w:rFonts w:ascii="Avenir Book" w:hAnsi="Avenir Book"/>
        </w:rPr>
        <w:t>.</w:t>
      </w:r>
    </w:p>
    <w:p w:rsidR="00917458" w:rsidRPr="00575C48" w:rsidRDefault="00575C48" w:rsidP="00080385">
      <w:pPr>
        <w:rPr>
          <w:rFonts w:ascii="Avenir Book" w:hAnsi="Avenir Book"/>
        </w:rPr>
      </w:pPr>
      <w:r w:rsidRPr="00575C48">
        <w:rPr>
          <w:rFonts w:ascii="Avenir Book" w:hAnsi="Avenir Book"/>
        </w:rPr>
        <w:t xml:space="preserve">Wilcove, David S., David Rothstein, Jason Dubow, Ali Phillips, and Elizabeth Losos. 1998. “Quantifying threats to imperiled species in the United States.” </w:t>
      </w:r>
      <w:r w:rsidRPr="00575C48">
        <w:rPr>
          <w:rFonts w:ascii="Avenir Book" w:hAnsi="Avenir Book"/>
          <w:i/>
        </w:rPr>
        <w:t>BioScience</w:t>
      </w:r>
      <w:r w:rsidRPr="00575C48">
        <w:rPr>
          <w:rFonts w:ascii="Avenir Book" w:hAnsi="Avenir Book"/>
        </w:rPr>
        <w:t xml:space="preserve"> 48 (8): 607–615.</w:t>
      </w:r>
    </w:p>
    <w:p w:rsidR="00917458" w:rsidRPr="00575C48" w:rsidRDefault="00575C48" w:rsidP="00080385">
      <w:pPr>
        <w:rPr>
          <w:rFonts w:ascii="Avenir Book" w:hAnsi="Avenir Book"/>
        </w:rPr>
      </w:pPr>
      <w:r w:rsidRPr="00575C48">
        <w:rPr>
          <w:rFonts w:ascii="Avenir Book" w:hAnsi="Avenir Book"/>
        </w:rPr>
        <w:t xml:space="preserve">Zarnetske, Phoebe L., David K. Skelly, and Mark C. Urban. 2012. “Ecology. Biotic multipliers of climate change.” </w:t>
      </w:r>
      <w:r w:rsidRPr="00575C48">
        <w:rPr>
          <w:rFonts w:ascii="Avenir Book" w:hAnsi="Avenir Book"/>
          <w:i/>
        </w:rPr>
        <w:t>Science</w:t>
      </w:r>
      <w:r w:rsidRPr="00575C48">
        <w:rPr>
          <w:rFonts w:ascii="Avenir Book" w:hAnsi="Avenir Book"/>
        </w:rPr>
        <w:t xml:space="preserve"> 336 (6088) (June): 1516–8. doi:10.1126/science.1222732.</w:t>
      </w:r>
    </w:p>
    <w:p w:rsidR="00917458" w:rsidRPr="00575C48" w:rsidRDefault="00575C48" w:rsidP="00080385">
      <w:pPr>
        <w:rPr>
          <w:rFonts w:ascii="Avenir Book" w:hAnsi="Avenir Book"/>
        </w:rPr>
      </w:pPr>
      <w:r w:rsidRPr="00575C48">
        <w:rPr>
          <w:rFonts w:ascii="Avenir Book" w:hAnsi="Avenir Book"/>
        </w:rPr>
        <w:t xml:space="preserve">Zhang, C. I. I., A. B. B. Hollowed, J.-B..-.. B. Lee, and D.-H..-.. H. Kim. 2011. “An IFRAME approach for assessing impacts of climate change on fisheries.” </w:t>
      </w:r>
      <w:r w:rsidRPr="00575C48">
        <w:rPr>
          <w:rFonts w:ascii="Avenir Book" w:hAnsi="Avenir Book"/>
          <w:i/>
        </w:rPr>
        <w:t>ICES Journal of Marine Science</w:t>
      </w:r>
      <w:r w:rsidRPr="00575C48">
        <w:rPr>
          <w:rFonts w:ascii="Avenir Book" w:hAnsi="Avenir Book"/>
        </w:rPr>
        <w:t xml:space="preserve"> 68 (6) (July): 1318–1328. doi:10.1093/icesjms/fsr073.</w:t>
      </w:r>
    </w:p>
    <w:p w:rsidR="00917458" w:rsidRDefault="00575C48" w:rsidP="00080385">
      <w:pPr>
        <w:rPr>
          <w:rFonts w:ascii="Avenir Book" w:hAnsi="Avenir Book"/>
        </w:rPr>
      </w:pPr>
      <w:r w:rsidRPr="00575C48">
        <w:rPr>
          <w:rFonts w:ascii="Avenir Book" w:hAnsi="Avenir Book"/>
        </w:rPr>
        <w:t xml:space="preserve">Zhou, Ying, and Mark Kot. 2011. “Discrete-time growth-dispersal models with shifting species ranges.” </w:t>
      </w:r>
      <w:r w:rsidRPr="00575C48">
        <w:rPr>
          <w:rFonts w:ascii="Avenir Book" w:hAnsi="Avenir Book"/>
          <w:i/>
        </w:rPr>
        <w:t>Theoretical Ecology</w:t>
      </w:r>
      <w:r w:rsidRPr="00575C48">
        <w:rPr>
          <w:rFonts w:ascii="Avenir Book" w:hAnsi="Avenir Book"/>
        </w:rPr>
        <w:t xml:space="preserve"> 4 (1) (February): 13–25. doi:10.1007/s12080-010-0071-3.</w:t>
      </w:r>
    </w:p>
    <w:p w:rsidR="00575C48" w:rsidRDefault="00575C48" w:rsidP="00AD2D55">
      <w:pPr>
        <w:spacing w:line="480" w:lineRule="auto"/>
        <w:rPr>
          <w:rFonts w:ascii="Avenir Book" w:hAnsi="Avenir Book"/>
        </w:rPr>
      </w:pPr>
      <w:r>
        <w:rPr>
          <w:rFonts w:ascii="Avenir Book" w:hAnsi="Avenir Book"/>
        </w:rPr>
        <w:br w:type="page"/>
      </w:r>
    </w:p>
    <w:p w:rsidR="00575C48" w:rsidRDefault="00575C48" w:rsidP="00AD2D55">
      <w:pPr>
        <w:pStyle w:val="Heading1"/>
        <w:spacing w:line="480" w:lineRule="auto"/>
        <w:rPr>
          <w:rFonts w:ascii="Avenir Book" w:hAnsi="Avenir Book"/>
          <w:color w:val="auto"/>
        </w:rPr>
      </w:pPr>
      <w:bookmarkStart w:id="162" w:name="tables"/>
      <w:r w:rsidRPr="00575C48">
        <w:rPr>
          <w:rFonts w:ascii="Avenir Book" w:hAnsi="Avenir Book"/>
          <w:color w:val="auto"/>
        </w:rPr>
        <w:lastRenderedPageBreak/>
        <w:t>Tables</w:t>
      </w:r>
      <w:bookmarkEnd w:id="162"/>
    </w:p>
    <w:p w:rsidR="00575C48" w:rsidRPr="00575C48" w:rsidRDefault="00575C48" w:rsidP="00AD2D55">
      <w:pPr>
        <w:spacing w:line="480" w:lineRule="auto"/>
      </w:pPr>
    </w:p>
    <w:p w:rsidR="00575C48" w:rsidRPr="00575C48" w:rsidRDefault="00575C48" w:rsidP="00AD2D55">
      <w:pPr>
        <w:pStyle w:val="Caption"/>
        <w:keepNext/>
        <w:spacing w:line="480" w:lineRule="auto"/>
        <w:rPr>
          <w:rFonts w:ascii="Avenir Book" w:hAnsi="Avenir Book"/>
          <w:color w:val="auto"/>
        </w:rPr>
      </w:pPr>
      <w:r w:rsidRPr="00575C48">
        <w:rPr>
          <w:rFonts w:ascii="Avenir Book" w:hAnsi="Avenir Book"/>
          <w:color w:val="auto"/>
        </w:rPr>
        <w:t xml:space="preserve">Table </w:t>
      </w:r>
      <w:r w:rsidR="00C51D18" w:rsidRPr="00575C48">
        <w:rPr>
          <w:rFonts w:ascii="Avenir Book" w:hAnsi="Avenir Book"/>
          <w:color w:val="auto"/>
        </w:rPr>
        <w:fldChar w:fldCharType="begin"/>
      </w:r>
      <w:r w:rsidRPr="00575C48">
        <w:rPr>
          <w:rFonts w:ascii="Avenir Book" w:hAnsi="Avenir Book"/>
          <w:color w:val="auto"/>
        </w:rPr>
        <w:instrText xml:space="preserve"> SEQ Table \* ARABIC </w:instrText>
      </w:r>
      <w:r w:rsidR="00C51D18" w:rsidRPr="00575C48">
        <w:rPr>
          <w:rFonts w:ascii="Avenir Book" w:hAnsi="Avenir Book"/>
          <w:color w:val="auto"/>
        </w:rPr>
        <w:fldChar w:fldCharType="separate"/>
      </w:r>
      <w:r w:rsidRPr="00575C48">
        <w:rPr>
          <w:rFonts w:ascii="Avenir Book" w:hAnsi="Avenir Book"/>
          <w:noProof/>
          <w:color w:val="auto"/>
        </w:rPr>
        <w:t>1</w:t>
      </w:r>
      <w:r w:rsidR="00C51D18" w:rsidRPr="00575C48">
        <w:rPr>
          <w:rFonts w:ascii="Avenir Book" w:hAnsi="Avenir Book"/>
          <w:color w:val="auto"/>
        </w:rPr>
        <w:fldChar w:fldCharType="end"/>
      </w:r>
      <w:r w:rsidRPr="00575C48">
        <w:rPr>
          <w:rFonts w:ascii="Avenir Book" w:hAnsi="Avenir Book"/>
          <w:color w:val="auto"/>
        </w:rPr>
        <w:t>: Parameter values and functions</w:t>
      </w:r>
      <w:r w:rsidR="00D96E27">
        <w:rPr>
          <w:rFonts w:ascii="Avenir Book" w:hAnsi="Avenir Book"/>
          <w:color w:val="auto"/>
        </w:rPr>
        <w:t xml:space="preserve"> used in the text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88"/>
        <w:gridCol w:w="8388"/>
      </w:tblGrid>
      <w:tr w:rsidR="00575C48" w:rsidRPr="00575C48" w:rsidTr="00575C48">
        <w:tc>
          <w:tcPr>
            <w:tcW w:w="1188" w:type="dxa"/>
            <w:tcBorders>
              <w:bottom w:val="single" w:sz="4" w:space="0" w:color="auto"/>
            </w:tcBorders>
          </w:tcPr>
          <w:p w:rsidR="00575C48" w:rsidRPr="00575C48" w:rsidRDefault="00575C48" w:rsidP="00080385">
            <w:pPr>
              <w:rPr>
                <w:rFonts w:ascii="Avenir Book" w:hAnsi="Avenir Book"/>
              </w:rPr>
            </w:pPr>
            <w:r w:rsidRPr="00575C48">
              <w:rPr>
                <w:rFonts w:ascii="Avenir Book" w:hAnsi="Avenir Book"/>
              </w:rPr>
              <w:t>Variable</w:t>
            </w:r>
          </w:p>
        </w:tc>
        <w:tc>
          <w:tcPr>
            <w:tcW w:w="8388" w:type="dxa"/>
            <w:tcBorders>
              <w:bottom w:val="single" w:sz="4" w:space="0" w:color="auto"/>
            </w:tcBorders>
          </w:tcPr>
          <w:p w:rsidR="00575C48" w:rsidRPr="00575C48" w:rsidRDefault="00575C48" w:rsidP="00080385">
            <w:pPr>
              <w:rPr>
                <w:rFonts w:ascii="Avenir Book" w:hAnsi="Avenir Book"/>
              </w:rPr>
            </w:pPr>
            <w:r w:rsidRPr="00575C48">
              <w:rPr>
                <w:rFonts w:ascii="Avenir Book" w:hAnsi="Avenir Book"/>
              </w:rPr>
              <w:t>Definition</w:t>
            </w:r>
          </w:p>
        </w:tc>
      </w:tr>
      <w:tr w:rsidR="00575C48" w:rsidRPr="00575C48" w:rsidTr="00575C48">
        <w:tc>
          <w:tcPr>
            <w:tcW w:w="1188" w:type="dxa"/>
            <w:tcBorders>
              <w:top w:val="single" w:sz="4" w:space="0" w:color="auto"/>
            </w:tcBorders>
          </w:tcPr>
          <w:p w:rsidR="00575C48" w:rsidRPr="00575C48" w:rsidRDefault="00C51D18" w:rsidP="00080385">
            <w:pPr>
              <w:rPr>
                <w:rFonts w:ascii="Avenir Book" w:hAnsi="Avenir Book"/>
              </w:rPr>
            </w:pPr>
            <m:oMathPara>
              <m:oMath>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(x)</m:t>
                </m:r>
              </m:oMath>
            </m:oMathPara>
          </w:p>
        </w:tc>
        <w:tc>
          <w:tcPr>
            <w:tcW w:w="8388" w:type="dxa"/>
            <w:tcBorders>
              <w:top w:val="single" w:sz="4" w:space="0" w:color="auto"/>
            </w:tcBorders>
          </w:tcPr>
          <w:p w:rsidR="00575C48" w:rsidRPr="00575C48" w:rsidRDefault="00575C48" w:rsidP="00080385">
            <w:pPr>
              <w:rPr>
                <w:rFonts w:ascii="Avenir Book" w:hAnsi="Avenir Book"/>
              </w:rPr>
            </w:pPr>
            <w:r w:rsidRPr="00575C48">
              <w:rPr>
                <w:rFonts w:ascii="Avenir Book" w:hAnsi="Avenir Book"/>
              </w:rPr>
              <w:t xml:space="preserve">density of fish at position </w:t>
            </w:r>
            <m:oMath>
              <m:r>
                <w:rPr>
                  <w:rFonts w:ascii="Cambria Math" w:hAnsi="Cambria Math"/>
                </w:rPr>
                <m:t>x</m:t>
              </m:r>
            </m:oMath>
            <w:r w:rsidRPr="00575C48">
              <w:rPr>
                <w:rFonts w:ascii="Avenir Book" w:hAnsi="Avenir Book"/>
              </w:rPr>
              <w:t xml:space="preserve"> at time </w:t>
            </w:r>
            <m:oMath>
              <m:r>
                <w:rPr>
                  <w:rFonts w:ascii="Cambria Math" w:hAnsi="Cambria Math"/>
                </w:rPr>
                <m:t>t</m:t>
              </m:r>
            </m:oMath>
          </w:p>
        </w:tc>
      </w:tr>
      <w:tr w:rsidR="00575C48" w:rsidRPr="00575C48" w:rsidTr="00575C48">
        <w:tc>
          <w:tcPr>
            <w:tcW w:w="1188" w:type="dxa"/>
          </w:tcPr>
          <w:p w:rsidR="00575C48" w:rsidRPr="00575C48" w:rsidRDefault="00C51D18" w:rsidP="00080385">
            <w:pPr>
              <w:rPr>
                <w:rFonts w:ascii="Avenir Book" w:hAnsi="Avenir Book"/>
              </w:rPr>
            </w:pPr>
            <m:oMathPara>
              <m:oMath>
                <m:sSup>
                  <m:sSupPr>
                    <m:ctrlPr>
                      <w:rPr>
                        <w:rFonts w:ascii="Cambria Math" w:hAnsi="Cambria Math"/>
                      </w:rPr>
                    </m:ctrlPr>
                  </m:sSupPr>
                  <m:e>
                    <m:r>
                      <w:rPr>
                        <w:rFonts w:ascii="Cambria Math" w:hAnsi="Cambria Math"/>
                      </w:rPr>
                      <m:t>n</m:t>
                    </m:r>
                  </m:e>
                  <m:sup>
                    <m:r>
                      <w:rPr>
                        <w:rFonts w:ascii="Cambria Math" w:hAnsi="Cambria Math"/>
                      </w:rPr>
                      <m:t>*</m:t>
                    </m:r>
                  </m:sup>
                </m:sSup>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oMath>
            </m:oMathPara>
          </w:p>
        </w:tc>
        <w:tc>
          <w:tcPr>
            <w:tcW w:w="8388" w:type="dxa"/>
          </w:tcPr>
          <w:p w:rsidR="00575C48" w:rsidRPr="00575C48" w:rsidRDefault="00575C48" w:rsidP="00080385">
            <w:pPr>
              <w:rPr>
                <w:rFonts w:ascii="Avenir Book" w:hAnsi="Avenir Book"/>
              </w:rPr>
            </w:pPr>
            <w:r w:rsidRPr="00575C48">
              <w:rPr>
                <w:rFonts w:ascii="Avenir Book" w:hAnsi="Avenir Book"/>
              </w:rPr>
              <w:t xml:space="preserve">density of fish at equilibrium at position </w:t>
            </w:r>
            <m:oMath>
              <m:bar>
                <m:barPr>
                  <m:pos m:val="top"/>
                  <m:ctrlPr>
                    <w:rPr>
                      <w:rFonts w:ascii="Cambria Math" w:hAnsi="Cambria Math"/>
                    </w:rPr>
                  </m:ctrlPr>
                </m:barPr>
                <m:e>
                  <m:r>
                    <w:rPr>
                      <w:rFonts w:ascii="Cambria Math" w:hAnsi="Cambria Math"/>
                    </w:rPr>
                    <m:t>x</m:t>
                  </m:r>
                </m:e>
              </m:bar>
            </m:oMath>
            <w:r w:rsidRPr="00575C48">
              <w:rPr>
                <w:rFonts w:ascii="Avenir Book" w:hAnsi="Avenir Book"/>
              </w:rPr>
              <w:t xml:space="preserve"> relative to the patch</w:t>
            </w:r>
          </w:p>
        </w:tc>
      </w:tr>
      <w:tr w:rsidR="00575C48" w:rsidRPr="00575C48" w:rsidTr="00575C48">
        <w:tc>
          <w:tcPr>
            <w:tcW w:w="1188" w:type="dxa"/>
          </w:tcPr>
          <w:p w:rsidR="00575C48" w:rsidRPr="00575C48" w:rsidRDefault="00575C48" w:rsidP="00080385">
            <w:pPr>
              <w:rPr>
                <w:rFonts w:ascii="Avenir Book" w:hAnsi="Avenir Book"/>
              </w:rPr>
            </w:pPr>
            <m:oMathPara>
              <m:oMath>
                <m:r>
                  <w:rPr>
                    <w:rFonts w:ascii="Cambria Math" w:hAnsi="Cambria Math"/>
                  </w:rPr>
                  <m:t>k(x-y)</m:t>
                </m:r>
              </m:oMath>
            </m:oMathPara>
          </w:p>
        </w:tc>
        <w:tc>
          <w:tcPr>
            <w:tcW w:w="8388" w:type="dxa"/>
          </w:tcPr>
          <w:p w:rsidR="00575C48" w:rsidRPr="00575C48" w:rsidRDefault="00575C48" w:rsidP="00080385">
            <w:pPr>
              <w:rPr>
                <w:rFonts w:ascii="Avenir Book" w:hAnsi="Avenir Book"/>
              </w:rPr>
            </w:pPr>
            <w:r w:rsidRPr="00575C48">
              <w:rPr>
                <w:rFonts w:ascii="Avenir Book" w:hAnsi="Avenir Book"/>
              </w:rPr>
              <w:t xml:space="preserve">dispersal kernel, the probability of larva traveling from position </w:t>
            </w:r>
            <m:oMath>
              <m:r>
                <w:rPr>
                  <w:rFonts w:ascii="Cambria Math" w:hAnsi="Cambria Math"/>
                </w:rPr>
                <m:t>y</m:t>
              </m:r>
            </m:oMath>
            <w:r w:rsidRPr="00575C48">
              <w:rPr>
                <w:rFonts w:ascii="Avenir Book" w:hAnsi="Avenir Book"/>
              </w:rPr>
              <w:t xml:space="preserve"> to position </w:t>
            </w:r>
            <m:oMath>
              <m:r>
                <w:rPr>
                  <w:rFonts w:ascii="Cambria Math" w:hAnsi="Cambria Math"/>
                </w:rPr>
                <m:t>x</m:t>
              </m:r>
            </m:oMath>
          </w:p>
        </w:tc>
      </w:tr>
      <w:tr w:rsidR="00575C48" w:rsidRPr="00575C48" w:rsidTr="00575C48">
        <w:tc>
          <w:tcPr>
            <w:tcW w:w="1188" w:type="dxa"/>
          </w:tcPr>
          <w:p w:rsidR="00575C48" w:rsidRPr="00575C48" w:rsidRDefault="00575C48" w:rsidP="00080385">
            <w:pPr>
              <w:rPr>
                <w:rFonts w:ascii="Avenir Book" w:hAnsi="Avenir Book"/>
              </w:rPr>
            </w:pPr>
            <m:oMathPara>
              <m:oMath>
                <m:r>
                  <w:rPr>
                    <w:rFonts w:ascii="Cambria Math" w:hAnsi="Cambria Math"/>
                  </w:rPr>
                  <m:t>⟨d⟩</m:t>
                </m:r>
              </m:oMath>
            </m:oMathPara>
          </w:p>
        </w:tc>
        <w:tc>
          <w:tcPr>
            <w:tcW w:w="8388" w:type="dxa"/>
          </w:tcPr>
          <w:p w:rsidR="00575C48" w:rsidRPr="00575C48" w:rsidRDefault="00575C48" w:rsidP="00080385">
            <w:pPr>
              <w:rPr>
                <w:rFonts w:ascii="Avenir Book" w:hAnsi="Avenir Book"/>
              </w:rPr>
            </w:pPr>
            <w:r w:rsidRPr="00575C48">
              <w:rPr>
                <w:rFonts w:ascii="Avenir Book" w:hAnsi="Avenir Book"/>
              </w:rPr>
              <w:t xml:space="preserve">expected distance traveled by </w:t>
            </w:r>
            <w:r w:rsidR="00A97B9D">
              <w:rPr>
                <w:rFonts w:ascii="Avenir Book" w:hAnsi="Avenir Book"/>
              </w:rPr>
              <w:t xml:space="preserve">a </w:t>
            </w:r>
            <w:r w:rsidRPr="00575C48">
              <w:rPr>
                <w:rFonts w:ascii="Avenir Book" w:hAnsi="Avenir Book"/>
              </w:rPr>
              <w:t>larva</w:t>
            </w:r>
          </w:p>
        </w:tc>
      </w:tr>
      <w:tr w:rsidR="00575C48" w:rsidRPr="00575C48" w:rsidTr="00575C48">
        <w:tc>
          <w:tcPr>
            <w:tcW w:w="1188" w:type="dxa"/>
          </w:tcPr>
          <w:p w:rsidR="00575C48" w:rsidRPr="00575C48" w:rsidRDefault="00575C48" w:rsidP="00080385">
            <w:pPr>
              <w:rPr>
                <w:rFonts w:ascii="Avenir Book" w:hAnsi="Avenir Book"/>
              </w:rPr>
            </w:pPr>
            <m:oMathPara>
              <m:oMath>
                <m:r>
                  <w:rPr>
                    <w:rFonts w:ascii="Cambria Math" w:hAnsi="Cambria Math"/>
                  </w:rPr>
                  <m:t>f(n)</m:t>
                </m:r>
              </m:oMath>
            </m:oMathPara>
          </w:p>
        </w:tc>
        <w:tc>
          <w:tcPr>
            <w:tcW w:w="8388" w:type="dxa"/>
          </w:tcPr>
          <w:p w:rsidR="00575C48" w:rsidRPr="00575C48" w:rsidRDefault="00575C48" w:rsidP="00080385">
            <w:pPr>
              <w:rPr>
                <w:rFonts w:ascii="Avenir Book" w:hAnsi="Avenir Book"/>
              </w:rPr>
            </w:pPr>
            <w:r w:rsidRPr="00575C48">
              <w:rPr>
                <w:rFonts w:ascii="Avenir Book" w:hAnsi="Avenir Book"/>
              </w:rPr>
              <w:t xml:space="preserve">recruitment function, the number of offspring produced by a population of size </w:t>
            </w:r>
            <m:oMath>
              <m:r>
                <w:rPr>
                  <w:rFonts w:ascii="Cambria Math" w:hAnsi="Cambria Math"/>
                </w:rPr>
                <m:t>n</m:t>
              </m:r>
            </m:oMath>
          </w:p>
        </w:tc>
      </w:tr>
      <w:tr w:rsidR="00575C48" w:rsidRPr="00575C48" w:rsidTr="00575C48">
        <w:tc>
          <w:tcPr>
            <w:tcW w:w="1188" w:type="dxa"/>
          </w:tcPr>
          <w:p w:rsidR="00575C48" w:rsidRPr="00575C48" w:rsidRDefault="00C51D18" w:rsidP="00080385">
            <w:pPr>
              <w:rPr>
                <w:rFonts w:ascii="Avenir Book" w:hAnsi="Avenir Book"/>
              </w:rPr>
            </w:pPr>
            <m:oMathPara>
              <m:oMath>
                <m:sSub>
                  <m:sSubPr>
                    <m:ctrlPr>
                      <w:rPr>
                        <w:rFonts w:ascii="Cambria Math" w:hAnsi="Cambria Math"/>
                      </w:rPr>
                    </m:ctrlPr>
                  </m:sSubPr>
                  <m:e>
                    <m:r>
                      <w:rPr>
                        <w:rFonts w:ascii="Cambria Math" w:hAnsi="Cambria Math"/>
                      </w:rPr>
                      <m:t>R</m:t>
                    </m:r>
                  </m:e>
                  <m:sub>
                    <m:r>
                      <w:rPr>
                        <w:rFonts w:ascii="Cambria Math" w:hAnsi="Cambria Math"/>
                      </w:rPr>
                      <m:t>0</m:t>
                    </m:r>
                  </m:sub>
                </m:sSub>
              </m:oMath>
            </m:oMathPara>
          </w:p>
        </w:tc>
        <w:tc>
          <w:tcPr>
            <w:tcW w:w="8388" w:type="dxa"/>
          </w:tcPr>
          <w:p w:rsidR="00575C48" w:rsidRPr="00575C48" w:rsidRDefault="00575C48" w:rsidP="00080385">
            <w:pPr>
              <w:rPr>
                <w:rFonts w:ascii="Avenir Book" w:hAnsi="Avenir Book"/>
              </w:rPr>
            </w:pPr>
            <w:r w:rsidRPr="00575C48">
              <w:rPr>
                <w:rFonts w:ascii="Avenir Book" w:hAnsi="Avenir Book"/>
              </w:rPr>
              <w:t xml:space="preserve">intrinsic growth rate, </w:t>
            </w:r>
            <m:oMath>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=fʹ(0)</m:t>
              </m:r>
            </m:oMath>
          </w:p>
        </w:tc>
      </w:tr>
      <w:tr w:rsidR="00877C98" w:rsidRPr="00575C48" w:rsidTr="00575C48">
        <w:tc>
          <w:tcPr>
            <w:tcW w:w="1188" w:type="dxa"/>
          </w:tcPr>
          <w:p w:rsidR="002F5A83" w:rsidRDefault="00877C98">
            <w:pPr>
              <w:keepNext/>
              <w:keepLines/>
              <w:spacing w:after="200"/>
              <w:rPr>
                <w:rFonts w:ascii="Cambria" w:eastAsia="Cambria" w:hAnsi="Cambria" w:cs="Times New Roman"/>
                <w:i/>
              </w:rPr>
            </w:pPr>
            <w:r>
              <w:rPr>
                <w:rFonts w:ascii="Cambria" w:eastAsia="Cambria" w:hAnsi="Cambria" w:cs="Times New Roman"/>
                <w:i/>
              </w:rPr>
              <w:t>g(n)</w:t>
            </w:r>
          </w:p>
        </w:tc>
        <w:tc>
          <w:tcPr>
            <w:tcW w:w="8388" w:type="dxa"/>
          </w:tcPr>
          <w:p w:rsidR="00877C98" w:rsidRPr="00575C48" w:rsidRDefault="00877C98" w:rsidP="00080385">
            <w:pPr>
              <w:rPr>
                <w:rFonts w:ascii="Avenir Book" w:hAnsi="Avenir Book"/>
              </w:rPr>
            </w:pPr>
            <w:r>
              <w:rPr>
                <w:rFonts w:ascii="Avenir Book" w:hAnsi="Avenir Book"/>
              </w:rPr>
              <w:t xml:space="preserve">harvest function, the number of adults harvested from a population of size </w:t>
            </w:r>
            <w:r w:rsidR="00C51D18" w:rsidRPr="00C51D18">
              <w:rPr>
                <w:rFonts w:ascii="Avenir Book" w:hAnsi="Avenir Book"/>
                <w:i/>
              </w:rPr>
              <w:t>n</w:t>
            </w:r>
          </w:p>
        </w:tc>
      </w:tr>
      <w:tr w:rsidR="00575C48" w:rsidRPr="00575C48" w:rsidTr="00575C48">
        <w:tc>
          <w:tcPr>
            <w:tcW w:w="1188" w:type="dxa"/>
          </w:tcPr>
          <w:p w:rsidR="00575C48" w:rsidRPr="00575C48" w:rsidRDefault="00575C48" w:rsidP="00080385">
            <w:pPr>
              <w:rPr>
                <w:rFonts w:ascii="Avenir Book" w:eastAsiaTheme="minorEastAsia" w:hAnsi="Avenir Book"/>
              </w:rPr>
            </w:pPr>
            <m:oMathPara>
              <m:oMath>
                <m:r>
                  <w:rPr>
                    <w:rFonts w:ascii="Cambria Math" w:hAnsi="Cambria Math"/>
                  </w:rPr>
                  <m:t>h</m:t>
                </m:r>
              </m:oMath>
            </m:oMathPara>
          </w:p>
        </w:tc>
        <w:tc>
          <w:tcPr>
            <w:tcW w:w="8388" w:type="dxa"/>
          </w:tcPr>
          <w:p w:rsidR="00575C48" w:rsidRPr="00575C48" w:rsidRDefault="00575C48" w:rsidP="00080385">
            <w:pPr>
              <w:rPr>
                <w:rFonts w:ascii="Avenir Book" w:hAnsi="Avenir Book"/>
              </w:rPr>
            </w:pPr>
            <w:r w:rsidRPr="00575C48">
              <w:rPr>
                <w:rFonts w:ascii="Avenir Book" w:hAnsi="Avenir Book"/>
              </w:rPr>
              <w:t>proportion of adults harvested</w:t>
            </w:r>
          </w:p>
        </w:tc>
      </w:tr>
      <w:tr w:rsidR="00575C48" w:rsidRPr="00575C48" w:rsidTr="00575C48">
        <w:tc>
          <w:tcPr>
            <w:tcW w:w="1188" w:type="dxa"/>
          </w:tcPr>
          <w:p w:rsidR="00575C48" w:rsidRPr="00575C48" w:rsidRDefault="00575C48" w:rsidP="00080385">
            <w:pPr>
              <w:rPr>
                <w:rFonts w:ascii="Avenir Book" w:eastAsia="Cambria" w:hAnsi="Avenir Book" w:cs="Times New Roman"/>
              </w:rPr>
            </w:pPr>
            <m:oMathPara>
              <m:oMath>
                <m:r>
                  <w:rPr>
                    <w:rFonts w:ascii="Cambria Math" w:hAnsi="Cambria Math"/>
                  </w:rPr>
                  <m:t>L</m:t>
                </m:r>
              </m:oMath>
            </m:oMathPara>
          </w:p>
        </w:tc>
        <w:tc>
          <w:tcPr>
            <w:tcW w:w="8388" w:type="dxa"/>
          </w:tcPr>
          <w:p w:rsidR="00575C48" w:rsidRPr="00575C48" w:rsidRDefault="00575C48" w:rsidP="00080385">
            <w:pPr>
              <w:rPr>
                <w:rFonts w:ascii="Avenir Book" w:hAnsi="Avenir Book"/>
              </w:rPr>
            </w:pPr>
            <w:r w:rsidRPr="00575C48">
              <w:rPr>
                <w:rFonts w:ascii="Avenir Book" w:hAnsi="Avenir Book"/>
              </w:rPr>
              <w:t>patch length</w:t>
            </w:r>
          </w:p>
        </w:tc>
      </w:tr>
      <w:tr w:rsidR="00575C48" w:rsidRPr="00575C48" w:rsidTr="00575C48">
        <w:tc>
          <w:tcPr>
            <w:tcW w:w="1188" w:type="dxa"/>
          </w:tcPr>
          <w:p w:rsidR="00575C48" w:rsidRPr="00575C48" w:rsidRDefault="00575C48" w:rsidP="00080385">
            <w:pPr>
              <w:rPr>
                <w:rFonts w:ascii="Avenir Book" w:eastAsia="Cambria" w:hAnsi="Avenir Book" w:cs="Times New Roman"/>
              </w:rPr>
            </w:pPr>
            <m:oMathPara>
              <m:oMath>
                <m:r>
                  <w:rPr>
                    <w:rFonts w:ascii="Cambria Math" w:hAnsi="Cambria Math"/>
                  </w:rPr>
                  <m:t>c</m:t>
                </m:r>
              </m:oMath>
            </m:oMathPara>
          </w:p>
        </w:tc>
        <w:tc>
          <w:tcPr>
            <w:tcW w:w="8388" w:type="dxa"/>
          </w:tcPr>
          <w:p w:rsidR="00575C48" w:rsidRPr="00575C48" w:rsidRDefault="00575C48" w:rsidP="00080385">
            <w:pPr>
              <w:rPr>
                <w:rFonts w:ascii="Avenir Book" w:hAnsi="Avenir Book"/>
              </w:rPr>
            </w:pPr>
            <w:r w:rsidRPr="00575C48">
              <w:rPr>
                <w:rFonts w:ascii="Avenir Book" w:hAnsi="Avenir Book"/>
              </w:rPr>
              <w:t>climate velocity</w:t>
            </w:r>
            <w:r w:rsidR="002C5C3D">
              <w:rPr>
                <w:rFonts w:ascii="Avenir Book" w:hAnsi="Avenir Book"/>
              </w:rPr>
              <w:t xml:space="preserve"> in </w:t>
            </w:r>
            <w:r w:rsidR="00877C98">
              <w:rPr>
                <w:rFonts w:ascii="Avenir Book" w:hAnsi="Avenir Book"/>
              </w:rPr>
              <w:t>units</w:t>
            </w:r>
            <w:r w:rsidR="002C5C3D">
              <w:rPr>
                <w:rFonts w:ascii="Avenir Book" w:hAnsi="Avenir Book"/>
              </w:rPr>
              <w:t xml:space="preserve"> of distance per </w:t>
            </w:r>
            <w:r w:rsidR="00877C98">
              <w:rPr>
                <w:rFonts w:ascii="Avenir Book" w:hAnsi="Avenir Book"/>
              </w:rPr>
              <w:t>time</w:t>
            </w:r>
          </w:p>
        </w:tc>
      </w:tr>
    </w:tbl>
    <w:p w:rsidR="00575C48" w:rsidRDefault="00575C48" w:rsidP="00AD2D55">
      <w:pPr>
        <w:pStyle w:val="Heading1"/>
        <w:spacing w:line="480" w:lineRule="auto"/>
        <w:rPr>
          <w:rFonts w:ascii="Avenir Book" w:eastAsiaTheme="minorHAnsi" w:hAnsi="Avenir Book" w:cstheme="minorBidi"/>
          <w:b w:val="0"/>
          <w:bCs w:val="0"/>
          <w:color w:val="auto"/>
          <w:sz w:val="24"/>
          <w:szCs w:val="24"/>
        </w:rPr>
      </w:pPr>
      <w:bookmarkStart w:id="163" w:name="figure-legends"/>
      <w:r>
        <w:rPr>
          <w:rFonts w:ascii="Avenir Book" w:eastAsiaTheme="minorHAnsi" w:hAnsi="Avenir Book" w:cstheme="minorBidi"/>
          <w:b w:val="0"/>
          <w:bCs w:val="0"/>
          <w:color w:val="auto"/>
          <w:sz w:val="24"/>
          <w:szCs w:val="24"/>
        </w:rPr>
        <w:br w:type="page"/>
      </w:r>
    </w:p>
    <w:p w:rsidR="00575C48" w:rsidRDefault="00575C48" w:rsidP="00080385">
      <w:pPr>
        <w:pStyle w:val="Heading1"/>
      </w:pPr>
      <w:r w:rsidRPr="00575C48">
        <w:rPr>
          <w:rFonts w:ascii="Avenir Book" w:hAnsi="Avenir Book"/>
          <w:color w:val="auto"/>
        </w:rPr>
        <w:lastRenderedPageBreak/>
        <w:t>Figure Legends</w:t>
      </w:r>
    </w:p>
    <w:p w:rsidR="00575C48" w:rsidRPr="00575C48" w:rsidRDefault="00575C48" w:rsidP="00080385"/>
    <w:bookmarkEnd w:id="163"/>
    <w:p w:rsidR="00575C48" w:rsidRPr="00575C48" w:rsidRDefault="007F44C8" w:rsidP="00080385">
      <w:pPr>
        <w:rPr>
          <w:rFonts w:ascii="Avenir Book" w:hAnsi="Avenir Book"/>
        </w:rPr>
      </w:pPr>
      <w:ins w:id="164" w:author="M P" w:date="2014-03-06T13:11:00Z">
        <w:r>
          <w:rPr>
            <w:rFonts w:ascii="Avenir Book" w:hAnsi="Avenir Book"/>
          </w:rPr>
          <w:t xml:space="preserve">Figure </w:t>
        </w:r>
      </w:ins>
      <w:r w:rsidR="00575C48">
        <w:rPr>
          <w:rFonts w:ascii="Avenir Book" w:hAnsi="Avenir Book"/>
        </w:rPr>
        <w:t>1</w:t>
      </w:r>
      <w:r w:rsidR="00575C48" w:rsidRPr="00575C48">
        <w:rPr>
          <w:rFonts w:ascii="Avenir Book" w:hAnsi="Avenir Book"/>
        </w:rPr>
        <w:t xml:space="preserve">: (a) The critical </w:t>
      </w:r>
      <w:ins w:id="165" w:author="M P" w:date="2014-03-06T12:42:00Z">
        <w:r w:rsidR="005768DE">
          <w:rPr>
            <w:rFonts w:ascii="Avenir Book" w:hAnsi="Avenir Book"/>
          </w:rPr>
          <w:t xml:space="preserve">threshold for persistence as a function of </w:t>
        </w:r>
      </w:ins>
      <w:r w:rsidR="00575C48" w:rsidRPr="00575C48">
        <w:rPr>
          <w:rFonts w:ascii="Avenir Book" w:hAnsi="Avenir Book"/>
        </w:rPr>
        <w:t xml:space="preserve">harvesting rate on the y-axis </w:t>
      </w:r>
      <w:del w:id="166" w:author="M P" w:date="2014-03-06T12:42:00Z">
        <w:r w:rsidR="00575C48" w:rsidRPr="00575C48" w:rsidDel="005768DE">
          <w:rPr>
            <w:rFonts w:ascii="Avenir Book" w:hAnsi="Avenir Book"/>
          </w:rPr>
          <w:delText>as a function of the</w:delText>
        </w:r>
      </w:del>
      <w:ins w:id="167" w:author="M P" w:date="2014-03-06T12:42:00Z">
        <w:r w:rsidR="005768DE">
          <w:rPr>
            <w:rFonts w:ascii="Avenir Book" w:hAnsi="Avenir Book"/>
          </w:rPr>
          <w:t>and</w:t>
        </w:r>
      </w:ins>
      <w:r w:rsidR="00575C48" w:rsidRPr="00575C48">
        <w:rPr>
          <w:rFonts w:ascii="Avenir Book" w:hAnsi="Avenir Book"/>
        </w:rPr>
        <w:t xml:space="preserve"> climate velocity on the x-axis. Black lines correspond to a growth rate of </w:t>
      </w:r>
      <m:oMath>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=3</m:t>
        </m:r>
      </m:oMath>
      <w:r w:rsidR="00575C48" w:rsidRPr="00575C48">
        <w:rPr>
          <w:rFonts w:ascii="Avenir Book" w:hAnsi="Avenir Book"/>
        </w:rPr>
        <w:t xml:space="preserve">, red to </w:t>
      </w:r>
      <m:oMath>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=7</m:t>
        </m:r>
      </m:oMath>
      <w:r w:rsidR="00575C48" w:rsidRPr="00575C48">
        <w:rPr>
          <w:rFonts w:ascii="Avenir Book" w:hAnsi="Avenir Book"/>
        </w:rPr>
        <w:t xml:space="preserve">, and blue to </w:t>
      </w:r>
      <m:oMath>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=10</m:t>
        </m:r>
      </m:oMath>
      <w:r w:rsidR="00575C48" w:rsidRPr="00575C48">
        <w:rPr>
          <w:rFonts w:ascii="Avenir Book" w:hAnsi="Avenir Book"/>
        </w:rPr>
        <w:t xml:space="preserve">. Solid lines correspond to an average dispersal distance </w:t>
      </w:r>
      <m:oMath>
        <m:r>
          <w:rPr>
            <w:rFonts w:ascii="Cambria Math" w:hAnsi="Cambria Math"/>
          </w:rPr>
          <m:t>⟨d⟩=0.1</m:t>
        </m:r>
      </m:oMath>
      <w:r w:rsidR="00575C48" w:rsidRPr="00575C48">
        <w:rPr>
          <w:rFonts w:ascii="Avenir Book" w:hAnsi="Avenir Book"/>
        </w:rPr>
        <w:t xml:space="preserve"> and dashed lines correspond to an average dispersal distance</w:t>
      </w:r>
      <w:ins w:id="168" w:author="M P" w:date="2014-03-06T12:41:00Z">
        <w:r w:rsidR="005768DE">
          <w:rPr>
            <w:rFonts w:ascii="Avenir Book" w:hAnsi="Avenir Book"/>
          </w:rPr>
          <w:t xml:space="preserve"> of</w:t>
        </w:r>
      </w:ins>
      <w:r w:rsidR="00575C48" w:rsidRPr="00575C48">
        <w:rPr>
          <w:rFonts w:ascii="Avenir Book" w:hAnsi="Avenir Book"/>
        </w:rPr>
        <w:t xml:space="preserve"> </w:t>
      </w:r>
      <m:oMath>
        <m:r>
          <w:rPr>
            <w:rFonts w:ascii="Cambria Math" w:hAnsi="Cambria Math"/>
          </w:rPr>
          <m:t>⟨d⟩=0.25</m:t>
        </m:r>
      </m:oMath>
      <w:r w:rsidR="00575C48" w:rsidRPr="00575C48">
        <w:rPr>
          <w:rFonts w:ascii="Avenir Book" w:hAnsi="Avenir Book"/>
        </w:rPr>
        <w:t xml:space="preserve">. These results are from an approximated Gaussian dispersal kernel </w:t>
      </w:r>
      <w:ins w:id="169" w:author="M P" w:date="2014-03-06T12:41:00Z">
        <w:r w:rsidR="005768DE">
          <w:rPr>
            <w:rFonts w:ascii="Avenir Book" w:hAnsi="Avenir Book"/>
          </w:rPr>
          <w:t xml:space="preserve">(Eq. ??) </w:t>
        </w:r>
      </w:ins>
      <w:r w:rsidR="00575C48" w:rsidRPr="00575C48">
        <w:rPr>
          <w:rFonts w:ascii="Avenir Book" w:hAnsi="Avenir Book"/>
        </w:rPr>
        <w:t xml:space="preserve">with </w:t>
      </w:r>
      <m:oMath>
        <m:r>
          <w:rPr>
            <w:rFonts w:ascii="Cambria Math" w:hAnsi="Cambria Math"/>
          </w:rPr>
          <m:t>L=1</m:t>
        </m:r>
      </m:oMath>
      <w:r w:rsidR="00575C48" w:rsidRPr="00575C48">
        <w:rPr>
          <w:rFonts w:ascii="Avenir Book" w:hAnsi="Avenir Book"/>
        </w:rPr>
        <w:t xml:space="preserve">. (b) The </w:t>
      </w:r>
      <w:commentRangeStart w:id="170"/>
      <w:r w:rsidR="00575C48" w:rsidRPr="00575C48">
        <w:rPr>
          <w:rFonts w:ascii="Avenir Book" w:hAnsi="Avenir Book"/>
        </w:rPr>
        <w:t xml:space="preserve">equilibrium biomass </w:t>
      </w:r>
      <w:commentRangeEnd w:id="170"/>
      <w:r w:rsidR="009A36D7">
        <w:rPr>
          <w:rStyle w:val="CommentReference"/>
        </w:rPr>
        <w:commentReference w:id="170"/>
      </w:r>
      <w:r w:rsidR="00575C48" w:rsidRPr="00575C48">
        <w:rPr>
          <w:rFonts w:ascii="Avenir Book" w:hAnsi="Avenir Book"/>
        </w:rPr>
        <w:t>of the population as a function of the climate velocity on the x-axis and the harvesting rate on the y-axis. These results are from a</w:t>
      </w:r>
      <w:ins w:id="171" w:author="M P" w:date="2014-03-09T09:15:00Z">
        <w:r w:rsidR="00190EA3">
          <w:rPr>
            <w:rFonts w:ascii="Avenir Book" w:hAnsi="Avenir Book"/>
          </w:rPr>
          <w:t>n</w:t>
        </w:r>
      </w:ins>
      <w:r w:rsidR="00575C48" w:rsidRPr="00575C48">
        <w:rPr>
          <w:rFonts w:ascii="Avenir Book" w:hAnsi="Avenir Book"/>
        </w:rPr>
        <w:t xml:space="preserve"> </w:t>
      </w:r>
      <w:ins w:id="172" w:author="M P" w:date="2014-03-06T12:43:00Z">
        <w:r w:rsidR="00520697">
          <w:rPr>
            <w:rFonts w:ascii="Avenir Book" w:hAnsi="Avenir Book"/>
          </w:rPr>
          <w:t xml:space="preserve">approximated?? </w:t>
        </w:r>
      </w:ins>
      <w:r w:rsidR="00575C48" w:rsidRPr="00575C48">
        <w:rPr>
          <w:rFonts w:ascii="Avenir Book" w:hAnsi="Avenir Book"/>
        </w:rPr>
        <w:t xml:space="preserve">Gaussian dispersal kernel with parameters </w:t>
      </w:r>
      <m:oMath>
        <m:r>
          <w:rPr>
            <w:rFonts w:ascii="Cambria Math" w:hAnsi="Cambria Math"/>
          </w:rPr>
          <m:t>L=1</m:t>
        </m:r>
      </m:oMath>
      <w:r w:rsidR="00575C48" w:rsidRPr="00575C48">
        <w:rPr>
          <w:rFonts w:ascii="Avenir Book" w:hAnsi="Avenir Book"/>
        </w:rPr>
        <w:t xml:space="preserve">, </w:t>
      </w:r>
      <m:oMath>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=5</m:t>
        </m:r>
      </m:oMath>
      <w:r w:rsidR="00575C48" w:rsidRPr="00575C48">
        <w:rPr>
          <w:rFonts w:ascii="Avenir Book" w:hAnsi="Avenir Book"/>
        </w:rPr>
        <w:t xml:space="preserve">, </w:t>
      </w:r>
      <m:oMath>
        <m:r>
          <w:rPr>
            <w:rFonts w:ascii="Cambria Math" w:hAnsi="Cambria Math"/>
          </w:rPr>
          <m:t>⟨d⟩=0.399</m:t>
        </m:r>
      </m:oMath>
      <w:r w:rsidR="00575C48" w:rsidRPr="00575C48">
        <w:rPr>
          <w:rFonts w:ascii="Avenir Book" w:hAnsi="Avenir Book"/>
        </w:rPr>
        <w:t>.</w:t>
      </w:r>
    </w:p>
    <w:p w:rsidR="00575C48" w:rsidRPr="00575C48" w:rsidRDefault="007F44C8" w:rsidP="00080385">
      <w:pPr>
        <w:rPr>
          <w:rFonts w:ascii="Avenir Book" w:hAnsi="Avenir Book"/>
        </w:rPr>
      </w:pPr>
      <w:ins w:id="173" w:author="M P" w:date="2014-03-06T13:11:00Z">
        <w:r>
          <w:rPr>
            <w:rFonts w:ascii="Avenir Book" w:hAnsi="Avenir Book"/>
          </w:rPr>
          <w:t xml:space="preserve">Figure </w:t>
        </w:r>
      </w:ins>
      <w:r w:rsidR="00575C48">
        <w:rPr>
          <w:rFonts w:ascii="Avenir Book" w:hAnsi="Avenir Book"/>
        </w:rPr>
        <w:t>2</w:t>
      </w:r>
      <w:r w:rsidR="00575C48" w:rsidRPr="00575C48">
        <w:rPr>
          <w:rFonts w:ascii="Avenir Book" w:hAnsi="Avenir Book"/>
        </w:rPr>
        <w:t xml:space="preserve">: </w:t>
      </w:r>
      <w:del w:id="174" w:author="M P" w:date="2014-03-06T12:51:00Z">
        <w:r w:rsidR="00575C48" w:rsidRPr="00575C48" w:rsidDel="00334B1F">
          <w:rPr>
            <w:rFonts w:ascii="Avenir Book" w:hAnsi="Avenir Book"/>
          </w:rPr>
          <w:delText>Positive synergy</w:delText>
        </w:r>
      </w:del>
      <w:ins w:id="175" w:author="M P" w:date="2014-03-06T12:51:00Z">
        <w:r w:rsidR="00334B1F">
          <w:rPr>
            <w:rFonts w:ascii="Avenir Book" w:hAnsi="Avenir Book"/>
          </w:rPr>
          <w:t>Interaction</w:t>
        </w:r>
      </w:ins>
      <w:r w:rsidR="00575C48" w:rsidRPr="00575C48">
        <w:rPr>
          <w:rFonts w:ascii="Avenir Book" w:hAnsi="Avenir Book"/>
        </w:rPr>
        <w:t xml:space="preserve"> between the two stressors</w:t>
      </w:r>
      <w:ins w:id="176" w:author="M P" w:date="2014-03-06T12:51:00Z">
        <w:r w:rsidR="00334B1F">
          <w:rPr>
            <w:rFonts w:ascii="Avenir Book" w:hAnsi="Avenir Book"/>
          </w:rPr>
          <w:t xml:space="preserve"> as a function of </w:t>
        </w:r>
      </w:ins>
      <w:del w:id="177" w:author="M P" w:date="2014-03-06T12:51:00Z">
        <w:r w:rsidR="00575C48" w:rsidRPr="00575C48" w:rsidDel="00334B1F">
          <w:rPr>
            <w:rFonts w:ascii="Avenir Book" w:hAnsi="Avenir Book"/>
          </w:rPr>
          <w:delText xml:space="preserve">. The x-axis shows the </w:delText>
        </w:r>
      </w:del>
      <w:r w:rsidR="00575C48" w:rsidRPr="00575C48">
        <w:rPr>
          <w:rFonts w:ascii="Avenir Book" w:hAnsi="Avenir Book"/>
        </w:rPr>
        <w:t>climate velocity</w:t>
      </w:r>
      <w:ins w:id="178" w:author="M P" w:date="2014-03-06T12:51:00Z">
        <w:r w:rsidR="00334B1F">
          <w:rPr>
            <w:rFonts w:ascii="Avenir Book" w:hAnsi="Avenir Book"/>
          </w:rPr>
          <w:t xml:space="preserve"> and </w:t>
        </w:r>
      </w:ins>
      <w:del w:id="179" w:author="M P" w:date="2014-03-06T12:51:00Z">
        <w:r w:rsidR="00575C48" w:rsidRPr="00575C48" w:rsidDel="00334B1F">
          <w:rPr>
            <w:rFonts w:ascii="Avenir Book" w:hAnsi="Avenir Book"/>
          </w:rPr>
          <w:delText xml:space="preserve">, the y-axis shows the </w:delText>
        </w:r>
      </w:del>
      <w:r w:rsidR="00575C48" w:rsidRPr="00575C48">
        <w:rPr>
          <w:rFonts w:ascii="Avenir Book" w:hAnsi="Avenir Book"/>
        </w:rPr>
        <w:t>harvesting rate</w:t>
      </w:r>
      <w:ins w:id="180" w:author="M P" w:date="2014-03-06T12:51:00Z">
        <w:r w:rsidR="00334B1F">
          <w:rPr>
            <w:rFonts w:ascii="Avenir Book" w:hAnsi="Avenir Book"/>
          </w:rPr>
          <w:t xml:space="preserve">. </w:t>
        </w:r>
      </w:ins>
      <w:del w:id="181" w:author="M P" w:date="2014-03-06T12:51:00Z">
        <w:r w:rsidR="00575C48" w:rsidRPr="00575C48" w:rsidDel="00334B1F">
          <w:rPr>
            <w:rFonts w:ascii="Avenir Book" w:hAnsi="Avenir Book"/>
          </w:rPr>
          <w:delText>, and t</w:delText>
        </w:r>
      </w:del>
      <w:del w:id="182" w:author="M P" w:date="2014-03-06T12:54:00Z">
        <w:r w:rsidR="00575C48" w:rsidRPr="00575C48" w:rsidDel="001742A8">
          <w:rPr>
            <w:rFonts w:ascii="Avenir Book" w:hAnsi="Avenir Book"/>
          </w:rPr>
          <w:delText xml:space="preserve">he </w:delText>
        </w:r>
      </w:del>
      <w:del w:id="183" w:author="M P" w:date="2014-03-06T12:51:00Z">
        <w:r w:rsidR="00575C48" w:rsidRPr="00575C48" w:rsidDel="00334B1F">
          <w:rPr>
            <w:rFonts w:ascii="Avenir Book" w:hAnsi="Avenir Book"/>
          </w:rPr>
          <w:delText xml:space="preserve">color </w:delText>
        </w:r>
      </w:del>
      <w:ins w:id="184" w:author="M P" w:date="2014-03-06T12:54:00Z">
        <w:r w:rsidR="001742A8">
          <w:rPr>
            <w:rFonts w:ascii="Avenir Book" w:hAnsi="Avenir Book"/>
          </w:rPr>
          <w:t>S</w:t>
        </w:r>
      </w:ins>
      <w:ins w:id="185" w:author="M P" w:date="2014-03-06T12:51:00Z">
        <w:r w:rsidR="00334B1F">
          <w:rPr>
            <w:rFonts w:ascii="Avenir Book" w:hAnsi="Avenir Book"/>
          </w:rPr>
          <w:t>hading</w:t>
        </w:r>
        <w:r w:rsidR="00334B1F" w:rsidRPr="00575C48">
          <w:rPr>
            <w:rFonts w:ascii="Avenir Book" w:hAnsi="Avenir Book"/>
          </w:rPr>
          <w:t xml:space="preserve"> </w:t>
        </w:r>
      </w:ins>
      <w:r w:rsidR="00575C48" w:rsidRPr="00575C48">
        <w:rPr>
          <w:rFonts w:ascii="Avenir Book" w:hAnsi="Avenir Book"/>
        </w:rPr>
        <w:t xml:space="preserve">indicates </w:t>
      </w:r>
      <w:ins w:id="186" w:author="M P" w:date="2014-03-06T12:54:00Z">
        <w:r w:rsidR="001742A8">
          <w:rPr>
            <w:rFonts w:ascii="Avenir Book" w:hAnsi="Avenir Book"/>
          </w:rPr>
          <w:t xml:space="preserve">the degree of synergistic interaction, i.e., </w:t>
        </w:r>
      </w:ins>
      <w:r w:rsidR="00575C48" w:rsidRPr="00575C48">
        <w:rPr>
          <w:rFonts w:ascii="Avenir Book" w:hAnsi="Avenir Book"/>
        </w:rPr>
        <w:t>the loss in biomass in the doubly stressed population in excess of the sum of the losses caused by each stressor individually</w:t>
      </w:r>
      <w:del w:id="187" w:author="M P" w:date="2014-03-06T12:52:00Z">
        <w:r w:rsidR="00575C48" w:rsidRPr="00575C48" w:rsidDel="00334B1F">
          <w:rPr>
            <w:rFonts w:ascii="Avenir Book" w:hAnsi="Avenir Book"/>
          </w:rPr>
          <w:delText>,</w:delText>
        </w:r>
      </w:del>
      <w:r w:rsidR="00575C48" w:rsidRPr="00575C48">
        <w:rPr>
          <w:rFonts w:ascii="Avenir Book" w:hAnsi="Avenir Book"/>
        </w:rPr>
        <w:t xml:space="preserve"> </w:t>
      </w:r>
      <w:ins w:id="188" w:author="M P" w:date="2014-03-06T12:52:00Z">
        <w:r w:rsidR="00334B1F">
          <w:rPr>
            <w:rFonts w:ascii="Avenir Book" w:hAnsi="Avenir Book"/>
          </w:rPr>
          <w:t>(</w:t>
        </w:r>
      </w:ins>
      <m:oMath>
        <m:sSub>
          <m:sSubPr>
            <m:ctrlPr>
              <w:rPr>
                <w:rFonts w:ascii="Cambria Math" w:hAnsi="Cambria Math"/>
              </w:rPr>
            </m:ctrlPr>
          </m:sSubPr>
          <m:e>
            <m:r>
              <w:rPr>
                <w:rFonts w:ascii="Cambria Math" w:hAnsi="Cambria Math"/>
              </w:rPr>
              <m:t>E</m:t>
            </m:r>
          </m:e>
          <m:sub>
            <m:r>
              <m:rPr>
                <m:sty m:val="p"/>
              </m:rPr>
              <w:rPr>
                <w:rFonts w:ascii="Cambria Math" w:hAnsi="Cambria Math"/>
              </w:rPr>
              <m:t>hc</m:t>
            </m:r>
          </m:sub>
        </m:sSub>
        <m: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c</m:t>
            </m:r>
          </m:sub>
        </m:sSub>
        <w:ins w:id="189" w:author="M P" w:date="2014-03-06T12:52:00Z">
          <m:r>
            <w:rPr>
              <w:rFonts w:ascii="Cambria Math" w:hAnsi="Cambria Math"/>
            </w:rPr>
            <m:t>)</m:t>
          </m:r>
        </w:ins>
      </m:oMath>
      <w:r w:rsidR="00575C48" w:rsidRPr="00575C48">
        <w:rPr>
          <w:rFonts w:ascii="Avenir Book" w:hAnsi="Avenir Book"/>
        </w:rPr>
        <w:t xml:space="preserve">. </w:t>
      </w:r>
      <w:ins w:id="190" w:author="M P" w:date="2014-03-06T12:54:00Z">
        <w:r w:rsidR="001742A8">
          <w:rPr>
            <w:rFonts w:ascii="Avenir Book" w:hAnsi="Avenir Book"/>
          </w:rPr>
          <w:t xml:space="preserve">Synergy of 0 indicates additive interaction of the stressors. </w:t>
        </w:r>
      </w:ins>
      <w:r w:rsidR="00575C48" w:rsidRPr="00575C48">
        <w:rPr>
          <w:rFonts w:ascii="Avenir Book" w:hAnsi="Avenir Book"/>
        </w:rPr>
        <w:t>Th</w:t>
      </w:r>
      <w:del w:id="191" w:author="M P" w:date="2014-03-06T12:55:00Z">
        <w:r w:rsidR="00575C48" w:rsidRPr="00575C48" w:rsidDel="001742A8">
          <w:rPr>
            <w:rFonts w:ascii="Avenir Book" w:hAnsi="Avenir Book"/>
          </w:rPr>
          <w:delText>is</w:delText>
        </w:r>
      </w:del>
      <w:ins w:id="192" w:author="M P" w:date="2014-03-06T12:55:00Z">
        <w:r w:rsidR="001742A8">
          <w:rPr>
            <w:rFonts w:ascii="Avenir Book" w:hAnsi="Avenir Book"/>
          </w:rPr>
          <w:t xml:space="preserve">e </w:t>
        </w:r>
        <w:r w:rsidR="007527C6">
          <w:rPr>
            <w:rFonts w:ascii="Avenir Book" w:hAnsi="Avenir Book"/>
          </w:rPr>
          <w:t>calculated</w:t>
        </w:r>
      </w:ins>
      <w:r w:rsidR="00575C48" w:rsidRPr="00575C48">
        <w:rPr>
          <w:rFonts w:ascii="Avenir Book" w:hAnsi="Avenir Book"/>
        </w:rPr>
        <w:t xml:space="preserve"> excess loss, on the order of </w:t>
      </w:r>
      <m:oMath>
        <w:ins w:id="193" w:author="M P" w:date="2014-03-06T12:52:00Z">
          <m:r>
            <w:rPr>
              <w:rFonts w:ascii="Cambria Math" w:hAnsi="Cambria Math"/>
            </w:rPr>
            <m:t>0</m:t>
          </m:r>
        </w:ins>
        <m:r>
          <w:rPr>
            <w:rFonts w:ascii="Cambria Math" w:hAnsi="Cambria Math"/>
          </w:rPr>
          <m:t>.001</m:t>
        </m:r>
      </m:oMath>
      <w:r w:rsidR="00575C48" w:rsidRPr="00575C48">
        <w:rPr>
          <w:rFonts w:ascii="Avenir Book" w:hAnsi="Avenir Book"/>
        </w:rPr>
        <w:t xml:space="preserve">, is small in comparison to the total biomass, which can be as large as </w:t>
      </w:r>
      <m:oMath>
        <m:r>
          <w:rPr>
            <w:rFonts w:ascii="Cambria Math" w:hAnsi="Cambria Math"/>
          </w:rPr>
          <m:t>20</m:t>
        </m:r>
      </m:oMath>
      <w:r w:rsidR="00575C48" w:rsidRPr="00575C48">
        <w:rPr>
          <w:rFonts w:ascii="Avenir Book" w:hAnsi="Avenir Book"/>
        </w:rPr>
        <w:t xml:space="preserve">. These </w:t>
      </w:r>
      <w:commentRangeStart w:id="194"/>
      <w:r w:rsidR="00575C48" w:rsidRPr="00575C48">
        <w:rPr>
          <w:rFonts w:ascii="Avenir Book" w:hAnsi="Avenir Book"/>
        </w:rPr>
        <w:t xml:space="preserve">results </w:t>
      </w:r>
      <w:commentRangeEnd w:id="194"/>
      <w:r w:rsidR="00A57A55">
        <w:rPr>
          <w:rStyle w:val="CommentReference"/>
        </w:rPr>
        <w:commentReference w:id="194"/>
      </w:r>
      <w:r w:rsidR="00575C48" w:rsidRPr="00575C48">
        <w:rPr>
          <w:rFonts w:ascii="Avenir Book" w:hAnsi="Avenir Book"/>
        </w:rPr>
        <w:t xml:space="preserve">are from an approximated Gaussian dispersal kernel with parameters </w:t>
      </w:r>
      <m:oMath>
        <m:r>
          <w:rPr>
            <w:rFonts w:ascii="Cambria Math" w:hAnsi="Cambria Math"/>
          </w:rPr>
          <m:t>L=1</m:t>
        </m:r>
      </m:oMath>
      <w:r w:rsidR="00575C48" w:rsidRPr="00575C48">
        <w:rPr>
          <w:rFonts w:ascii="Avenir Book" w:hAnsi="Avenir Book"/>
        </w:rPr>
        <w:t xml:space="preserve">, </w:t>
      </w:r>
      <m:oMath>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=5</m:t>
        </m:r>
      </m:oMath>
      <w:r w:rsidR="00575C48" w:rsidRPr="00575C48">
        <w:rPr>
          <w:rFonts w:ascii="Avenir Book" w:hAnsi="Avenir Book"/>
        </w:rPr>
        <w:t xml:space="preserve">, </w:t>
      </w:r>
      <m:oMath>
        <m:r>
          <w:rPr>
            <w:rFonts w:ascii="Cambria Math" w:hAnsi="Cambria Math"/>
          </w:rPr>
          <m:t>⟨d⟩=0.399</m:t>
        </m:r>
      </m:oMath>
      <w:r w:rsidR="00575C48" w:rsidRPr="00575C48">
        <w:rPr>
          <w:rFonts w:ascii="Avenir Book" w:hAnsi="Avenir Book"/>
        </w:rPr>
        <w:t>.</w:t>
      </w:r>
    </w:p>
    <w:p w:rsidR="00575C48" w:rsidRPr="00575C48" w:rsidRDefault="007F44C8" w:rsidP="00080385">
      <w:pPr>
        <w:rPr>
          <w:rFonts w:ascii="Avenir Book" w:hAnsi="Avenir Book"/>
        </w:rPr>
      </w:pPr>
      <w:commentRangeStart w:id="195"/>
      <w:ins w:id="196" w:author="M P" w:date="2014-03-06T13:11:00Z">
        <w:r>
          <w:rPr>
            <w:rFonts w:ascii="Avenir Book" w:hAnsi="Avenir Book"/>
          </w:rPr>
          <w:t xml:space="preserve">Figure </w:t>
        </w:r>
        <w:commentRangeEnd w:id="195"/>
        <w:r>
          <w:rPr>
            <w:rStyle w:val="CommentReference"/>
          </w:rPr>
          <w:commentReference w:id="195"/>
        </w:r>
      </w:ins>
      <w:r w:rsidR="00575C48">
        <w:rPr>
          <w:rFonts w:ascii="Avenir Book" w:hAnsi="Avenir Book"/>
        </w:rPr>
        <w:t>3</w:t>
      </w:r>
      <w:r w:rsidR="00575C48" w:rsidRPr="00575C48">
        <w:rPr>
          <w:rFonts w:ascii="Avenir Book" w:hAnsi="Avenir Book"/>
        </w:rPr>
        <w:t>: The equilibrium biomass of the population as a function of the climate velocity on the x-axis and the harvesting rate on the y-axis</w:t>
      </w:r>
      <w:ins w:id="197" w:author="M P" w:date="2014-03-06T13:06:00Z">
        <w:r w:rsidR="00054EA7">
          <w:rPr>
            <w:rFonts w:ascii="Avenir Book" w:hAnsi="Avenir Book"/>
          </w:rPr>
          <w:t xml:space="preserve"> under</w:t>
        </w:r>
      </w:ins>
      <w:r w:rsidR="00575C48" w:rsidRPr="00575C48">
        <w:rPr>
          <w:rFonts w:ascii="Avenir Book" w:hAnsi="Avenir Book"/>
        </w:rPr>
        <w:t xml:space="preserve"> </w:t>
      </w:r>
      <w:del w:id="198" w:author="M P" w:date="2014-03-06T13:06:00Z">
        <w:r w:rsidR="00575C48" w:rsidRPr="00575C48" w:rsidDel="00054EA7">
          <w:rPr>
            <w:rFonts w:ascii="Avenir Book" w:hAnsi="Avenir Book"/>
          </w:rPr>
          <w:delText>with and without</w:delText>
        </w:r>
      </w:del>
      <w:ins w:id="199" w:author="M P" w:date="2014-03-06T13:06:00Z">
        <w:r w:rsidR="00054EA7">
          <w:rPr>
            <w:rFonts w:ascii="Avenir Book" w:hAnsi="Avenir Book"/>
          </w:rPr>
          <w:t>various</w:t>
        </w:r>
      </w:ins>
      <w:r w:rsidR="00575C48" w:rsidRPr="00575C48">
        <w:rPr>
          <w:rFonts w:ascii="Avenir Book" w:hAnsi="Avenir Book"/>
        </w:rPr>
        <w:t xml:space="preserve"> management strategies. (a) </w:t>
      </w:r>
      <w:del w:id="200" w:author="M P" w:date="2014-03-06T13:06:00Z">
        <w:r w:rsidR="00497BEE" w:rsidDel="00054EA7">
          <w:rPr>
            <w:rFonts w:ascii="Avenir Book" w:hAnsi="Avenir Book"/>
          </w:rPr>
          <w:delText>No management</w:delText>
        </w:r>
      </w:del>
      <w:ins w:id="201" w:author="M P" w:date="2014-03-06T13:06:00Z">
        <w:r w:rsidR="00054EA7">
          <w:rPr>
            <w:rFonts w:ascii="Avenir Book" w:hAnsi="Avenir Book"/>
          </w:rPr>
          <w:t>Constant harvest rate (compare to Figure 1b)</w:t>
        </w:r>
      </w:ins>
      <w:r w:rsidR="00497BEE">
        <w:rPr>
          <w:rFonts w:ascii="Avenir Book" w:hAnsi="Avenir Book"/>
        </w:rPr>
        <w:t>.</w:t>
      </w:r>
      <w:r w:rsidR="00575C48" w:rsidRPr="00575C48">
        <w:rPr>
          <w:rFonts w:ascii="Avenir Book" w:hAnsi="Avenir Book"/>
        </w:rPr>
        <w:t xml:space="preserve"> (b) </w:t>
      </w:r>
      <w:r w:rsidR="00497BEE">
        <w:rPr>
          <w:rFonts w:ascii="Avenir Book" w:hAnsi="Avenir Book"/>
        </w:rPr>
        <w:t xml:space="preserve">Many small MPAs. (c) </w:t>
      </w:r>
      <w:commentRangeStart w:id="202"/>
      <w:r w:rsidR="00497BEE">
        <w:rPr>
          <w:rFonts w:ascii="Avenir Book" w:hAnsi="Avenir Book"/>
        </w:rPr>
        <w:t>Few large MPAs</w:t>
      </w:r>
      <w:commentRangeEnd w:id="202"/>
      <w:r w:rsidR="00744AE7">
        <w:rPr>
          <w:rStyle w:val="CommentReference"/>
        </w:rPr>
        <w:commentReference w:id="202"/>
      </w:r>
      <w:r w:rsidR="00497BEE">
        <w:rPr>
          <w:rFonts w:ascii="Avenir Book" w:hAnsi="Avenir Book"/>
        </w:rPr>
        <w:t xml:space="preserve">. (d) </w:t>
      </w:r>
      <w:r w:rsidR="00575C48" w:rsidRPr="00575C48">
        <w:rPr>
          <w:rFonts w:ascii="Avenir Book" w:hAnsi="Avenir Book"/>
        </w:rPr>
        <w:t>Threshold harvesting levels</w:t>
      </w:r>
      <w:ins w:id="203" w:author="M P" w:date="2014-03-06T13:07:00Z">
        <w:r w:rsidR="00054EA7">
          <w:rPr>
            <w:rFonts w:ascii="Avenir Book" w:hAnsi="Avenir Book"/>
          </w:rPr>
          <w:t>,</w:t>
        </w:r>
      </w:ins>
      <w:r w:rsidR="00AD4C3A">
        <w:rPr>
          <w:rFonts w:ascii="Avenir Book" w:hAnsi="Avenir Book"/>
        </w:rPr>
        <w:t xml:space="preserve"> where y</w:t>
      </w:r>
      <w:ins w:id="204" w:author="M P" w:date="2014-03-06T13:07:00Z">
        <w:r w:rsidR="00054EA7">
          <w:rPr>
            <w:rFonts w:ascii="Avenir Book" w:hAnsi="Avenir Book"/>
          </w:rPr>
          <w:t>-</w:t>
        </w:r>
      </w:ins>
      <w:del w:id="205" w:author="M P" w:date="2014-03-06T13:07:00Z">
        <w:r w:rsidR="00AD4C3A" w:rsidDel="00054EA7">
          <w:rPr>
            <w:rFonts w:ascii="Avenir Book" w:hAnsi="Avenir Book"/>
          </w:rPr>
          <w:delText xml:space="preserve"> </w:delText>
        </w:r>
      </w:del>
      <w:r w:rsidR="00AD4C3A">
        <w:rPr>
          <w:rFonts w:ascii="Avenir Book" w:hAnsi="Avenir Book"/>
        </w:rPr>
        <w:t xml:space="preserve">axis is the proportion of the population </w:t>
      </w:r>
      <w:del w:id="206" w:author="M P" w:date="2014-03-06T13:07:00Z">
        <w:r w:rsidR="00AD4C3A" w:rsidDel="00054EA7">
          <w:rPr>
            <w:rFonts w:ascii="Avenir Book" w:hAnsi="Avenir Book"/>
          </w:rPr>
          <w:delText xml:space="preserve">which </w:delText>
        </w:r>
      </w:del>
      <w:ins w:id="207" w:author="M P" w:date="2014-03-06T13:07:00Z">
        <w:r w:rsidR="00054EA7">
          <w:rPr>
            <w:rFonts w:ascii="Avenir Book" w:hAnsi="Avenir Book"/>
          </w:rPr>
          <w:t xml:space="preserve">that </w:t>
        </w:r>
      </w:ins>
      <w:r w:rsidR="00AD4C3A">
        <w:rPr>
          <w:rFonts w:ascii="Avenir Book" w:hAnsi="Avenir Book"/>
        </w:rPr>
        <w:t>is protected from harvesting</w:t>
      </w:r>
      <w:r w:rsidR="00575C48" w:rsidRPr="00575C48">
        <w:rPr>
          <w:rFonts w:ascii="Avenir Book" w:hAnsi="Avenir Book"/>
        </w:rPr>
        <w:t xml:space="preserve">. These results are from a simulation with a Laplacian dispersal kernel with parameters </w:t>
      </w:r>
      <m:oMath>
        <m:r>
          <w:rPr>
            <w:rFonts w:ascii="Cambria Math" w:hAnsi="Cambria Math"/>
          </w:rPr>
          <m:t>L=1</m:t>
        </m:r>
      </m:oMath>
      <w:r w:rsidR="00575C48" w:rsidRPr="00575C48">
        <w:rPr>
          <w:rFonts w:ascii="Avenir Book" w:hAnsi="Avenir Book"/>
        </w:rPr>
        <w:t xml:space="preserve">, </w:t>
      </w:r>
      <m:oMath>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=5</m:t>
        </m:r>
      </m:oMath>
      <w:r w:rsidR="00575C48" w:rsidRPr="00575C48">
        <w:rPr>
          <w:rFonts w:ascii="Avenir Book" w:hAnsi="Avenir Book"/>
        </w:rPr>
        <w:t xml:space="preserve">, </w:t>
      </w:r>
      <m:oMath>
        <m:r>
          <w:rPr>
            <w:rFonts w:ascii="Cambria Math" w:hAnsi="Cambria Math"/>
          </w:rPr>
          <m:t>K=100</m:t>
        </m:r>
      </m:oMath>
      <w:r w:rsidR="00575C48" w:rsidRPr="00575C48">
        <w:rPr>
          <w:rFonts w:ascii="Avenir Book" w:hAnsi="Avenir Book"/>
        </w:rPr>
        <w:t xml:space="preserve">, and </w:t>
      </w:r>
      <m:oMath>
        <m:r>
          <w:rPr>
            <w:rFonts w:ascii="Cambria Math" w:hAnsi="Cambria Math"/>
          </w:rPr>
          <m:t>⟨d⟩=2</m:t>
        </m:r>
      </m:oMath>
      <w:r w:rsidR="00575C48" w:rsidRPr="00575C48">
        <w:rPr>
          <w:rFonts w:ascii="Avenir Book" w:hAnsi="Avenir Book"/>
        </w:rPr>
        <w:t>.</w:t>
      </w:r>
    </w:p>
    <w:p w:rsidR="00575C48" w:rsidRDefault="00575C48" w:rsidP="00AD2D55">
      <w:pPr>
        <w:pStyle w:val="Heading1"/>
        <w:spacing w:line="480" w:lineRule="auto"/>
        <w:rPr>
          <w:rFonts w:ascii="Avenir Book" w:hAnsi="Avenir Book"/>
          <w:color w:val="auto"/>
        </w:rPr>
      </w:pPr>
      <w:bookmarkStart w:id="208" w:name="figures"/>
      <w:r>
        <w:rPr>
          <w:rFonts w:ascii="Avenir Book" w:hAnsi="Avenir Book"/>
          <w:color w:val="auto"/>
        </w:rPr>
        <w:br w:type="page"/>
      </w:r>
    </w:p>
    <w:p w:rsidR="00575C48" w:rsidRPr="00575C48" w:rsidRDefault="00575C48" w:rsidP="00AD2D55">
      <w:pPr>
        <w:pStyle w:val="Heading1"/>
        <w:spacing w:line="480" w:lineRule="auto"/>
        <w:rPr>
          <w:rFonts w:ascii="Avenir Book" w:hAnsi="Avenir Book"/>
          <w:color w:val="auto"/>
        </w:rPr>
      </w:pPr>
      <w:r w:rsidRPr="00575C48">
        <w:rPr>
          <w:rFonts w:ascii="Avenir Book" w:hAnsi="Avenir Book"/>
          <w:color w:val="auto"/>
        </w:rPr>
        <w:lastRenderedPageBreak/>
        <w:t>Figures</w:t>
      </w:r>
    </w:p>
    <w:bookmarkEnd w:id="208"/>
    <w:p w:rsidR="00575C48" w:rsidRPr="00575C48" w:rsidRDefault="00B51ECC" w:rsidP="00AD2D55">
      <w:pPr>
        <w:spacing w:line="480" w:lineRule="auto"/>
        <w:rPr>
          <w:rFonts w:ascii="Avenir Book" w:hAnsi="Avenir Book"/>
        </w:rPr>
      </w:pPr>
      <w:commentRangeStart w:id="209"/>
      <w:r>
        <w:rPr>
          <w:rFonts w:ascii="Avenir Book" w:hAnsi="Avenir Book"/>
        </w:rPr>
        <w:t xml:space="preserve">a) </w:t>
      </w:r>
      <w:commentRangeEnd w:id="209"/>
      <w:r w:rsidR="00EE2245">
        <w:rPr>
          <w:rStyle w:val="CommentReference"/>
        </w:rPr>
        <w:commentReference w:id="209"/>
      </w:r>
      <w:r w:rsidR="00575C48" w:rsidRPr="00575C48">
        <w:rPr>
          <w:rFonts w:ascii="Avenir Book" w:hAnsi="Avenir Book"/>
          <w:noProof/>
          <w:lang w:eastAsia="zh-CN"/>
        </w:rPr>
        <w:drawing>
          <wp:inline distT="0" distB="0" distL="0" distR="0">
            <wp:extent cx="2743200" cy="27432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lots/critical_rates.pdf"/>
                    <pic:cNvPicPr>
                      <a:picLocks noChangeAspect="1" noChangeArrowheads="1"/>
                    </pic:cNvPicPr>
                  </pic:nvPicPr>
                  <pic:blipFill>
                    <a:blip r:embed="rId10"/>
                    <a:stretch>
                      <a:fillRect/>
                    </a:stretch>
                  </pic:blipFill>
                  <pic:spPr bwMode="auto">
                    <a:xfrm>
                      <a:off x="0" y="0"/>
                      <a:ext cx="2743200" cy="2743200"/>
                    </a:xfrm>
                    <a:prstGeom prst="rect">
                      <a:avLst/>
                    </a:prstGeom>
                    <a:noFill/>
                    <a:ln w="9525">
                      <a:noFill/>
                      <a:headEnd/>
                      <a:tailEnd/>
                    </a:ln>
                  </pic:spPr>
                </pic:pic>
              </a:graphicData>
            </a:graphic>
          </wp:inline>
        </w:drawing>
      </w:r>
      <w:r>
        <w:rPr>
          <w:rFonts w:ascii="Avenir Book" w:hAnsi="Avenir Book"/>
        </w:rPr>
        <w:t xml:space="preserve"> b)</w:t>
      </w:r>
      <w:r w:rsidR="00575C48" w:rsidRPr="00575C48">
        <w:rPr>
          <w:rFonts w:ascii="Avenir Book" w:hAnsi="Avenir Book"/>
        </w:rPr>
        <w:t xml:space="preserve"> </w:t>
      </w:r>
      <w:r w:rsidR="00575C48" w:rsidRPr="00575C48">
        <w:rPr>
          <w:rFonts w:ascii="Avenir Book" w:hAnsi="Avenir Book"/>
          <w:noProof/>
          <w:lang w:eastAsia="zh-CN"/>
        </w:rPr>
        <w:drawing>
          <wp:inline distT="0" distB="0" distL="0" distR="0">
            <wp:extent cx="2743200" cy="27432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lots/eqbiomass.pdf"/>
                    <pic:cNvPicPr>
                      <a:picLocks noChangeAspect="1" noChangeArrowheads="1"/>
                    </pic:cNvPicPr>
                  </pic:nvPicPr>
                  <pic:blipFill>
                    <a:blip r:embed="rId11"/>
                    <a:stretch>
                      <a:fillRect/>
                    </a:stretch>
                  </pic:blipFill>
                  <pic:spPr bwMode="auto">
                    <a:xfrm>
                      <a:off x="0" y="0"/>
                      <a:ext cx="2743200" cy="2743200"/>
                    </a:xfrm>
                    <a:prstGeom prst="rect">
                      <a:avLst/>
                    </a:prstGeom>
                    <a:noFill/>
                    <a:ln w="9525">
                      <a:noFill/>
                      <a:headEnd/>
                      <a:tailEnd/>
                    </a:ln>
                  </pic:spPr>
                </pic:pic>
              </a:graphicData>
            </a:graphic>
          </wp:inline>
        </w:drawing>
      </w:r>
    </w:p>
    <w:p w:rsidR="00575C48" w:rsidRDefault="00575C48" w:rsidP="00AD2D55">
      <w:pPr>
        <w:spacing w:line="480" w:lineRule="auto"/>
        <w:rPr>
          <w:rFonts w:ascii="Avenir Book" w:hAnsi="Avenir Book"/>
        </w:rPr>
      </w:pPr>
      <w:r>
        <w:rPr>
          <w:rFonts w:ascii="Avenir Book" w:hAnsi="Avenir Book"/>
        </w:rPr>
        <w:t>Figure 1</w:t>
      </w:r>
    </w:p>
    <w:p w:rsidR="00575C48" w:rsidRPr="00575C48" w:rsidRDefault="00575C48" w:rsidP="00AD2D55">
      <w:pPr>
        <w:spacing w:line="480" w:lineRule="auto"/>
        <w:rPr>
          <w:rFonts w:ascii="Avenir Book" w:hAnsi="Avenir Book"/>
        </w:rPr>
      </w:pPr>
      <w:r w:rsidRPr="00575C48">
        <w:rPr>
          <w:rFonts w:ascii="Avenir Book" w:hAnsi="Avenir Book"/>
        </w:rPr>
        <w:t xml:space="preserve"> </w:t>
      </w:r>
    </w:p>
    <w:p w:rsidR="00575C48" w:rsidRDefault="00575C48" w:rsidP="00AD2D55">
      <w:pPr>
        <w:spacing w:line="480" w:lineRule="auto"/>
        <w:rPr>
          <w:rFonts w:ascii="Avenir Book" w:hAnsi="Avenir Book"/>
        </w:rPr>
      </w:pPr>
      <w:r w:rsidRPr="00575C48">
        <w:rPr>
          <w:rFonts w:ascii="Avenir Book" w:hAnsi="Avenir Book"/>
          <w:noProof/>
          <w:lang w:eastAsia="zh-CN"/>
        </w:rPr>
        <w:drawing>
          <wp:inline distT="0" distB="0" distL="0" distR="0">
            <wp:extent cx="2743200" cy="2743200"/>
            <wp:effectExtent l="0" t="0" r="0" b="0"/>
            <wp:docPr id="3" name="Picture"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lots/synergy.pdf"/>
                    <pic:cNvPicPr>
                      <a:picLocks noChangeAspect="1" noChangeArrowheads="1"/>
                    </pic:cNvPicPr>
                  </pic:nvPicPr>
                  <pic:blipFill>
                    <a:blip r:embed="rId12"/>
                    <a:stretch>
                      <a:fillRect/>
                    </a:stretch>
                  </pic:blipFill>
                  <pic:spPr bwMode="auto">
                    <a:xfrm>
                      <a:off x="0" y="0"/>
                      <a:ext cx="2743200" cy="2743200"/>
                    </a:xfrm>
                    <a:prstGeom prst="rect">
                      <a:avLst/>
                    </a:prstGeom>
                    <a:noFill/>
                    <a:ln w="9525">
                      <a:noFill/>
                      <a:headEnd/>
                      <a:tailEnd/>
                    </a:ln>
                  </pic:spPr>
                </pic:pic>
              </a:graphicData>
            </a:graphic>
          </wp:inline>
        </w:drawing>
      </w:r>
      <w:r>
        <w:rPr>
          <w:rFonts w:ascii="Avenir Book" w:hAnsi="Avenir Book"/>
        </w:rPr>
        <w:t xml:space="preserve"> </w:t>
      </w:r>
    </w:p>
    <w:p w:rsidR="00575C48" w:rsidRPr="00575C48" w:rsidRDefault="00575C48" w:rsidP="00AD2D55">
      <w:pPr>
        <w:spacing w:line="480" w:lineRule="auto"/>
        <w:rPr>
          <w:rFonts w:ascii="Avenir Book" w:hAnsi="Avenir Book"/>
        </w:rPr>
      </w:pPr>
      <w:r>
        <w:rPr>
          <w:rFonts w:ascii="Avenir Book" w:hAnsi="Avenir Book"/>
        </w:rPr>
        <w:t xml:space="preserve">Figure </w:t>
      </w:r>
      <w:commentRangeStart w:id="210"/>
      <w:r>
        <w:rPr>
          <w:rFonts w:ascii="Avenir Book" w:hAnsi="Avenir Book"/>
        </w:rPr>
        <w:t>2</w:t>
      </w:r>
      <w:commentRangeEnd w:id="210"/>
      <w:r w:rsidR="00054EA7">
        <w:rPr>
          <w:rStyle w:val="CommentReference"/>
        </w:rPr>
        <w:commentReference w:id="210"/>
      </w:r>
    </w:p>
    <w:p w:rsidR="00215F29" w:rsidRPr="00575C48" w:rsidRDefault="00575C48" w:rsidP="00AD2D55">
      <w:pPr>
        <w:spacing w:line="480" w:lineRule="auto"/>
        <w:rPr>
          <w:rFonts w:ascii="Avenir Book" w:hAnsi="Avenir Book"/>
        </w:rPr>
      </w:pPr>
      <w:r w:rsidRPr="00575C48">
        <w:rPr>
          <w:rFonts w:ascii="Avenir Book" w:hAnsi="Avenir Book"/>
        </w:rPr>
        <w:lastRenderedPageBreak/>
        <w:t xml:space="preserve"> </w:t>
      </w:r>
      <w:r w:rsidR="00215F29">
        <w:rPr>
          <w:rFonts w:ascii="Avenir Book" w:hAnsi="Avenir Book"/>
        </w:rPr>
        <w:t xml:space="preserve">a) </w:t>
      </w:r>
      <w:r w:rsidR="00497BEE">
        <w:rPr>
          <w:rFonts w:ascii="Avenir Book" w:hAnsi="Avenir Book"/>
          <w:noProof/>
          <w:lang w:eastAsia="zh-CN"/>
        </w:rPr>
        <w:drawing>
          <wp:inline distT="0" distB="0" distL="0" distR="0">
            <wp:extent cx="2743200" cy="2743200"/>
            <wp:effectExtent l="0" t="0" r="0" b="0"/>
            <wp:docPr id="6" name="Picture 6" descr="Macintosh HD:Users:efuller:Documents:Projects:Moving_fish:MovingFish:Writing:plots:eqbiomass_si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fuller:Documents:Projects:Moving_fish:MovingFish:Writing:plots:eqbiomass_sim.pdf"/>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743200" cy="2743200"/>
                    </a:xfrm>
                    <a:prstGeom prst="rect">
                      <a:avLst/>
                    </a:prstGeom>
                    <a:noFill/>
                    <a:ln>
                      <a:noFill/>
                    </a:ln>
                  </pic:spPr>
                </pic:pic>
              </a:graphicData>
            </a:graphic>
          </wp:inline>
        </w:drawing>
      </w:r>
      <w:r w:rsidR="00215F29">
        <w:rPr>
          <w:rFonts w:ascii="Avenir Book" w:hAnsi="Avenir Book"/>
        </w:rPr>
        <w:t xml:space="preserve"> b)</w:t>
      </w:r>
      <w:r w:rsidRPr="00575C48">
        <w:rPr>
          <w:rFonts w:ascii="Avenir Book" w:hAnsi="Avenir Book"/>
        </w:rPr>
        <w:t xml:space="preserve"> </w:t>
      </w:r>
      <w:r w:rsidR="00497BEE">
        <w:rPr>
          <w:rFonts w:ascii="Avenir Book" w:hAnsi="Avenir Book"/>
          <w:noProof/>
          <w:lang w:eastAsia="zh-CN"/>
        </w:rPr>
        <w:drawing>
          <wp:inline distT="0" distB="0" distL="0" distR="0">
            <wp:extent cx="2743200" cy="2743200"/>
            <wp:effectExtent l="0" t="0" r="0" b="0"/>
            <wp:docPr id="7" name="Picture 7" descr="Macintosh HD:Users:efuller:Documents:Projects:Moving_fish:MovingFish:Writing:plots:eqbiomass_fishmpa.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fuller:Documents:Projects:Moving_fish:MovingFish:Writing:plots:eqbiomass_fishmpa.eps"/>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743200" cy="2743200"/>
                    </a:xfrm>
                    <a:prstGeom prst="rect">
                      <a:avLst/>
                    </a:prstGeom>
                    <a:noFill/>
                    <a:ln>
                      <a:noFill/>
                    </a:ln>
                  </pic:spPr>
                </pic:pic>
              </a:graphicData>
            </a:graphic>
          </wp:inline>
        </w:drawing>
      </w:r>
      <w:r w:rsidR="00497BEE">
        <w:rPr>
          <w:rFonts w:ascii="Avenir Book" w:hAnsi="Avenir Book"/>
          <w:noProof/>
        </w:rPr>
        <w:t xml:space="preserve">c) </w:t>
      </w:r>
      <w:r w:rsidR="00497BEE">
        <w:rPr>
          <w:rFonts w:ascii="Avenir Book" w:hAnsi="Avenir Book"/>
          <w:noProof/>
          <w:lang w:eastAsia="zh-CN"/>
        </w:rPr>
        <w:drawing>
          <wp:inline distT="0" distB="0" distL="0" distR="0">
            <wp:extent cx="2743200" cy="2743200"/>
            <wp:effectExtent l="0" t="0" r="0" b="0"/>
            <wp:docPr id="8" name="Picture 8" descr="Macintosh HD:Users:efuller:Documents:Projects:Moving_fish:MovingFish:Writing:plots:eqbiomass_consmpa.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fuller:Documents:Projects:Moving_fish:MovingFish:Writing:plots:eqbiomass_consmpa.eps"/>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743200" cy="2743200"/>
                    </a:xfrm>
                    <a:prstGeom prst="rect">
                      <a:avLst/>
                    </a:prstGeom>
                    <a:noFill/>
                    <a:ln>
                      <a:noFill/>
                    </a:ln>
                  </pic:spPr>
                </pic:pic>
              </a:graphicData>
            </a:graphic>
          </wp:inline>
        </w:drawing>
      </w:r>
      <w:r w:rsidR="00497BEE">
        <w:rPr>
          <w:rFonts w:ascii="Avenir Book" w:hAnsi="Avenir Book"/>
          <w:noProof/>
        </w:rPr>
        <w:t>d)</w:t>
      </w:r>
      <w:r w:rsidR="00497BEE">
        <w:rPr>
          <w:rFonts w:ascii="Avenir Book" w:hAnsi="Avenir Book"/>
          <w:noProof/>
          <w:lang w:eastAsia="zh-CN"/>
        </w:rPr>
        <w:drawing>
          <wp:inline distT="0" distB="0" distL="0" distR="0">
            <wp:extent cx="2743200" cy="2743200"/>
            <wp:effectExtent l="0" t="0" r="0" b="0"/>
            <wp:docPr id="9" name="Picture 9" descr="Macintosh HD:Users:efuller:Documents:Projects:Moving_fish:MovingFish:Writing:plots:eqbiomass_thresh.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efuller:Documents:Projects:Moving_fish:MovingFish:Writing:plots:eqbiomass_thresh.eps"/>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743200" cy="2743200"/>
                    </a:xfrm>
                    <a:prstGeom prst="rect">
                      <a:avLst/>
                    </a:prstGeom>
                    <a:noFill/>
                    <a:ln>
                      <a:noFill/>
                    </a:ln>
                  </pic:spPr>
                </pic:pic>
              </a:graphicData>
            </a:graphic>
          </wp:inline>
        </w:drawing>
      </w:r>
    </w:p>
    <w:p w:rsidR="00575C48" w:rsidRPr="00575C48" w:rsidRDefault="00215F29" w:rsidP="00AD2D55">
      <w:pPr>
        <w:spacing w:line="480" w:lineRule="auto"/>
        <w:rPr>
          <w:rFonts w:ascii="Avenir Book" w:hAnsi="Avenir Book"/>
        </w:rPr>
      </w:pPr>
      <w:r>
        <w:rPr>
          <w:rFonts w:ascii="Avenir Book" w:hAnsi="Avenir Book"/>
        </w:rPr>
        <w:t xml:space="preserve">Figure </w:t>
      </w:r>
      <w:commentRangeStart w:id="211"/>
      <w:r>
        <w:rPr>
          <w:rFonts w:ascii="Avenir Book" w:hAnsi="Avenir Book"/>
        </w:rPr>
        <w:t>3</w:t>
      </w:r>
      <w:commentRangeEnd w:id="211"/>
      <w:r w:rsidR="00054EA7">
        <w:rPr>
          <w:rStyle w:val="CommentReference"/>
        </w:rPr>
        <w:commentReference w:id="211"/>
      </w:r>
    </w:p>
    <w:sectPr w:rsidR="00575C48" w:rsidRPr="00575C48" w:rsidSect="00AD2D55">
      <w:footerReference w:type="even" r:id="rId17"/>
      <w:footerReference w:type="default" r:id="rId18"/>
      <w:pgSz w:w="12240" w:h="15840"/>
      <w:pgMar w:top="1440" w:right="1440" w:bottom="1440" w:left="1440" w:header="720" w:footer="720" w:gutter="0"/>
      <w:lnNumType w:countBy="1" w:restart="continuous"/>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M P" w:date="2014-03-10T16:03:00Z" w:initials="MP">
    <w:p w:rsidR="002F5A83" w:rsidRDefault="002F5A83">
      <w:pPr>
        <w:pStyle w:val="CommentText"/>
      </w:pPr>
      <w:r>
        <w:rPr>
          <w:rStyle w:val="CommentReference"/>
        </w:rPr>
        <w:annotationRef/>
      </w:r>
      <w:r>
        <w:t>something to consider</w:t>
      </w:r>
    </w:p>
  </w:comment>
  <w:comment w:id="4" w:author="M P" w:date="2014-03-10T16:03:00Z" w:initials="MP">
    <w:p w:rsidR="002F5A83" w:rsidRDefault="002F5A83">
      <w:pPr>
        <w:pStyle w:val="CommentText"/>
      </w:pPr>
      <w:r>
        <w:rPr>
          <w:rStyle w:val="CommentReference"/>
        </w:rPr>
        <w:annotationRef/>
      </w:r>
      <w:r>
        <w:t>add a terrestrial citation?</w:t>
      </w:r>
    </w:p>
  </w:comment>
  <w:comment w:id="5" w:author="M P" w:date="2014-03-10T16:03:00Z" w:initials="MP">
    <w:p w:rsidR="002F5A83" w:rsidRPr="00D175DC" w:rsidRDefault="002F5A83" w:rsidP="00D175DC">
      <w:pPr>
        <w:rPr>
          <w:rFonts w:ascii="Times" w:eastAsia="Times New Roman" w:hAnsi="Times" w:cs="Times New Roman"/>
          <w:sz w:val="20"/>
          <w:szCs w:val="20"/>
        </w:rPr>
      </w:pPr>
      <w:r>
        <w:rPr>
          <w:rStyle w:val="CommentReference"/>
        </w:rPr>
        <w:annotationRef/>
      </w:r>
      <w:r>
        <w:t xml:space="preserve">shorten, add 1-2 terrestrial citations, e.g., </w:t>
      </w:r>
      <w:r w:rsidRPr="00D175DC">
        <w:rPr>
          <w:rFonts w:ascii="Times" w:eastAsia="Times New Roman" w:hAnsi="Times" w:cs="Times New Roman"/>
          <w:sz w:val="20"/>
          <w:szCs w:val="20"/>
        </w:rPr>
        <w:t>1.</w:t>
      </w:r>
    </w:p>
    <w:p w:rsidR="002F5A83" w:rsidRPr="00D175DC" w:rsidRDefault="002F5A83" w:rsidP="00D175DC">
      <w:pPr>
        <w:spacing w:after="0"/>
        <w:rPr>
          <w:rFonts w:ascii="Times" w:eastAsia="Times New Roman" w:hAnsi="Times" w:cs="Times New Roman"/>
          <w:sz w:val="20"/>
          <w:szCs w:val="20"/>
        </w:rPr>
      </w:pPr>
      <w:r w:rsidRPr="00D175DC">
        <w:rPr>
          <w:rFonts w:ascii="Times" w:eastAsia="Times New Roman" w:hAnsi="Times" w:cs="Times New Roman"/>
          <w:sz w:val="20"/>
          <w:szCs w:val="20"/>
        </w:rPr>
        <w:t xml:space="preserve">Chen, I.-C., Hill, J.K., Ohlemüller, R., Roy, D.B. &amp; Thomas, C.D. (2011). Rapid Range Shifts of Species Associated with High Levels of Climate Warming. </w:t>
      </w:r>
      <w:r w:rsidRPr="00D175DC">
        <w:rPr>
          <w:rFonts w:ascii="Times" w:eastAsia="Times New Roman" w:hAnsi="Times" w:cs="Times New Roman"/>
          <w:i/>
          <w:iCs/>
          <w:sz w:val="20"/>
          <w:szCs w:val="20"/>
        </w:rPr>
        <w:t>Science (80-. ).</w:t>
      </w:r>
      <w:r w:rsidRPr="00D175DC">
        <w:rPr>
          <w:rFonts w:ascii="Times" w:eastAsia="Times New Roman" w:hAnsi="Times" w:cs="Times New Roman"/>
          <w:sz w:val="20"/>
          <w:szCs w:val="20"/>
        </w:rPr>
        <w:t>, 333, 1024–1026.</w:t>
      </w:r>
    </w:p>
    <w:p w:rsidR="002F5A83" w:rsidRDefault="002F5A83">
      <w:pPr>
        <w:pStyle w:val="CommentText"/>
      </w:pPr>
    </w:p>
  </w:comment>
  <w:comment w:id="6" w:author="M P" w:date="2014-03-10T16:03:00Z" w:initials="MP">
    <w:p w:rsidR="002F5A83" w:rsidRDefault="002F5A83">
      <w:pPr>
        <w:pStyle w:val="CommentText"/>
      </w:pPr>
      <w:r>
        <w:rPr>
          <w:rStyle w:val="CommentReference"/>
        </w:rPr>
        <w:annotationRef/>
      </w:r>
      <w:r>
        <w:t>shorten, add 1-2 terrestrial citations</w:t>
      </w:r>
    </w:p>
  </w:comment>
  <w:comment w:id="10" w:author="M P" w:date="2014-03-10T16:03:00Z" w:initials="MP">
    <w:p w:rsidR="002F5A83" w:rsidRDefault="002F5A83">
      <w:pPr>
        <w:pStyle w:val="CommentText"/>
      </w:pPr>
      <w:r>
        <w:rPr>
          <w:rStyle w:val="CommentReference"/>
        </w:rPr>
        <w:annotationRef/>
      </w:r>
      <w:r>
        <w:t xml:space="preserve">Can you add a sentence summarizing the main findings? Botsford et al. 2011 ICES J Mar Sci 68(6):1270 and Planque et al. 2010 J Mar Sys 79(3-4): 403 are also relevant. </w:t>
      </w:r>
    </w:p>
  </w:comment>
  <w:comment w:id="11" w:author="M P" w:date="2014-03-10T16:03:00Z" w:initials="MP">
    <w:p w:rsidR="002F5A83" w:rsidRDefault="002F5A83">
      <w:pPr>
        <w:pStyle w:val="CommentText"/>
      </w:pPr>
      <w:r>
        <w:rPr>
          <w:rStyle w:val="CommentReference"/>
        </w:rPr>
        <w:annotationRef/>
      </w:r>
      <w:r>
        <w:t>Can you summarize their primary findings?</w:t>
      </w:r>
    </w:p>
  </w:comment>
  <w:comment w:id="12" w:author="M P" w:date="2014-03-10T16:03:00Z" w:initials="MP">
    <w:p w:rsidR="002F5A83" w:rsidRDefault="002F5A83">
      <w:pPr>
        <w:pStyle w:val="CommentText"/>
      </w:pPr>
      <w:r>
        <w:rPr>
          <w:rStyle w:val="CommentReference"/>
        </w:rPr>
        <w:annotationRef/>
      </w:r>
      <w:r>
        <w:t>can shorten</w:t>
      </w:r>
    </w:p>
  </w:comment>
  <w:comment w:id="13" w:author="M P" w:date="2014-03-10T16:03:00Z" w:initials="MP">
    <w:p w:rsidR="002F5A83" w:rsidRDefault="002F5A83">
      <w:pPr>
        <w:pStyle w:val="CommentText"/>
      </w:pPr>
      <w:r>
        <w:rPr>
          <w:rStyle w:val="CommentReference"/>
        </w:rPr>
        <w:annotationRef/>
      </w:r>
      <w:r>
        <w:t>could this be summed up as/replaced with “mechanisms behind the patterns they uncover.”</w:t>
      </w:r>
    </w:p>
  </w:comment>
  <w:comment w:id="16" w:author="M P" w:date="2014-03-10T16:03:00Z" w:initials="MP">
    <w:p w:rsidR="002F5A83" w:rsidRDefault="002F5A83">
      <w:pPr>
        <w:pStyle w:val="CommentText"/>
      </w:pPr>
      <w:r>
        <w:rPr>
          <w:rStyle w:val="CommentReference"/>
        </w:rPr>
        <w:annotationRef/>
      </w:r>
      <w:r>
        <w:t>biomass?</w:t>
      </w:r>
    </w:p>
  </w:comment>
  <w:comment w:id="57" w:author="M P" w:date="2014-03-10T16:03:00Z" w:initials="MP">
    <w:p w:rsidR="002F5A83" w:rsidRDefault="002F5A83">
      <w:pPr>
        <w:pStyle w:val="CommentText"/>
      </w:pPr>
      <w:r>
        <w:rPr>
          <w:rStyle w:val="CommentReference"/>
        </w:rPr>
        <w:annotationRef/>
      </w:r>
      <w:r>
        <w:t>a brief explanation of which results this assumption affects would be useful (it doesn’t affect persistence, for example).</w:t>
      </w:r>
      <w:bookmarkStart w:id="60" w:name="_GoBack"/>
      <w:bookmarkEnd w:id="60"/>
    </w:p>
  </w:comment>
  <w:comment w:id="58" w:author="Princeton University Library" w:date="2014-03-10T16:56:00Z" w:initials="PUL">
    <w:p w:rsidR="00106C5D" w:rsidRDefault="00106C5D">
      <w:pPr>
        <w:pStyle w:val="CommentText"/>
      </w:pPr>
      <w:r>
        <w:rPr>
          <w:rStyle w:val="CommentReference"/>
        </w:rPr>
        <w:annotationRef/>
      </w:r>
      <w:r>
        <w:t>I explain below that only f’(0) affects persistence, but I can move that up here if it’s clearer.  -ERB</w:t>
      </w:r>
    </w:p>
  </w:comment>
  <w:comment w:id="64" w:author="M P" w:date="2014-03-10T16:03:00Z" w:initials="MP">
    <w:p w:rsidR="002F5A83" w:rsidRDefault="002F5A83">
      <w:pPr>
        <w:pStyle w:val="CommentText"/>
      </w:pPr>
      <w:r>
        <w:rPr>
          <w:rStyle w:val="CommentReference"/>
        </w:rPr>
        <w:annotationRef/>
      </w:r>
      <w:r>
        <w:t>a bit funny to refer to Appendix A.3 before A.1 or A.2, but perhaps there’s no other way.</w:t>
      </w:r>
    </w:p>
  </w:comment>
  <w:comment w:id="65" w:author="Princeton University Library" w:date="2014-03-10T16:59:00Z" w:initials="PUL">
    <w:p w:rsidR="00106C5D" w:rsidRDefault="00106C5D">
      <w:pPr>
        <w:pStyle w:val="CommentText"/>
      </w:pPr>
      <w:r>
        <w:rPr>
          <w:rStyle w:val="CommentReference"/>
        </w:rPr>
        <w:annotationRef/>
      </w:r>
      <w:r>
        <w:t>Agreed, but for the Appendix to read as a coherent document I think it makes sense to set up the problem in A1 and A2 and then specify kernels in A3 and A4. -ERB</w:t>
      </w:r>
    </w:p>
  </w:comment>
  <w:comment w:id="68" w:author="M P" w:date="2014-03-10T16:03:00Z" w:initials="MP">
    <w:p w:rsidR="002F5A83" w:rsidRDefault="002F5A83">
      <w:pPr>
        <w:pStyle w:val="CommentText"/>
      </w:pPr>
      <w:r>
        <w:rPr>
          <w:rStyle w:val="CommentReference"/>
        </w:rPr>
        <w:annotationRef/>
      </w:r>
      <w:r>
        <w:t>appropriate citation? or did Eleanor derive this?</w:t>
      </w:r>
    </w:p>
  </w:comment>
  <w:comment w:id="69" w:author="Princeton University Library" w:date="2014-03-10T17:03:00Z" w:initials="PUL">
    <w:p w:rsidR="00106C5D" w:rsidRDefault="00106C5D">
      <w:pPr>
        <w:pStyle w:val="CommentText"/>
      </w:pPr>
      <w:r>
        <w:rPr>
          <w:rStyle w:val="CommentReference"/>
        </w:rPr>
        <w:annotationRef/>
      </w:r>
      <w:r>
        <w:t>Appropriate. -ERB</w:t>
      </w:r>
    </w:p>
  </w:comment>
  <w:comment w:id="73" w:author="M P" w:date="2014-03-10T16:03:00Z" w:initials="MP">
    <w:p w:rsidR="002F5A83" w:rsidRPr="00861CDA" w:rsidRDefault="002F5A83">
      <w:pPr>
        <w:pStyle w:val="CommentText"/>
      </w:pPr>
      <w:r>
        <w:rPr>
          <w:rStyle w:val="CommentReference"/>
        </w:rPr>
        <w:annotationRef/>
      </w:r>
      <w:r>
        <w:t xml:space="preserve">is </w:t>
      </w:r>
      <w:r>
        <w:rPr>
          <w:i/>
        </w:rPr>
        <w:t>f</w:t>
      </w:r>
      <w:r>
        <w:t xml:space="preserve"> the Beverton-Holt function? if not, needs some explanation (and a new letter designation)</w:t>
      </w:r>
    </w:p>
  </w:comment>
  <w:comment w:id="75" w:author="M P" w:date="2014-03-10T16:03:00Z" w:initials="MP">
    <w:p w:rsidR="002F5A83" w:rsidRDefault="002F5A83">
      <w:pPr>
        <w:pStyle w:val="CommentText"/>
      </w:pPr>
      <w:r>
        <w:rPr>
          <w:rStyle w:val="CommentReference"/>
        </w:rPr>
        <w:annotationRef/>
      </w:r>
      <w:r>
        <w:t>add in #s</w:t>
      </w:r>
    </w:p>
  </w:comment>
  <w:comment w:id="78" w:author="M P" w:date="2014-03-10T16:03:00Z" w:initials="MP">
    <w:p w:rsidR="002F5A83" w:rsidRPr="00426EE1" w:rsidRDefault="002F5A83" w:rsidP="00426EE1">
      <w:pPr>
        <w:rPr>
          <w:rFonts w:ascii="Times" w:eastAsia="Times New Roman" w:hAnsi="Times" w:cs="Times New Roman"/>
          <w:sz w:val="20"/>
          <w:szCs w:val="20"/>
        </w:rPr>
      </w:pPr>
      <w:r>
        <w:rPr>
          <w:rStyle w:val="CommentReference"/>
        </w:rPr>
        <w:annotationRef/>
      </w:r>
      <w:r w:rsidRPr="00426EE1">
        <w:rPr>
          <w:rFonts w:ascii="Times" w:eastAsia="Times New Roman" w:hAnsi="Times" w:cs="Times New Roman"/>
          <w:sz w:val="20"/>
          <w:szCs w:val="20"/>
        </w:rPr>
        <w:t>1.</w:t>
      </w:r>
    </w:p>
    <w:p w:rsidR="002F5A83" w:rsidRPr="00426EE1" w:rsidRDefault="002F5A83" w:rsidP="00426EE1">
      <w:pPr>
        <w:spacing w:after="0"/>
        <w:rPr>
          <w:rFonts w:ascii="Times" w:eastAsia="Times New Roman" w:hAnsi="Times" w:cs="Times New Roman"/>
          <w:sz w:val="20"/>
          <w:szCs w:val="20"/>
        </w:rPr>
      </w:pPr>
      <w:r w:rsidRPr="00426EE1">
        <w:rPr>
          <w:rFonts w:ascii="Times" w:eastAsia="Times New Roman" w:hAnsi="Times" w:cs="Times New Roman"/>
          <w:sz w:val="20"/>
          <w:szCs w:val="20"/>
        </w:rPr>
        <w:t xml:space="preserve">Botsford, L.W., Hastings, A. &amp; Gaines, S.D. (2001). Dependence of sustainability on the configuration of marine reserves and larval dispersal distance. </w:t>
      </w:r>
      <w:r w:rsidRPr="00426EE1">
        <w:rPr>
          <w:rFonts w:ascii="Times" w:eastAsia="Times New Roman" w:hAnsi="Times" w:cs="Times New Roman"/>
          <w:i/>
          <w:iCs/>
          <w:sz w:val="20"/>
          <w:szCs w:val="20"/>
        </w:rPr>
        <w:t>Ecol. Lett.</w:t>
      </w:r>
      <w:r w:rsidRPr="00426EE1">
        <w:rPr>
          <w:rFonts w:ascii="Times" w:eastAsia="Times New Roman" w:hAnsi="Times" w:cs="Times New Roman"/>
          <w:sz w:val="20"/>
          <w:szCs w:val="20"/>
        </w:rPr>
        <w:t>, 4, 144–150.</w:t>
      </w:r>
    </w:p>
    <w:p w:rsidR="002F5A83" w:rsidRPr="005E1AEE" w:rsidRDefault="002F5A83" w:rsidP="005E1AEE">
      <w:pPr>
        <w:rPr>
          <w:rFonts w:ascii="Times" w:eastAsia="Times New Roman" w:hAnsi="Times" w:cs="Times New Roman"/>
          <w:sz w:val="20"/>
          <w:szCs w:val="20"/>
        </w:rPr>
      </w:pPr>
    </w:p>
  </w:comment>
  <w:comment w:id="87" w:author="M P" w:date="2014-03-10T16:03:00Z" w:initials="MP">
    <w:p w:rsidR="002F5A83" w:rsidRDefault="002F5A83">
      <w:pPr>
        <w:pStyle w:val="CommentText"/>
      </w:pPr>
      <w:r>
        <w:rPr>
          <w:rStyle w:val="CommentReference"/>
        </w:rPr>
        <w:annotationRef/>
      </w:r>
      <w:r>
        <w:t>is this an accurate description of what you did? I just know you played around with a few options.</w:t>
      </w:r>
    </w:p>
  </w:comment>
  <w:comment w:id="90" w:author="M P" w:date="2014-03-10T16:03:00Z" w:initials="MP">
    <w:p w:rsidR="002F5A83" w:rsidRPr="00086D35" w:rsidRDefault="002F5A83" w:rsidP="00086D35">
      <w:pPr>
        <w:rPr>
          <w:rFonts w:ascii="Times" w:eastAsia="Times New Roman" w:hAnsi="Times" w:cs="Times New Roman"/>
          <w:sz w:val="20"/>
          <w:szCs w:val="20"/>
        </w:rPr>
      </w:pPr>
      <w:r>
        <w:rPr>
          <w:rStyle w:val="CommentReference"/>
        </w:rPr>
        <w:annotationRef/>
      </w:r>
      <w:r w:rsidRPr="00086D35">
        <w:rPr>
          <w:rFonts w:ascii="Times" w:eastAsia="Times New Roman" w:hAnsi="Times" w:cs="Times New Roman"/>
          <w:sz w:val="20"/>
          <w:szCs w:val="20"/>
        </w:rPr>
        <w:t>1.</w:t>
      </w:r>
    </w:p>
    <w:p w:rsidR="002F5A83" w:rsidRPr="00086D35" w:rsidRDefault="002F5A83" w:rsidP="00086D35">
      <w:pPr>
        <w:spacing w:after="0"/>
        <w:rPr>
          <w:rFonts w:ascii="Times" w:eastAsia="Times New Roman" w:hAnsi="Times" w:cs="Times New Roman"/>
          <w:sz w:val="20"/>
          <w:szCs w:val="20"/>
        </w:rPr>
      </w:pPr>
      <w:r w:rsidRPr="00086D35">
        <w:rPr>
          <w:rFonts w:ascii="Times" w:eastAsia="Times New Roman" w:hAnsi="Times" w:cs="Times New Roman"/>
          <w:sz w:val="20"/>
          <w:szCs w:val="20"/>
        </w:rPr>
        <w:t xml:space="preserve">Froese, R., Branch, T. a, Proelß, A., Quaas, M., Sainsbury, K. &amp; Zimmermann, C. (2011). Generic harvest control rules for European fisheries. </w:t>
      </w:r>
      <w:r w:rsidRPr="00086D35">
        <w:rPr>
          <w:rFonts w:ascii="Times" w:eastAsia="Times New Roman" w:hAnsi="Times" w:cs="Times New Roman"/>
          <w:i/>
          <w:iCs/>
          <w:sz w:val="20"/>
          <w:szCs w:val="20"/>
        </w:rPr>
        <w:t>Fish Fish.</w:t>
      </w:r>
      <w:r w:rsidRPr="00086D35">
        <w:rPr>
          <w:rFonts w:ascii="Times" w:eastAsia="Times New Roman" w:hAnsi="Times" w:cs="Times New Roman"/>
          <w:sz w:val="20"/>
          <w:szCs w:val="20"/>
        </w:rPr>
        <w:t>, 12, 340–351.</w:t>
      </w:r>
    </w:p>
    <w:p w:rsidR="002F5A83" w:rsidRDefault="002F5A83">
      <w:pPr>
        <w:pStyle w:val="CommentText"/>
      </w:pPr>
    </w:p>
  </w:comment>
  <w:comment w:id="91" w:author="M P" w:date="2014-03-10T16:03:00Z" w:initials="MP">
    <w:p w:rsidR="002F5A83" w:rsidRPr="000321C0" w:rsidRDefault="002F5A83" w:rsidP="000321C0">
      <w:pPr>
        <w:rPr>
          <w:rFonts w:ascii="Times" w:eastAsia="Times New Roman" w:hAnsi="Times" w:cs="Times New Roman"/>
          <w:sz w:val="20"/>
          <w:szCs w:val="20"/>
        </w:rPr>
      </w:pPr>
      <w:r>
        <w:rPr>
          <w:rStyle w:val="CommentReference"/>
        </w:rPr>
        <w:annotationRef/>
      </w:r>
      <w:r w:rsidRPr="000321C0">
        <w:rPr>
          <w:rFonts w:ascii="Times" w:eastAsia="Times New Roman" w:hAnsi="Times" w:cs="Times New Roman"/>
          <w:sz w:val="20"/>
          <w:szCs w:val="20"/>
        </w:rPr>
        <w:t>1.</w:t>
      </w:r>
    </w:p>
    <w:p w:rsidR="002F5A83" w:rsidRPr="000321C0" w:rsidRDefault="002F5A83" w:rsidP="000321C0">
      <w:pPr>
        <w:spacing w:after="0"/>
        <w:rPr>
          <w:rFonts w:ascii="Times" w:eastAsia="Times New Roman" w:hAnsi="Times" w:cs="Times New Roman"/>
          <w:sz w:val="20"/>
          <w:szCs w:val="20"/>
        </w:rPr>
      </w:pPr>
      <w:r w:rsidRPr="000321C0">
        <w:rPr>
          <w:rFonts w:ascii="Times" w:eastAsia="Times New Roman" w:hAnsi="Times" w:cs="Times New Roman"/>
          <w:sz w:val="20"/>
          <w:szCs w:val="20"/>
        </w:rPr>
        <w:t xml:space="preserve">Toonen, R.J., Wilhelm, T. ’Aulani, Maxwell, S.M., Wagner, D., Bowen, B.W., Sheppard, C.R.C., </w:t>
      </w:r>
      <w:r w:rsidRPr="000321C0">
        <w:rPr>
          <w:rFonts w:ascii="Times" w:eastAsia="Times New Roman" w:hAnsi="Times" w:cs="Times New Roman"/>
          <w:i/>
          <w:iCs/>
          <w:sz w:val="20"/>
          <w:szCs w:val="20"/>
        </w:rPr>
        <w:t>et al.</w:t>
      </w:r>
      <w:r w:rsidRPr="000321C0">
        <w:rPr>
          <w:rFonts w:ascii="Times" w:eastAsia="Times New Roman" w:hAnsi="Times" w:cs="Times New Roman"/>
          <w:sz w:val="20"/>
          <w:szCs w:val="20"/>
        </w:rPr>
        <w:t xml:space="preserve"> (2013). One size does not fit all: the emerging frontier in large-scale marine conservation. </w:t>
      </w:r>
      <w:r w:rsidRPr="000321C0">
        <w:rPr>
          <w:rFonts w:ascii="Times" w:eastAsia="Times New Roman" w:hAnsi="Times" w:cs="Times New Roman"/>
          <w:i/>
          <w:iCs/>
          <w:sz w:val="20"/>
          <w:szCs w:val="20"/>
        </w:rPr>
        <w:t>Mar. Pollut. Bull.</w:t>
      </w:r>
      <w:r w:rsidRPr="000321C0">
        <w:rPr>
          <w:rFonts w:ascii="Times" w:eastAsia="Times New Roman" w:hAnsi="Times" w:cs="Times New Roman"/>
          <w:sz w:val="20"/>
          <w:szCs w:val="20"/>
        </w:rPr>
        <w:t>, 77, 7–10.</w:t>
      </w:r>
    </w:p>
    <w:p w:rsidR="002F5A83" w:rsidRDefault="002F5A83">
      <w:pPr>
        <w:pStyle w:val="CommentText"/>
      </w:pPr>
    </w:p>
  </w:comment>
  <w:comment w:id="95" w:author="M P" w:date="2014-03-10T16:03:00Z" w:initials="MP">
    <w:p w:rsidR="002F5A83" w:rsidRDefault="002F5A83">
      <w:pPr>
        <w:pStyle w:val="CommentText"/>
      </w:pPr>
      <w:r>
        <w:rPr>
          <w:rStyle w:val="CommentReference"/>
        </w:rPr>
        <w:annotationRef/>
      </w:r>
      <w:r>
        <w:t>this is hard to see because it doesn’t look like you simulated a climate velocity fast enough to drive the population extinct?</w:t>
      </w:r>
    </w:p>
  </w:comment>
  <w:comment w:id="97" w:author="M P" w:date="2014-03-10T16:03:00Z" w:initials="MP">
    <w:p w:rsidR="002F5A83" w:rsidRDefault="002F5A83">
      <w:pPr>
        <w:pStyle w:val="CommentText"/>
      </w:pPr>
      <w:r>
        <w:rPr>
          <w:rStyle w:val="CommentReference"/>
        </w:rPr>
        <w:annotationRef/>
      </w:r>
      <w:r>
        <w:t>doesn’t make sense: do you mean in the small MPAs vs. the large MPAs?</w:t>
      </w:r>
    </w:p>
  </w:comment>
  <w:comment w:id="100" w:author="M P" w:date="2014-03-10T16:03:00Z" w:initials="MP">
    <w:p w:rsidR="002F5A83" w:rsidRDefault="002F5A83">
      <w:pPr>
        <w:pStyle w:val="CommentText"/>
      </w:pPr>
      <w:r>
        <w:rPr>
          <w:rStyle w:val="CommentReference"/>
        </w:rPr>
        <w:annotationRef/>
      </w:r>
      <w:r>
        <w:t>Do you know of any models out there that would capture this effect? A line like, “Future could extend our approach to include this effect, similar to _____ (XXX).”</w:t>
      </w:r>
    </w:p>
  </w:comment>
  <w:comment w:id="102" w:author="M P" w:date="2014-03-10T16:03:00Z" w:initials="MP">
    <w:p w:rsidR="002F5A83" w:rsidRDefault="002F5A83">
      <w:pPr>
        <w:pStyle w:val="CommentText"/>
      </w:pPr>
      <w:r>
        <w:rPr>
          <w:rStyle w:val="CommentReference"/>
        </w:rPr>
        <w:annotationRef/>
      </w:r>
      <w:r>
        <w:t>Note: Zhou &amp; Kot may have discussed this effect already. You should check, but you may want to cut this paragraph, or shrink it and provide a citation.</w:t>
      </w:r>
    </w:p>
  </w:comment>
  <w:comment w:id="103" w:author="Princeton University Library" w:date="2014-03-10T17:36:00Z" w:initials="PUL">
    <w:p w:rsidR="00846EF5" w:rsidRDefault="00846EF5">
      <w:pPr>
        <w:pStyle w:val="CommentText"/>
      </w:pPr>
      <w:r>
        <w:rPr>
          <w:rStyle w:val="CommentReference"/>
        </w:rPr>
        <w:annotationRef/>
      </w:r>
      <w:r>
        <w:t>We’ve already used d and D in the paper so I might try to think of a better variable to use, although if D is standard in the literature maybe it’s best not to mess. -ERB</w:t>
      </w:r>
    </w:p>
  </w:comment>
  <w:comment w:id="105" w:author="M P" w:date="2014-03-10T16:03:00Z" w:initials="MP">
    <w:p w:rsidR="002F5A83" w:rsidRDefault="002F5A83">
      <w:pPr>
        <w:pStyle w:val="CommentText"/>
      </w:pPr>
      <w:r>
        <w:rPr>
          <w:rStyle w:val="CommentReference"/>
        </w:rPr>
        <w:annotationRef/>
      </w:r>
      <w:r>
        <w:t>where was this in the Results? The effect also isn’t apparent in the figure. What am I missing?</w:t>
      </w:r>
    </w:p>
  </w:comment>
  <w:comment w:id="136" w:author="M P" w:date="2014-03-10T16:03:00Z" w:initials="MP">
    <w:p w:rsidR="002F5A83" w:rsidRDefault="002F5A83">
      <w:pPr>
        <w:pStyle w:val="CommentText"/>
      </w:pPr>
      <w:r>
        <w:rPr>
          <w:rStyle w:val="CommentReference"/>
        </w:rPr>
        <w:annotationRef/>
      </w:r>
      <w:r>
        <w:t>not sure this is so compelling, especially because you made it a small part of the results. is there another result you can highlight instead? perhaps the fact that levels of fishing sustainable without climate velocity will no longer be sustainable when climate velocity increases. Or, that threshold harvesting levels can largely remove the climate + fishing interaction?</w:t>
      </w:r>
    </w:p>
  </w:comment>
  <w:comment w:id="145" w:author="M P" w:date="2014-03-10T16:03:00Z" w:initials="MP">
    <w:p w:rsidR="002F5A83" w:rsidRDefault="002F5A83">
      <w:pPr>
        <w:pStyle w:val="CommentText"/>
      </w:pPr>
      <w:r>
        <w:rPr>
          <w:rStyle w:val="CommentReference"/>
        </w:rPr>
        <w:annotationRef/>
      </w:r>
      <w:r>
        <w:t>this is better than in earlier drafts, but I think we can still make it better….</w:t>
      </w:r>
    </w:p>
  </w:comment>
  <w:comment w:id="170" w:author="M P" w:date="2014-03-10T16:03:00Z" w:initials="MP">
    <w:p w:rsidR="002F5A83" w:rsidRDefault="002F5A83">
      <w:pPr>
        <w:pStyle w:val="CommentText"/>
      </w:pPr>
      <w:r>
        <w:rPr>
          <w:rStyle w:val="CommentReference"/>
        </w:rPr>
        <w:annotationRef/>
      </w:r>
      <w:r>
        <w:t>also depends on the form of the harvesting function, right? need to make sure it’s specified somewhere in the main text that you only considered g(n) = hn</w:t>
      </w:r>
    </w:p>
  </w:comment>
  <w:comment w:id="194" w:author="M P" w:date="2014-03-10T16:03:00Z" w:initials="MP">
    <w:p w:rsidR="002F5A83" w:rsidRDefault="002F5A83">
      <w:pPr>
        <w:pStyle w:val="CommentText"/>
      </w:pPr>
      <w:r>
        <w:rPr>
          <w:rStyle w:val="CommentReference"/>
        </w:rPr>
        <w:annotationRef/>
      </w:r>
      <w:r>
        <w:t>I guess a natural question is: are there any parameter combinations under which the synergy is greater?</w:t>
      </w:r>
    </w:p>
  </w:comment>
  <w:comment w:id="195" w:author="M P" w:date="2014-03-10T16:03:00Z" w:initials="MP">
    <w:p w:rsidR="002F5A83" w:rsidRDefault="002F5A83">
      <w:pPr>
        <w:pStyle w:val="CommentText"/>
      </w:pPr>
      <w:r>
        <w:rPr>
          <w:rStyle w:val="CommentReference"/>
        </w:rPr>
        <w:annotationRef/>
      </w:r>
      <w:r>
        <w:t>order of this figure doesn’t match order of the text. d should be b.</w:t>
      </w:r>
    </w:p>
  </w:comment>
  <w:comment w:id="202" w:author="M P" w:date="2014-03-10T16:03:00Z" w:initials="MP">
    <w:p w:rsidR="002F5A83" w:rsidRDefault="002F5A83">
      <w:pPr>
        <w:pStyle w:val="CommentText"/>
      </w:pPr>
      <w:r>
        <w:rPr>
          <w:rStyle w:val="CommentReference"/>
        </w:rPr>
        <w:annotationRef/>
      </w:r>
      <w:r>
        <w:t>It looks like few, large MPAs prevent extinction in all cases except the very highest climate velocity and harvesting rate, whereas many small MPAs do not. Is this accurate?</w:t>
      </w:r>
    </w:p>
  </w:comment>
  <w:comment w:id="209" w:author="M P" w:date="2014-03-10T16:03:00Z" w:initials="MP">
    <w:p w:rsidR="002F5A83" w:rsidRDefault="002F5A83">
      <w:pPr>
        <w:pStyle w:val="CommentText"/>
      </w:pPr>
      <w:r>
        <w:rPr>
          <w:rStyle w:val="CommentReference"/>
        </w:rPr>
        <w:annotationRef/>
      </w:r>
      <w:r>
        <w:t>You’ll want a) and b) to be above the figures (and part of the image). Ideally, the two subfigures will in the same image file. In a, I think you could change “Critical harvesting rate” to “Harvesting rate,” but let me know if that makes sense. In b, it would help to add a completely black box to the bottom of the colorbar. Axis labels and numbers are too small in b</w:t>
      </w:r>
    </w:p>
  </w:comment>
  <w:comment w:id="210" w:author="M P" w:date="2014-03-10T16:03:00Z" w:initials="MP">
    <w:p w:rsidR="002F5A83" w:rsidRDefault="002F5A83">
      <w:pPr>
        <w:pStyle w:val="CommentText"/>
      </w:pPr>
      <w:r>
        <w:rPr>
          <w:rStyle w:val="CommentReference"/>
        </w:rPr>
        <w:annotationRef/>
      </w:r>
      <w:r>
        <w:t>axis labels and numbers too small</w:t>
      </w:r>
    </w:p>
  </w:comment>
  <w:comment w:id="211" w:author="M P" w:date="2014-03-10T16:03:00Z" w:initials="MP">
    <w:p w:rsidR="002F5A83" w:rsidRDefault="002F5A83">
      <w:pPr>
        <w:pStyle w:val="CommentText"/>
      </w:pPr>
      <w:r>
        <w:rPr>
          <w:rStyle w:val="CommentReference"/>
        </w:rPr>
        <w:annotationRef/>
      </w:r>
      <w:r>
        <w:t xml:space="preserve">should be one image (multipart figure) with each sub-part identical in size and spacing (to facilitate comparison). ideally with only one color bar that applies to all sub-parts. numbers on part c look good, others are too small. you can cut y-axis labels and numbers from b (they match a) if you want, and x-axis labels and numbers from a and b (they match c and d). Parts c and d (and therefore all of them) seems like they need to extend further right so that you have black on all edges (and perhaps up as well on c).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6853" w:rsidRDefault="000D6853" w:rsidP="00AD2D55">
      <w:pPr>
        <w:spacing w:after="0"/>
      </w:pPr>
      <w:r>
        <w:separator/>
      </w:r>
    </w:p>
  </w:endnote>
  <w:endnote w:type="continuationSeparator" w:id="0">
    <w:p w:rsidR="000D6853" w:rsidRDefault="000D6853" w:rsidP="00AD2D5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A00002EF" w:usb1="4000204B" w:usb2="00000000" w:usb3="00000000" w:csb0="0000009F" w:csb1="00000000"/>
  </w:font>
  <w:font w:name="Lucida Grande">
    <w:altName w:val="Arial"/>
    <w:charset w:val="00"/>
    <w:family w:val="auto"/>
    <w:pitch w:val="variable"/>
    <w:sig w:usb0="00000000" w:usb1="5000A1FF" w:usb2="00000000" w:usb3="00000000" w:csb0="000001BF" w:csb1="00000000"/>
  </w:font>
  <w:font w:name="Avenir Book">
    <w:altName w:val="Corbel"/>
    <w:charset w:val="00"/>
    <w:family w:val="auto"/>
    <w:pitch w:val="variable"/>
    <w:sig w:usb0="00000001" w:usb1="5000204A" w:usb2="00000000" w:usb3="00000000" w:csb0="0000009B" w:csb1="00000000"/>
  </w:font>
  <w:font w:name="Times">
    <w:panose1 w:val="02020603050405020304"/>
    <w:charset w:val="00"/>
    <w:family w:val="auto"/>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ＭＳ 明朝">
    <w:charset w:val="4E"/>
    <w:family w:val="auto"/>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5A83" w:rsidRDefault="002F5A83" w:rsidP="000803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F5A83" w:rsidRDefault="002F5A83" w:rsidP="00AD2D5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5A83" w:rsidRDefault="002F5A83" w:rsidP="000803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1402F">
      <w:rPr>
        <w:rStyle w:val="PageNumber"/>
        <w:noProof/>
      </w:rPr>
      <w:t>29</w:t>
    </w:r>
    <w:r>
      <w:rPr>
        <w:rStyle w:val="PageNumber"/>
      </w:rPr>
      <w:fldChar w:fldCharType="end"/>
    </w:r>
  </w:p>
  <w:p w:rsidR="002F5A83" w:rsidRDefault="002F5A83" w:rsidP="00AD2D55">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6853" w:rsidRDefault="000D6853" w:rsidP="00AD2D55">
      <w:pPr>
        <w:spacing w:after="0"/>
      </w:pPr>
      <w:r>
        <w:separator/>
      </w:r>
    </w:p>
  </w:footnote>
  <w:footnote w:type="continuationSeparator" w:id="0">
    <w:p w:rsidR="000D6853" w:rsidRDefault="000D6853" w:rsidP="00AD2D55">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1AC07A4"/>
    <w:multiLevelType w:val="multilevel"/>
    <w:tmpl w:val="62A245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0004"/>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590D07"/>
    <w:rsid w:val="00001DB4"/>
    <w:rsid w:val="0000634A"/>
    <w:rsid w:val="00011C8B"/>
    <w:rsid w:val="00026EF3"/>
    <w:rsid w:val="00027B87"/>
    <w:rsid w:val="000321C0"/>
    <w:rsid w:val="000340DE"/>
    <w:rsid w:val="0004324C"/>
    <w:rsid w:val="00046FAD"/>
    <w:rsid w:val="00054EA7"/>
    <w:rsid w:val="00071003"/>
    <w:rsid w:val="0007485B"/>
    <w:rsid w:val="00080385"/>
    <w:rsid w:val="00086D35"/>
    <w:rsid w:val="00095148"/>
    <w:rsid w:val="000A1732"/>
    <w:rsid w:val="000A2C95"/>
    <w:rsid w:val="000D6853"/>
    <w:rsid w:val="000E6A2F"/>
    <w:rsid w:val="000F3D6D"/>
    <w:rsid w:val="00106C5D"/>
    <w:rsid w:val="00117E7D"/>
    <w:rsid w:val="00137C74"/>
    <w:rsid w:val="00143EAF"/>
    <w:rsid w:val="001742A8"/>
    <w:rsid w:val="001816E9"/>
    <w:rsid w:val="00190EA3"/>
    <w:rsid w:val="001C2164"/>
    <w:rsid w:val="001D7FB7"/>
    <w:rsid w:val="001F5963"/>
    <w:rsid w:val="0021402F"/>
    <w:rsid w:val="00215F29"/>
    <w:rsid w:val="002253AD"/>
    <w:rsid w:val="00230C5A"/>
    <w:rsid w:val="00233DD0"/>
    <w:rsid w:val="00240543"/>
    <w:rsid w:val="002575C7"/>
    <w:rsid w:val="002619D4"/>
    <w:rsid w:val="00271082"/>
    <w:rsid w:val="00273CEE"/>
    <w:rsid w:val="00286808"/>
    <w:rsid w:val="002A57A4"/>
    <w:rsid w:val="002C5C3D"/>
    <w:rsid w:val="002F55C8"/>
    <w:rsid w:val="002F5A83"/>
    <w:rsid w:val="00313F8E"/>
    <w:rsid w:val="00334B1F"/>
    <w:rsid w:val="003373D3"/>
    <w:rsid w:val="00360333"/>
    <w:rsid w:val="00384E75"/>
    <w:rsid w:val="003861BF"/>
    <w:rsid w:val="003A52A1"/>
    <w:rsid w:val="003B47BE"/>
    <w:rsid w:val="003B6345"/>
    <w:rsid w:val="003C31CF"/>
    <w:rsid w:val="003D3A35"/>
    <w:rsid w:val="003E114F"/>
    <w:rsid w:val="0041196C"/>
    <w:rsid w:val="00411E59"/>
    <w:rsid w:val="00414D95"/>
    <w:rsid w:val="00426375"/>
    <w:rsid w:val="00426EE1"/>
    <w:rsid w:val="00435D96"/>
    <w:rsid w:val="00457B76"/>
    <w:rsid w:val="0046056A"/>
    <w:rsid w:val="00474AEC"/>
    <w:rsid w:val="0048530C"/>
    <w:rsid w:val="00496427"/>
    <w:rsid w:val="00497BEE"/>
    <w:rsid w:val="004A5497"/>
    <w:rsid w:val="004A5822"/>
    <w:rsid w:val="004B5D8E"/>
    <w:rsid w:val="004D7E4B"/>
    <w:rsid w:val="004E29B3"/>
    <w:rsid w:val="004F793F"/>
    <w:rsid w:val="00512A56"/>
    <w:rsid w:val="00520697"/>
    <w:rsid w:val="00550D4E"/>
    <w:rsid w:val="00575C48"/>
    <w:rsid w:val="0057608D"/>
    <w:rsid w:val="005768DE"/>
    <w:rsid w:val="00590D07"/>
    <w:rsid w:val="00594C95"/>
    <w:rsid w:val="005A0746"/>
    <w:rsid w:val="005B048B"/>
    <w:rsid w:val="005B10B0"/>
    <w:rsid w:val="005C6F2D"/>
    <w:rsid w:val="005E1AEE"/>
    <w:rsid w:val="005F20CB"/>
    <w:rsid w:val="00601904"/>
    <w:rsid w:val="00606E60"/>
    <w:rsid w:val="00627C41"/>
    <w:rsid w:val="00644177"/>
    <w:rsid w:val="00652468"/>
    <w:rsid w:val="006635C1"/>
    <w:rsid w:val="00683629"/>
    <w:rsid w:val="006943B2"/>
    <w:rsid w:val="006B238D"/>
    <w:rsid w:val="006D78A7"/>
    <w:rsid w:val="006D79A5"/>
    <w:rsid w:val="006E6073"/>
    <w:rsid w:val="006F5975"/>
    <w:rsid w:val="0071042E"/>
    <w:rsid w:val="00734BCE"/>
    <w:rsid w:val="007434D1"/>
    <w:rsid w:val="007447F7"/>
    <w:rsid w:val="00744AE7"/>
    <w:rsid w:val="0074606B"/>
    <w:rsid w:val="007527C6"/>
    <w:rsid w:val="00762A56"/>
    <w:rsid w:val="00764BFE"/>
    <w:rsid w:val="00782314"/>
    <w:rsid w:val="00784D58"/>
    <w:rsid w:val="00786A79"/>
    <w:rsid w:val="007C5642"/>
    <w:rsid w:val="007D06DB"/>
    <w:rsid w:val="007D237B"/>
    <w:rsid w:val="007D63D7"/>
    <w:rsid w:val="007F44C8"/>
    <w:rsid w:val="00846430"/>
    <w:rsid w:val="00846EF5"/>
    <w:rsid w:val="00861CDA"/>
    <w:rsid w:val="00877C98"/>
    <w:rsid w:val="00880A44"/>
    <w:rsid w:val="00886E74"/>
    <w:rsid w:val="00897BC0"/>
    <w:rsid w:val="008A5128"/>
    <w:rsid w:val="008B0912"/>
    <w:rsid w:val="008C27BC"/>
    <w:rsid w:val="008C72B0"/>
    <w:rsid w:val="008D6863"/>
    <w:rsid w:val="008D7BC9"/>
    <w:rsid w:val="008E593B"/>
    <w:rsid w:val="008F0CF9"/>
    <w:rsid w:val="00914838"/>
    <w:rsid w:val="00917458"/>
    <w:rsid w:val="00927178"/>
    <w:rsid w:val="0095710C"/>
    <w:rsid w:val="00960B34"/>
    <w:rsid w:val="009631A8"/>
    <w:rsid w:val="009A36D7"/>
    <w:rsid w:val="009B7DCE"/>
    <w:rsid w:val="009C1306"/>
    <w:rsid w:val="009F777D"/>
    <w:rsid w:val="00A33E2D"/>
    <w:rsid w:val="00A36ECA"/>
    <w:rsid w:val="00A436F4"/>
    <w:rsid w:val="00A57A55"/>
    <w:rsid w:val="00A82E97"/>
    <w:rsid w:val="00A85881"/>
    <w:rsid w:val="00A9235A"/>
    <w:rsid w:val="00A975CB"/>
    <w:rsid w:val="00A97B9D"/>
    <w:rsid w:val="00AA7077"/>
    <w:rsid w:val="00AB56DC"/>
    <w:rsid w:val="00AC3D63"/>
    <w:rsid w:val="00AD2D55"/>
    <w:rsid w:val="00AD4C3A"/>
    <w:rsid w:val="00B258D7"/>
    <w:rsid w:val="00B270CC"/>
    <w:rsid w:val="00B27EDF"/>
    <w:rsid w:val="00B51ECC"/>
    <w:rsid w:val="00B86B75"/>
    <w:rsid w:val="00B87897"/>
    <w:rsid w:val="00BC48D5"/>
    <w:rsid w:val="00BC6E52"/>
    <w:rsid w:val="00BE30B5"/>
    <w:rsid w:val="00C009FF"/>
    <w:rsid w:val="00C03EFA"/>
    <w:rsid w:val="00C149A2"/>
    <w:rsid w:val="00C36279"/>
    <w:rsid w:val="00C42150"/>
    <w:rsid w:val="00C42A27"/>
    <w:rsid w:val="00C45B5B"/>
    <w:rsid w:val="00C51271"/>
    <w:rsid w:val="00C51D18"/>
    <w:rsid w:val="00C60936"/>
    <w:rsid w:val="00C74D6A"/>
    <w:rsid w:val="00C84A5D"/>
    <w:rsid w:val="00C8564E"/>
    <w:rsid w:val="00C97FCC"/>
    <w:rsid w:val="00CD081D"/>
    <w:rsid w:val="00CE00F7"/>
    <w:rsid w:val="00D06764"/>
    <w:rsid w:val="00D175DC"/>
    <w:rsid w:val="00D20CF2"/>
    <w:rsid w:val="00D246B5"/>
    <w:rsid w:val="00D35051"/>
    <w:rsid w:val="00D44BD1"/>
    <w:rsid w:val="00D53E49"/>
    <w:rsid w:val="00D6562B"/>
    <w:rsid w:val="00D85CC0"/>
    <w:rsid w:val="00D9625F"/>
    <w:rsid w:val="00D96E27"/>
    <w:rsid w:val="00DA0FCA"/>
    <w:rsid w:val="00DA319E"/>
    <w:rsid w:val="00DC36F3"/>
    <w:rsid w:val="00DE6E2B"/>
    <w:rsid w:val="00DF12C1"/>
    <w:rsid w:val="00DF18B0"/>
    <w:rsid w:val="00E034CC"/>
    <w:rsid w:val="00E315A3"/>
    <w:rsid w:val="00E84496"/>
    <w:rsid w:val="00EA096D"/>
    <w:rsid w:val="00ED1E3E"/>
    <w:rsid w:val="00ED7E8C"/>
    <w:rsid w:val="00EE0E1F"/>
    <w:rsid w:val="00EE2245"/>
    <w:rsid w:val="00F04290"/>
    <w:rsid w:val="00F152F5"/>
    <w:rsid w:val="00F37F17"/>
    <w:rsid w:val="00F4190C"/>
    <w:rsid w:val="00F912D7"/>
    <w:rsid w:val="00FA4692"/>
    <w:rsid w:val="00FB1B26"/>
    <w:rsid w:val="00FC118C"/>
    <w:rsid w:val="00FD5463"/>
  </w:rsids>
  <m:mathPr>
    <m:mathFont m:val="Cambria Math"/>
    <m:brkBin m:val="before"/>
    <m:brkBinSub m:val="--"/>
    <m:smallFrac m:val="off"/>
    <m:dispDef m:val="off"/>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C51D18"/>
  </w:style>
  <w:style w:type="paragraph" w:styleId="Heading1">
    <w:name w:val="heading 1"/>
    <w:basedOn w:val="Normal"/>
    <w:next w:val="Normal"/>
    <w:uiPriority w:val="9"/>
    <w:qFormat/>
    <w:rsid w:val="00C51D18"/>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rsid w:val="00C51D18"/>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C51D18"/>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rsid w:val="00C51D18"/>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C51D18"/>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C51D18"/>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C51D18"/>
    <w:pPr>
      <w:keepNext/>
      <w:keepLines/>
      <w:jc w:val="center"/>
    </w:pPr>
  </w:style>
  <w:style w:type="paragraph" w:styleId="Date">
    <w:name w:val="Date"/>
    <w:next w:val="Normal"/>
    <w:qFormat/>
    <w:rsid w:val="00C51D18"/>
    <w:pPr>
      <w:keepNext/>
      <w:keepLines/>
      <w:jc w:val="center"/>
    </w:pPr>
  </w:style>
  <w:style w:type="paragraph" w:customStyle="1" w:styleId="BlockQuote">
    <w:name w:val="Block Quote"/>
    <w:basedOn w:val="Normal"/>
    <w:next w:val="Normal"/>
    <w:uiPriority w:val="9"/>
    <w:unhideWhenUsed/>
    <w:qFormat/>
    <w:rsid w:val="00C51D18"/>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C51D18"/>
    <w:pPr>
      <w:keepNext/>
      <w:keepLines/>
      <w:spacing w:after="0"/>
    </w:pPr>
    <w:rPr>
      <w:b/>
    </w:rPr>
  </w:style>
  <w:style w:type="paragraph" w:customStyle="1" w:styleId="Definition">
    <w:name w:val="Definition"/>
    <w:basedOn w:val="Normal"/>
    <w:rsid w:val="00C51D18"/>
  </w:style>
  <w:style w:type="paragraph" w:styleId="BodyText">
    <w:name w:val="Body Text"/>
    <w:basedOn w:val="Normal"/>
    <w:rsid w:val="00C51D18"/>
    <w:pPr>
      <w:spacing w:after="120"/>
    </w:pPr>
  </w:style>
  <w:style w:type="paragraph" w:customStyle="1" w:styleId="TableCaption">
    <w:name w:val="Table Caption"/>
    <w:basedOn w:val="Normal"/>
    <w:rsid w:val="00C51D18"/>
    <w:pPr>
      <w:spacing w:after="120"/>
    </w:pPr>
    <w:rPr>
      <w:i/>
    </w:rPr>
  </w:style>
  <w:style w:type="paragraph" w:customStyle="1" w:styleId="ImageCaption">
    <w:name w:val="Image Caption"/>
    <w:basedOn w:val="Normal"/>
    <w:link w:val="BodyTextChar"/>
    <w:rsid w:val="00C51D18"/>
    <w:pPr>
      <w:spacing w:after="120"/>
    </w:pPr>
    <w:rPr>
      <w:i/>
    </w:rPr>
  </w:style>
  <w:style w:type="character" w:customStyle="1" w:styleId="BodyTextChar">
    <w:name w:val="Body Text Char"/>
    <w:basedOn w:val="DefaultParagraphFont"/>
    <w:link w:val="ImageCaption"/>
    <w:rsid w:val="00C51D18"/>
  </w:style>
  <w:style w:type="character" w:customStyle="1" w:styleId="VerbatimChar">
    <w:name w:val="Verbatim Char"/>
    <w:basedOn w:val="BodyTextChar"/>
    <w:link w:val="SourceCode"/>
    <w:rsid w:val="00C51D18"/>
    <w:rPr>
      <w:rFonts w:ascii="Consolas" w:hAnsi="Consolas"/>
      <w:sz w:val="22"/>
    </w:rPr>
  </w:style>
  <w:style w:type="character" w:customStyle="1" w:styleId="FootnoteRef">
    <w:name w:val="Footnote Ref"/>
    <w:basedOn w:val="BodyTextChar"/>
    <w:rsid w:val="00C51D18"/>
    <w:rPr>
      <w:vertAlign w:val="superscript"/>
    </w:rPr>
  </w:style>
  <w:style w:type="character" w:customStyle="1" w:styleId="Link">
    <w:name w:val="Link"/>
    <w:basedOn w:val="BodyTextChar"/>
    <w:rsid w:val="00C51D18"/>
    <w:rPr>
      <w:color w:val="4F81BD" w:themeColor="accent1"/>
    </w:rPr>
  </w:style>
  <w:style w:type="paragraph" w:customStyle="1" w:styleId="SourceCode">
    <w:name w:val="Source Code"/>
    <w:basedOn w:val="Normal"/>
    <w:link w:val="VerbatimChar"/>
    <w:rsid w:val="00C51D18"/>
    <w:pPr>
      <w:wordWrap w:val="0"/>
    </w:pPr>
  </w:style>
  <w:style w:type="character" w:customStyle="1" w:styleId="KeywordTok">
    <w:name w:val="KeywordTok"/>
    <w:basedOn w:val="VerbatimChar"/>
    <w:rsid w:val="00C51D18"/>
    <w:rPr>
      <w:rFonts w:ascii="Consolas" w:hAnsi="Consolas"/>
      <w:b/>
      <w:color w:val="007020"/>
      <w:sz w:val="22"/>
    </w:rPr>
  </w:style>
  <w:style w:type="character" w:customStyle="1" w:styleId="DataTypeTok">
    <w:name w:val="DataTypeTok"/>
    <w:basedOn w:val="VerbatimChar"/>
    <w:rsid w:val="00C51D18"/>
    <w:rPr>
      <w:rFonts w:ascii="Consolas" w:hAnsi="Consolas"/>
      <w:color w:val="902000"/>
      <w:sz w:val="22"/>
    </w:rPr>
  </w:style>
  <w:style w:type="character" w:customStyle="1" w:styleId="DecValTok">
    <w:name w:val="DecValTok"/>
    <w:basedOn w:val="VerbatimChar"/>
    <w:rsid w:val="00C51D18"/>
    <w:rPr>
      <w:rFonts w:ascii="Consolas" w:hAnsi="Consolas"/>
      <w:color w:val="40A070"/>
      <w:sz w:val="22"/>
    </w:rPr>
  </w:style>
  <w:style w:type="character" w:customStyle="1" w:styleId="BaseNTok">
    <w:name w:val="BaseNTok"/>
    <w:basedOn w:val="VerbatimChar"/>
    <w:rsid w:val="00C51D18"/>
    <w:rPr>
      <w:rFonts w:ascii="Consolas" w:hAnsi="Consolas"/>
      <w:color w:val="40A070"/>
      <w:sz w:val="22"/>
    </w:rPr>
  </w:style>
  <w:style w:type="character" w:customStyle="1" w:styleId="FloatTok">
    <w:name w:val="FloatTok"/>
    <w:basedOn w:val="VerbatimChar"/>
    <w:rsid w:val="00C51D18"/>
    <w:rPr>
      <w:rFonts w:ascii="Consolas" w:hAnsi="Consolas"/>
      <w:color w:val="40A070"/>
      <w:sz w:val="22"/>
    </w:rPr>
  </w:style>
  <w:style w:type="character" w:customStyle="1" w:styleId="CharTok">
    <w:name w:val="CharTok"/>
    <w:basedOn w:val="VerbatimChar"/>
    <w:rsid w:val="00C51D18"/>
    <w:rPr>
      <w:rFonts w:ascii="Consolas" w:hAnsi="Consolas"/>
      <w:color w:val="4070A0"/>
      <w:sz w:val="22"/>
    </w:rPr>
  </w:style>
  <w:style w:type="character" w:customStyle="1" w:styleId="StringTok">
    <w:name w:val="StringTok"/>
    <w:basedOn w:val="VerbatimChar"/>
    <w:rsid w:val="00C51D18"/>
    <w:rPr>
      <w:rFonts w:ascii="Consolas" w:hAnsi="Consolas"/>
      <w:color w:val="4070A0"/>
      <w:sz w:val="22"/>
    </w:rPr>
  </w:style>
  <w:style w:type="character" w:customStyle="1" w:styleId="CommentTok">
    <w:name w:val="CommentTok"/>
    <w:basedOn w:val="VerbatimChar"/>
    <w:rsid w:val="00C51D18"/>
    <w:rPr>
      <w:rFonts w:ascii="Consolas" w:hAnsi="Consolas"/>
      <w:i/>
      <w:color w:val="60A0B0"/>
      <w:sz w:val="22"/>
    </w:rPr>
  </w:style>
  <w:style w:type="character" w:customStyle="1" w:styleId="OtherTok">
    <w:name w:val="OtherTok"/>
    <w:basedOn w:val="VerbatimChar"/>
    <w:rsid w:val="00C51D18"/>
    <w:rPr>
      <w:rFonts w:ascii="Consolas" w:hAnsi="Consolas"/>
      <w:color w:val="007020"/>
      <w:sz w:val="22"/>
    </w:rPr>
  </w:style>
  <w:style w:type="character" w:customStyle="1" w:styleId="AlertTok">
    <w:name w:val="AlertTok"/>
    <w:basedOn w:val="VerbatimChar"/>
    <w:rsid w:val="00C51D18"/>
    <w:rPr>
      <w:rFonts w:ascii="Consolas" w:hAnsi="Consolas"/>
      <w:b/>
      <w:color w:val="FF0000"/>
      <w:sz w:val="22"/>
    </w:rPr>
  </w:style>
  <w:style w:type="character" w:customStyle="1" w:styleId="FunctionTok">
    <w:name w:val="FunctionTok"/>
    <w:basedOn w:val="VerbatimChar"/>
    <w:rsid w:val="00C51D18"/>
    <w:rPr>
      <w:rFonts w:ascii="Consolas" w:hAnsi="Consolas"/>
      <w:color w:val="06287E"/>
      <w:sz w:val="22"/>
    </w:rPr>
  </w:style>
  <w:style w:type="character" w:customStyle="1" w:styleId="RegionMarkerTok">
    <w:name w:val="RegionMarkerTok"/>
    <w:basedOn w:val="VerbatimChar"/>
    <w:rsid w:val="00C51D18"/>
    <w:rPr>
      <w:rFonts w:ascii="Consolas" w:hAnsi="Consolas"/>
      <w:sz w:val="22"/>
    </w:rPr>
  </w:style>
  <w:style w:type="character" w:customStyle="1" w:styleId="ErrorTok">
    <w:name w:val="ErrorTok"/>
    <w:basedOn w:val="VerbatimChar"/>
    <w:rsid w:val="00C51D18"/>
    <w:rPr>
      <w:rFonts w:ascii="Consolas" w:hAnsi="Consolas"/>
      <w:b/>
      <w:color w:val="FF0000"/>
      <w:sz w:val="22"/>
    </w:rPr>
  </w:style>
  <w:style w:type="character" w:customStyle="1" w:styleId="NormalTok">
    <w:name w:val="NormalTok"/>
    <w:basedOn w:val="VerbatimChar"/>
    <w:rsid w:val="00C51D18"/>
    <w:rPr>
      <w:rFonts w:ascii="Consolas" w:hAnsi="Consolas"/>
      <w:sz w:val="22"/>
    </w:rPr>
  </w:style>
  <w:style w:type="paragraph" w:styleId="BalloonText">
    <w:name w:val="Balloon Text"/>
    <w:basedOn w:val="Normal"/>
    <w:link w:val="BalloonTextChar"/>
    <w:rsid w:val="00652468"/>
    <w:pPr>
      <w:spacing w:after="0"/>
    </w:pPr>
    <w:rPr>
      <w:rFonts w:ascii="Lucida Grande" w:hAnsi="Lucida Grande"/>
      <w:sz w:val="18"/>
      <w:szCs w:val="18"/>
    </w:rPr>
  </w:style>
  <w:style w:type="character" w:customStyle="1" w:styleId="BalloonTextChar">
    <w:name w:val="Balloon Text Char"/>
    <w:basedOn w:val="DefaultParagraphFont"/>
    <w:link w:val="BalloonText"/>
    <w:rsid w:val="00652468"/>
    <w:rPr>
      <w:rFonts w:ascii="Lucida Grande" w:hAnsi="Lucida Grande"/>
      <w:sz w:val="18"/>
      <w:szCs w:val="18"/>
    </w:rPr>
  </w:style>
  <w:style w:type="character" w:styleId="PlaceholderText">
    <w:name w:val="Placeholder Text"/>
    <w:basedOn w:val="DefaultParagraphFont"/>
    <w:rsid w:val="00575C48"/>
    <w:rPr>
      <w:color w:val="808080"/>
    </w:rPr>
  </w:style>
  <w:style w:type="table" w:styleId="TableGrid">
    <w:name w:val="Table Grid"/>
    <w:basedOn w:val="TableNormal"/>
    <w:rsid w:val="00575C4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575C48"/>
    <w:rPr>
      <w:b/>
      <w:bCs/>
      <w:color w:val="4F81BD" w:themeColor="accent1"/>
      <w:sz w:val="18"/>
      <w:szCs w:val="18"/>
    </w:rPr>
  </w:style>
  <w:style w:type="paragraph" w:styleId="ListParagraph">
    <w:name w:val="List Paragraph"/>
    <w:basedOn w:val="Normal"/>
    <w:rsid w:val="00215F29"/>
    <w:pPr>
      <w:ind w:left="720"/>
      <w:contextualSpacing/>
    </w:pPr>
  </w:style>
  <w:style w:type="character" w:styleId="LineNumber">
    <w:name w:val="line number"/>
    <w:basedOn w:val="DefaultParagraphFont"/>
    <w:rsid w:val="00AD2D55"/>
  </w:style>
  <w:style w:type="paragraph" w:styleId="Footer">
    <w:name w:val="footer"/>
    <w:basedOn w:val="Normal"/>
    <w:link w:val="FooterChar"/>
    <w:rsid w:val="00AD2D55"/>
    <w:pPr>
      <w:tabs>
        <w:tab w:val="center" w:pos="4320"/>
        <w:tab w:val="right" w:pos="8640"/>
      </w:tabs>
      <w:spacing w:after="0"/>
    </w:pPr>
  </w:style>
  <w:style w:type="character" w:customStyle="1" w:styleId="FooterChar">
    <w:name w:val="Footer Char"/>
    <w:basedOn w:val="DefaultParagraphFont"/>
    <w:link w:val="Footer"/>
    <w:rsid w:val="00AD2D55"/>
  </w:style>
  <w:style w:type="character" w:styleId="PageNumber">
    <w:name w:val="page number"/>
    <w:basedOn w:val="DefaultParagraphFont"/>
    <w:rsid w:val="00AD2D55"/>
  </w:style>
  <w:style w:type="character" w:styleId="CommentReference">
    <w:name w:val="annotation reference"/>
    <w:basedOn w:val="DefaultParagraphFont"/>
    <w:rsid w:val="00C84A5D"/>
    <w:rPr>
      <w:sz w:val="18"/>
      <w:szCs w:val="18"/>
    </w:rPr>
  </w:style>
  <w:style w:type="paragraph" w:styleId="CommentText">
    <w:name w:val="annotation text"/>
    <w:basedOn w:val="Normal"/>
    <w:link w:val="CommentTextChar"/>
    <w:rsid w:val="00C84A5D"/>
  </w:style>
  <w:style w:type="character" w:customStyle="1" w:styleId="CommentTextChar">
    <w:name w:val="Comment Text Char"/>
    <w:basedOn w:val="DefaultParagraphFont"/>
    <w:link w:val="CommentText"/>
    <w:rsid w:val="00C84A5D"/>
  </w:style>
  <w:style w:type="paragraph" w:styleId="CommentSubject">
    <w:name w:val="annotation subject"/>
    <w:basedOn w:val="CommentText"/>
    <w:next w:val="CommentText"/>
    <w:link w:val="CommentSubjectChar"/>
    <w:rsid w:val="00C84A5D"/>
    <w:rPr>
      <w:b/>
      <w:bCs/>
      <w:sz w:val="20"/>
      <w:szCs w:val="20"/>
    </w:rPr>
  </w:style>
  <w:style w:type="character" w:customStyle="1" w:styleId="CommentSubjectChar">
    <w:name w:val="Comment Subject Char"/>
    <w:basedOn w:val="CommentTextChar"/>
    <w:link w:val="CommentSubject"/>
    <w:rsid w:val="00C84A5D"/>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27541988">
      <w:bodyDiv w:val="1"/>
      <w:marLeft w:val="0"/>
      <w:marRight w:val="0"/>
      <w:marTop w:val="0"/>
      <w:marBottom w:val="0"/>
      <w:divBdr>
        <w:top w:val="none" w:sz="0" w:space="0" w:color="auto"/>
        <w:left w:val="none" w:sz="0" w:space="0" w:color="auto"/>
        <w:bottom w:val="none" w:sz="0" w:space="0" w:color="auto"/>
        <w:right w:val="none" w:sz="0" w:space="0" w:color="auto"/>
      </w:divBdr>
      <w:divsChild>
        <w:div w:id="594292256">
          <w:marLeft w:val="0"/>
          <w:marRight w:val="0"/>
          <w:marTop w:val="0"/>
          <w:marBottom w:val="0"/>
          <w:divBdr>
            <w:top w:val="none" w:sz="0" w:space="0" w:color="auto"/>
            <w:left w:val="none" w:sz="0" w:space="0" w:color="auto"/>
            <w:bottom w:val="none" w:sz="0" w:space="0" w:color="auto"/>
            <w:right w:val="none" w:sz="0" w:space="0" w:color="auto"/>
          </w:divBdr>
        </w:div>
      </w:divsChild>
    </w:div>
    <w:div w:id="551235912">
      <w:bodyDiv w:val="1"/>
      <w:marLeft w:val="0"/>
      <w:marRight w:val="0"/>
      <w:marTop w:val="0"/>
      <w:marBottom w:val="0"/>
      <w:divBdr>
        <w:top w:val="none" w:sz="0" w:space="0" w:color="auto"/>
        <w:left w:val="none" w:sz="0" w:space="0" w:color="auto"/>
        <w:bottom w:val="none" w:sz="0" w:space="0" w:color="auto"/>
        <w:right w:val="none" w:sz="0" w:space="0" w:color="auto"/>
      </w:divBdr>
      <w:divsChild>
        <w:div w:id="1628470802">
          <w:marLeft w:val="0"/>
          <w:marRight w:val="0"/>
          <w:marTop w:val="0"/>
          <w:marBottom w:val="0"/>
          <w:divBdr>
            <w:top w:val="none" w:sz="0" w:space="0" w:color="auto"/>
            <w:left w:val="none" w:sz="0" w:space="0" w:color="auto"/>
            <w:bottom w:val="none" w:sz="0" w:space="0" w:color="auto"/>
            <w:right w:val="none" w:sz="0" w:space="0" w:color="auto"/>
          </w:divBdr>
        </w:div>
      </w:divsChild>
    </w:div>
    <w:div w:id="580876402">
      <w:bodyDiv w:val="1"/>
      <w:marLeft w:val="0"/>
      <w:marRight w:val="0"/>
      <w:marTop w:val="0"/>
      <w:marBottom w:val="0"/>
      <w:divBdr>
        <w:top w:val="none" w:sz="0" w:space="0" w:color="auto"/>
        <w:left w:val="none" w:sz="0" w:space="0" w:color="auto"/>
        <w:bottom w:val="none" w:sz="0" w:space="0" w:color="auto"/>
        <w:right w:val="none" w:sz="0" w:space="0" w:color="auto"/>
      </w:divBdr>
    </w:div>
    <w:div w:id="767770717">
      <w:bodyDiv w:val="1"/>
      <w:marLeft w:val="0"/>
      <w:marRight w:val="0"/>
      <w:marTop w:val="0"/>
      <w:marBottom w:val="0"/>
      <w:divBdr>
        <w:top w:val="none" w:sz="0" w:space="0" w:color="auto"/>
        <w:left w:val="none" w:sz="0" w:space="0" w:color="auto"/>
        <w:bottom w:val="none" w:sz="0" w:space="0" w:color="auto"/>
        <w:right w:val="none" w:sz="0" w:space="0" w:color="auto"/>
      </w:divBdr>
      <w:divsChild>
        <w:div w:id="919414791">
          <w:marLeft w:val="0"/>
          <w:marRight w:val="0"/>
          <w:marTop w:val="0"/>
          <w:marBottom w:val="0"/>
          <w:divBdr>
            <w:top w:val="none" w:sz="0" w:space="0" w:color="auto"/>
            <w:left w:val="none" w:sz="0" w:space="0" w:color="auto"/>
            <w:bottom w:val="none" w:sz="0" w:space="0" w:color="auto"/>
            <w:right w:val="none" w:sz="0" w:space="0" w:color="auto"/>
          </w:divBdr>
        </w:div>
      </w:divsChild>
    </w:div>
    <w:div w:id="865096123">
      <w:bodyDiv w:val="1"/>
      <w:marLeft w:val="0"/>
      <w:marRight w:val="0"/>
      <w:marTop w:val="0"/>
      <w:marBottom w:val="0"/>
      <w:divBdr>
        <w:top w:val="none" w:sz="0" w:space="0" w:color="auto"/>
        <w:left w:val="none" w:sz="0" w:space="0" w:color="auto"/>
        <w:bottom w:val="none" w:sz="0" w:space="0" w:color="auto"/>
        <w:right w:val="none" w:sz="0" w:space="0" w:color="auto"/>
      </w:divBdr>
      <w:divsChild>
        <w:div w:id="23676757">
          <w:marLeft w:val="0"/>
          <w:marRight w:val="0"/>
          <w:marTop w:val="0"/>
          <w:marBottom w:val="0"/>
          <w:divBdr>
            <w:top w:val="none" w:sz="0" w:space="0" w:color="auto"/>
            <w:left w:val="none" w:sz="0" w:space="0" w:color="auto"/>
            <w:bottom w:val="none" w:sz="0" w:space="0" w:color="auto"/>
            <w:right w:val="none" w:sz="0" w:space="0" w:color="auto"/>
          </w:divBdr>
        </w:div>
      </w:divsChild>
    </w:div>
    <w:div w:id="2040544887">
      <w:bodyDiv w:val="1"/>
      <w:marLeft w:val="0"/>
      <w:marRight w:val="0"/>
      <w:marTop w:val="0"/>
      <w:marBottom w:val="0"/>
      <w:divBdr>
        <w:top w:val="none" w:sz="0" w:space="0" w:color="auto"/>
        <w:left w:val="none" w:sz="0" w:space="0" w:color="auto"/>
        <w:bottom w:val="none" w:sz="0" w:space="0" w:color="auto"/>
        <w:right w:val="none" w:sz="0" w:space="0" w:color="auto"/>
      </w:divBdr>
      <w:divsChild>
        <w:div w:id="28268860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emf"/><Relationship Id="rId18" Type="http://schemas.openxmlformats.org/officeDocument/2006/relationships/footer" Target="footer2.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ciencedirect.com/science/article/pii/S0924796309003480" TargetMode="Externa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94C48A-1C41-4FB3-A3E5-E295D2141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30</Pages>
  <Words>7723</Words>
  <Characters>44025</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Princeton University, Department of Ecology and Evo</Company>
  <LinksUpToDate>false</LinksUpToDate>
  <CharactersWithSpaces>51645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SciLibUser</dc:creator>
  <cp:lastModifiedBy>Princeton University Library</cp:lastModifiedBy>
  <cp:revision>8</cp:revision>
  <dcterms:created xsi:type="dcterms:W3CDTF">2014-03-10T20:03:00Z</dcterms:created>
  <dcterms:modified xsi:type="dcterms:W3CDTF">2014-03-10T21:44:00Z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Persistence of marine populations under climate and fishing</dc:title>
  <dcterms:created xsi:type="dcterms:W3CDTF"/>
  <dcterms:modified xsi:type="dcterms:W3CDTF"/>
  <dc:creator>Emma Fuller^1, Eleanor Brush^2, Malin Pinsky^{1,3}</dc:creator>
</cp:coreProperties>
</file>