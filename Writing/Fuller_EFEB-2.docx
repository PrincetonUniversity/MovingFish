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05B87" w14:textId="77777777" w:rsidR="00F240E3" w:rsidRPr="008B48F3" w:rsidRDefault="00F240E3" w:rsidP="00F240E3">
      <w:pPr>
        <w:pStyle w:val="Title"/>
        <w:rPr>
          <w:rFonts w:ascii="Times New Roman" w:hAnsi="Times New Roman" w:cs="Times New Roman"/>
          <w:color w:val="auto"/>
        </w:rPr>
      </w:pPr>
      <w:r w:rsidRPr="008B48F3">
        <w:rPr>
          <w:rFonts w:ascii="Times New Roman" w:hAnsi="Times New Roman" w:cs="Times New Roman"/>
          <w:color w:val="auto"/>
        </w:rPr>
        <w:t>Persistence of populations facing climate velocity and harvest</w:t>
      </w:r>
    </w:p>
    <w:p w14:paraId="168423E3" w14:textId="77777777" w:rsidR="00F240E3" w:rsidRPr="008B48F3" w:rsidRDefault="00F240E3" w:rsidP="00F240E3">
      <w:pPr>
        <w:pStyle w:val="Authors"/>
        <w:rPr>
          <w:rFonts w:ascii="Times New Roman" w:hAnsi="Times New Roman" w:cs="Times New Roman"/>
        </w:rPr>
      </w:pPr>
      <w:r w:rsidRPr="008B48F3">
        <w:rPr>
          <w:rFonts w:ascii="Times New Roman" w:hAnsi="Times New Roman" w:cs="Times New Roman"/>
        </w:rPr>
        <w:t>Emma Fuller</w:t>
      </w:r>
      <w:r w:rsidRPr="008B48F3">
        <w:rPr>
          <w:rFonts w:ascii="Times New Roman" w:hAnsi="Times New Roman" w:cs="Times New Roman"/>
          <w:vertAlign w:val="superscript"/>
        </w:rPr>
        <w:t>1</w:t>
      </w:r>
      <w:r w:rsidRPr="008B48F3">
        <w:rPr>
          <w:rFonts w:ascii="Times New Roman" w:hAnsi="Times New Roman" w:cs="Times New Roman"/>
        </w:rPr>
        <w:t>, Eleanor Brush</w:t>
      </w:r>
      <w:r w:rsidRPr="008B48F3">
        <w:rPr>
          <w:rFonts w:ascii="Times New Roman" w:hAnsi="Times New Roman" w:cs="Times New Roman"/>
          <w:vertAlign w:val="superscript"/>
        </w:rPr>
        <w:t>2</w:t>
      </w:r>
      <w:r w:rsidRPr="008B48F3">
        <w:rPr>
          <w:rFonts w:ascii="Times New Roman" w:hAnsi="Times New Roman" w:cs="Times New Roman"/>
        </w:rPr>
        <w:t xml:space="preserve">, </w:t>
      </w:r>
      <w:proofErr w:type="spellStart"/>
      <w:r w:rsidRPr="008B48F3">
        <w:rPr>
          <w:rFonts w:ascii="Times New Roman" w:hAnsi="Times New Roman" w:cs="Times New Roman"/>
        </w:rPr>
        <w:t>Malin</w:t>
      </w:r>
      <w:proofErr w:type="spellEnd"/>
      <w:r w:rsidRPr="008B48F3">
        <w:rPr>
          <w:rFonts w:ascii="Times New Roman" w:hAnsi="Times New Roman" w:cs="Times New Roman"/>
        </w:rPr>
        <w:t xml:space="preserve"> L. Pinsky</w:t>
      </w:r>
      <w:r w:rsidRPr="008B48F3">
        <w:rPr>
          <w:rFonts w:ascii="Times New Roman" w:hAnsi="Times New Roman" w:cs="Times New Roman"/>
          <w:vertAlign w:val="superscript"/>
        </w:rPr>
        <w:t>1</w:t>
      </w:r>
      <w:proofErr w:type="gramStart"/>
      <w:r w:rsidRPr="008B48F3">
        <w:rPr>
          <w:rFonts w:ascii="Times New Roman" w:hAnsi="Times New Roman" w:cs="Times New Roman"/>
          <w:vertAlign w:val="superscript"/>
        </w:rPr>
        <w:t>,3</w:t>
      </w:r>
      <w:proofErr w:type="gramEnd"/>
    </w:p>
    <w:p w14:paraId="666166C5" w14:textId="77777777" w:rsidR="00F240E3" w:rsidRPr="008B48F3" w:rsidRDefault="00F240E3" w:rsidP="00F240E3">
      <w:pPr>
        <w:pStyle w:val="Date"/>
        <w:rPr>
          <w:rFonts w:ascii="Times New Roman" w:hAnsi="Times New Roman" w:cs="Times New Roman"/>
        </w:rPr>
      </w:pPr>
      <w:r w:rsidRPr="008B48F3">
        <w:rPr>
          <w:rFonts w:ascii="Times New Roman" w:hAnsi="Times New Roman" w:cs="Times New Roman"/>
        </w:rPr>
        <w:t>(1): Department of Ecology and Evolutionary Biology, Princeton University, Princeton, New Jersey 08544 USA</w:t>
      </w:r>
      <w:r w:rsidRPr="008B48F3">
        <w:rPr>
          <w:rFonts w:ascii="Times New Roman" w:hAnsi="Times New Roman" w:cs="Times New Roman"/>
        </w:rPr>
        <w:cr/>
        <w:t>(2): Program in Quantitative and Computational Biology, Princeton University, Princeton, New Jersey 08544 USA</w:t>
      </w:r>
      <w:r w:rsidRPr="008B48F3">
        <w:rPr>
          <w:rFonts w:ascii="Times New Roman" w:hAnsi="Times New Roman" w:cs="Times New Roman"/>
        </w:rPr>
        <w:cr/>
        <w:t>(3): Department of Ecology, Evolution and Natural Resources, Rutgers University, New Brunswick, New Jersey 08901 USA</w:t>
      </w:r>
      <w:r w:rsidRPr="008B48F3">
        <w:rPr>
          <w:rFonts w:ascii="Times New Roman" w:hAnsi="Times New Roman" w:cs="Times New Roman"/>
        </w:rPr>
        <w:br w:type="page"/>
      </w:r>
    </w:p>
    <w:p w14:paraId="41B09352" w14:textId="77777777" w:rsidR="00F240E3" w:rsidRPr="008B48F3" w:rsidRDefault="00F240E3" w:rsidP="00F240E3">
      <w:pPr>
        <w:pStyle w:val="Heading1"/>
        <w:spacing w:line="480" w:lineRule="auto"/>
        <w:rPr>
          <w:rFonts w:ascii="Times New Roman" w:hAnsi="Times New Roman" w:cs="Times New Roman"/>
          <w:color w:val="auto"/>
        </w:rPr>
      </w:pPr>
      <w:bookmarkStart w:id="0" w:name="abstract"/>
      <w:r w:rsidRPr="008B48F3">
        <w:rPr>
          <w:rFonts w:ascii="Times New Roman" w:hAnsi="Times New Roman" w:cs="Times New Roman"/>
          <w:color w:val="auto"/>
        </w:rPr>
        <w:lastRenderedPageBreak/>
        <w:t>Abstract</w:t>
      </w:r>
    </w:p>
    <w:bookmarkEnd w:id="0"/>
    <w:p w14:paraId="2E107F04" w14:textId="10B2FC9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Many species are expected to shift their geographic distribution as climates change, and yet climate change is only one of a suite of stressors that species face. Species that might, in theory, be able to shift rapidly enough to keep up with climate velocity (the rate and direction that isotherms move across the landscape) may not in actuality be able to do so when facing the cumulative impacts of multiple stressors. However, despite empirical reports of substantial interactions between climate change and other stressors, we often lack a mechanistic understanding of these interactions. Here, we develop and analyze a spatial population dynamics model to explore the cumulative impacts of climate with another dominant stressor in the ocean and on land: harvest. Our results delineate the conditions under which harvesting and climate velocity can together drive populations extinct even when neither stressor would do so in isolation. We find that critical rates of harvest and climate velocity depend on the growth rate and dispersal kernel of the population, as well as the magnitude of the other stressor. We also find that, in our model, the declines in biomass caused by climate velocity and harvest are at most slightly greater than the sum of the declines caused by either stressor individually (e.g., approximately additive) and that threshold harvest rules and protected areas can be effective management tools to mitigate the interaction between the two stressors.</w:t>
      </w:r>
    </w:p>
    <w:p w14:paraId="49E58835"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b/>
        </w:rPr>
        <w:t xml:space="preserve">Keywords: </w:t>
      </w:r>
      <w:r w:rsidRPr="008B48F3">
        <w:rPr>
          <w:rFonts w:ascii="Times New Roman" w:hAnsi="Times New Roman" w:cs="Times New Roman"/>
        </w:rPr>
        <w:t>Climate change, fishing, integrodifference model, synergy, multiple disturbances, cumulative impacts</w:t>
      </w:r>
    </w:p>
    <w:p w14:paraId="05A7253C" w14:textId="77777777" w:rsidR="00F240E3" w:rsidRPr="008B48F3" w:rsidRDefault="00F240E3" w:rsidP="00F240E3">
      <w:pPr>
        <w:pStyle w:val="Heading1"/>
        <w:spacing w:line="480" w:lineRule="auto"/>
        <w:rPr>
          <w:rFonts w:ascii="Times New Roman" w:hAnsi="Times New Roman" w:cs="Times New Roman"/>
          <w:color w:val="auto"/>
        </w:rPr>
      </w:pPr>
      <w:bookmarkStart w:id="1" w:name="introduction"/>
      <w:r w:rsidRPr="008B48F3">
        <w:rPr>
          <w:rFonts w:ascii="Times New Roman" w:hAnsi="Times New Roman" w:cs="Times New Roman"/>
          <w:color w:val="auto"/>
        </w:rPr>
        <w:t>Introduction</w:t>
      </w:r>
    </w:p>
    <w:bookmarkEnd w:id="1"/>
    <w:p w14:paraId="784C2950" w14:textId="2AE3F08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There are many stressors that can disturb an ecosystem, and ecologists have long quantified the consequences of individual perturbations (</w:t>
      </w:r>
      <w:proofErr w:type="spellStart"/>
      <w:r w:rsidRPr="008B48F3">
        <w:rPr>
          <w:rFonts w:ascii="Times New Roman" w:hAnsi="Times New Roman" w:cs="Times New Roman"/>
        </w:rPr>
        <w:t>Wilcove</w:t>
      </w:r>
      <w:proofErr w:type="spellEnd"/>
      <w:r w:rsidRPr="008B48F3">
        <w:rPr>
          <w:rFonts w:ascii="Times New Roman" w:hAnsi="Times New Roman" w:cs="Times New Roman"/>
        </w:rPr>
        <w:t xml:space="preserve"> et al. 1998). Less work, however, has been done to measure the effects of multiple stressors and the interactions between them (Travis 2003; Crain</w:t>
      </w:r>
      <w:ins w:id="2" w:author="Emma Fuller" w:date="2014-05-29T14:44:00Z">
        <w:r w:rsidR="000A44DA" w:rsidRPr="008B48F3">
          <w:rPr>
            <w:rFonts w:ascii="Times New Roman" w:hAnsi="Times New Roman" w:cs="Times New Roman"/>
          </w:rPr>
          <w:t xml:space="preserve"> et al.</w:t>
        </w:r>
      </w:ins>
      <w:r w:rsidRPr="008B48F3">
        <w:rPr>
          <w:rFonts w:ascii="Times New Roman" w:hAnsi="Times New Roman" w:cs="Times New Roman"/>
        </w:rPr>
        <w:t xml:space="preserve"> 2008; Darling and </w:t>
      </w:r>
      <w:proofErr w:type="spellStart"/>
      <w:r w:rsidRPr="008B48F3">
        <w:rPr>
          <w:rFonts w:ascii="Times New Roman" w:hAnsi="Times New Roman" w:cs="Times New Roman"/>
        </w:rPr>
        <w:t>Côté</w:t>
      </w:r>
      <w:proofErr w:type="spellEnd"/>
      <w:r w:rsidRPr="008B48F3">
        <w:rPr>
          <w:rFonts w:ascii="Times New Roman" w:hAnsi="Times New Roman" w:cs="Times New Roman"/>
        </w:rPr>
        <w:t xml:space="preserve"> 2008). If disturbances interact synergistically, a perturbation that has little effect when occurring alone may amplify the disturbance caused by a coincident perturbation (Crain</w:t>
      </w:r>
      <w:ins w:id="3" w:author="Emma Fuller" w:date="2014-05-29T14:45:00Z">
        <w:r w:rsidR="000A44DA" w:rsidRPr="008B48F3">
          <w:rPr>
            <w:rFonts w:ascii="Times New Roman" w:hAnsi="Times New Roman" w:cs="Times New Roman"/>
          </w:rPr>
          <w:t xml:space="preserve"> et al.</w:t>
        </w:r>
      </w:ins>
      <w:r w:rsidRPr="008B48F3">
        <w:rPr>
          <w:rFonts w:ascii="Times New Roman" w:hAnsi="Times New Roman" w:cs="Times New Roman"/>
        </w:rPr>
        <w:t xml:space="preserve"> 2008; Darling and </w:t>
      </w:r>
      <w:proofErr w:type="spellStart"/>
      <w:r w:rsidRPr="008B48F3">
        <w:rPr>
          <w:rFonts w:ascii="Times New Roman" w:hAnsi="Times New Roman" w:cs="Times New Roman"/>
        </w:rPr>
        <w:t>Côté</w:t>
      </w:r>
      <w:proofErr w:type="spellEnd"/>
      <w:r w:rsidRPr="008B48F3">
        <w:rPr>
          <w:rFonts w:ascii="Times New Roman" w:hAnsi="Times New Roman" w:cs="Times New Roman"/>
        </w:rPr>
        <w:t xml:space="preserve"> 2008; Nye</w:t>
      </w:r>
      <w:ins w:id="4" w:author="Emma Fuller" w:date="2014-05-29T14:45:00Z">
        <w:r w:rsidR="000A44DA" w:rsidRPr="008B48F3">
          <w:rPr>
            <w:rFonts w:ascii="Times New Roman" w:hAnsi="Times New Roman" w:cs="Times New Roman"/>
          </w:rPr>
          <w:t xml:space="preserve"> et al.</w:t>
        </w:r>
      </w:ins>
      <w:r w:rsidRPr="008B48F3">
        <w:rPr>
          <w:rFonts w:ascii="Times New Roman" w:hAnsi="Times New Roman" w:cs="Times New Roman"/>
        </w:rPr>
        <w:t xml:space="preserve"> 2013; </w:t>
      </w:r>
      <w:proofErr w:type="spellStart"/>
      <w:r w:rsidRPr="008B48F3">
        <w:rPr>
          <w:rFonts w:ascii="Times New Roman" w:hAnsi="Times New Roman" w:cs="Times New Roman"/>
        </w:rPr>
        <w:t>Gurevitch</w:t>
      </w:r>
      <w:proofErr w:type="spellEnd"/>
      <w:ins w:id="5" w:author="Emma Fuller" w:date="2014-05-29T14:45:00Z">
        <w:r w:rsidR="000A44DA" w:rsidRPr="008B48F3">
          <w:rPr>
            <w:rFonts w:ascii="Times New Roman" w:hAnsi="Times New Roman" w:cs="Times New Roman"/>
          </w:rPr>
          <w:t xml:space="preserve"> et al. </w:t>
        </w:r>
      </w:ins>
      <w:r w:rsidRPr="008B48F3">
        <w:rPr>
          <w:rFonts w:ascii="Times New Roman" w:hAnsi="Times New Roman" w:cs="Times New Roman"/>
        </w:rPr>
        <w:t xml:space="preserve">2000). In the most worrying cases, interactions </w:t>
      </w:r>
      <w:ins w:id="6" w:author="simon levin" w:date="2014-06-22T11:50:00Z">
        <w:r w:rsidR="000762F4" w:rsidRPr="008B48F3">
          <w:rPr>
            <w:rFonts w:ascii="Times New Roman" w:hAnsi="Times New Roman" w:cs="Times New Roman"/>
          </w:rPr>
          <w:t xml:space="preserve">among </w:t>
        </w:r>
      </w:ins>
      <w:r w:rsidRPr="008B48F3">
        <w:rPr>
          <w:rFonts w:ascii="Times New Roman" w:hAnsi="Times New Roman" w:cs="Times New Roman"/>
        </w:rPr>
        <w:t>multiple stressors could drive a population extinct even though assessments of individual impacts would suggest otherwise (e.g., Pelletier et al. 2006; Travis 2003). Because disturbances rarely occur in isolation, measuring the effects of multiple disturbances provides a better understanding of likely impacts to an ecosystem (</w:t>
      </w:r>
      <w:proofErr w:type="spellStart"/>
      <w:r w:rsidRPr="008B48F3">
        <w:rPr>
          <w:rFonts w:ascii="Times New Roman" w:hAnsi="Times New Roman" w:cs="Times New Roman"/>
        </w:rPr>
        <w:t>Doak</w:t>
      </w:r>
      <w:proofErr w:type="spellEnd"/>
      <w:r w:rsidRPr="008B48F3">
        <w:rPr>
          <w:rFonts w:ascii="Times New Roman" w:hAnsi="Times New Roman" w:cs="Times New Roman"/>
        </w:rPr>
        <w:t xml:space="preserve"> and Morris 2010; Fordham et al. 2013; </w:t>
      </w:r>
      <w:proofErr w:type="spellStart"/>
      <w:r w:rsidRPr="008B48F3">
        <w:rPr>
          <w:rFonts w:ascii="Times New Roman" w:hAnsi="Times New Roman" w:cs="Times New Roman"/>
        </w:rPr>
        <w:t>Folt</w:t>
      </w:r>
      <w:proofErr w:type="spellEnd"/>
      <w:r w:rsidRPr="008B48F3">
        <w:rPr>
          <w:rFonts w:ascii="Times New Roman" w:hAnsi="Times New Roman" w:cs="Times New Roman"/>
        </w:rPr>
        <w:t xml:space="preserve"> et al. 1999).</w:t>
      </w:r>
    </w:p>
    <w:p w14:paraId="1CD9DCF3"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Climate change and harvesting, two of the largest anthropogenic impacts for both marine and terrestrial species (Milner-</w:t>
      </w:r>
      <w:proofErr w:type="spellStart"/>
      <w:r w:rsidRPr="008B48F3">
        <w:rPr>
          <w:rFonts w:ascii="Times New Roman" w:hAnsi="Times New Roman" w:cs="Times New Roman"/>
        </w:rPr>
        <w:t>Gulland</w:t>
      </w:r>
      <w:proofErr w:type="spellEnd"/>
      <w:r w:rsidRPr="008B48F3">
        <w:rPr>
          <w:rFonts w:ascii="Times New Roman" w:hAnsi="Times New Roman" w:cs="Times New Roman"/>
        </w:rPr>
        <w:t xml:space="preserve"> and </w:t>
      </w:r>
      <w:proofErr w:type="spellStart"/>
      <w:r w:rsidRPr="008B48F3">
        <w:rPr>
          <w:rFonts w:ascii="Times New Roman" w:hAnsi="Times New Roman" w:cs="Times New Roman"/>
        </w:rPr>
        <w:t>Bennet</w:t>
      </w:r>
      <w:proofErr w:type="spellEnd"/>
      <w:r w:rsidRPr="008B48F3">
        <w:rPr>
          <w:rFonts w:ascii="Times New Roman" w:hAnsi="Times New Roman" w:cs="Times New Roman"/>
        </w:rPr>
        <w:t xml:space="preserve"> 2003; </w:t>
      </w:r>
      <w:proofErr w:type="spellStart"/>
      <w:r w:rsidRPr="008B48F3">
        <w:rPr>
          <w:rFonts w:ascii="Times New Roman" w:hAnsi="Times New Roman" w:cs="Times New Roman"/>
        </w:rPr>
        <w:t>Sekercioglu</w:t>
      </w:r>
      <w:proofErr w:type="spellEnd"/>
      <w:r w:rsidRPr="008B48F3">
        <w:rPr>
          <w:rFonts w:ascii="Times New Roman" w:hAnsi="Times New Roman" w:cs="Times New Roman"/>
        </w:rPr>
        <w:t xml:space="preserve"> et al. 2008; Halpern et al. 2008), provide an important example of ecological disturbances occurring in unison. One effect of climate change is that isotherms move across a landscape with a rate and direction referred to as climate velocity (</w:t>
      </w:r>
      <w:proofErr w:type="spellStart"/>
      <w:r w:rsidRPr="008B48F3">
        <w:rPr>
          <w:rFonts w:ascii="Times New Roman" w:hAnsi="Times New Roman" w:cs="Times New Roman"/>
        </w:rPr>
        <w:t>Loarie</w:t>
      </w:r>
      <w:proofErr w:type="spellEnd"/>
      <w:r w:rsidRPr="008B48F3">
        <w:rPr>
          <w:rFonts w:ascii="Times New Roman" w:hAnsi="Times New Roman" w:cs="Times New Roman"/>
        </w:rPr>
        <w:t xml:space="preserve"> et al. 2009; Burrows et al. 2011). Marine and terrestrial population distributions shift in response to climate change (Perry et al. 2005; Chen et al. 2011), and there is evidence that climate velocities can successfully explain these shifts (</w:t>
      </w:r>
      <w:proofErr w:type="spellStart"/>
      <w:r w:rsidRPr="008B48F3">
        <w:rPr>
          <w:rFonts w:ascii="Times New Roman" w:hAnsi="Times New Roman" w:cs="Times New Roman"/>
        </w:rPr>
        <w:t>Pinsky</w:t>
      </w:r>
      <w:proofErr w:type="spellEnd"/>
      <w:r w:rsidRPr="008B48F3">
        <w:rPr>
          <w:rFonts w:ascii="Times New Roman" w:hAnsi="Times New Roman" w:cs="Times New Roman"/>
        </w:rPr>
        <w:t xml:space="preserve"> et al. 2013). </w:t>
      </w:r>
    </w:p>
    <w:p w14:paraId="6CFE058E" w14:textId="2FDB742F"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Many of these shifting species, however, are also subject to harvesting or fishing (</w:t>
      </w:r>
      <w:proofErr w:type="spellStart"/>
      <w:r w:rsidRPr="008B48F3">
        <w:rPr>
          <w:rFonts w:ascii="Times New Roman" w:hAnsi="Times New Roman" w:cs="Times New Roman"/>
        </w:rPr>
        <w:t>Wilcove</w:t>
      </w:r>
      <w:proofErr w:type="spellEnd"/>
      <w:r w:rsidRPr="008B48F3">
        <w:rPr>
          <w:rFonts w:ascii="Times New Roman" w:hAnsi="Times New Roman" w:cs="Times New Roman"/>
        </w:rPr>
        <w:t xml:space="preserve"> et al. 1998; </w:t>
      </w:r>
      <w:proofErr w:type="spellStart"/>
      <w:r w:rsidRPr="008B48F3">
        <w:rPr>
          <w:rFonts w:ascii="Times New Roman" w:hAnsi="Times New Roman" w:cs="Times New Roman"/>
        </w:rPr>
        <w:t>Sala</w:t>
      </w:r>
      <w:proofErr w:type="spellEnd"/>
      <w:r w:rsidRPr="008B48F3">
        <w:rPr>
          <w:rFonts w:ascii="Times New Roman" w:hAnsi="Times New Roman" w:cs="Times New Roman"/>
        </w:rPr>
        <w:t xml:space="preserve"> 2000; Worm et al. 2009), and there is therefore great potential for interactions between the two stressors. For example, empirical data suggest that Atlantic croaker populations move </w:t>
      </w:r>
      <w:proofErr w:type="spellStart"/>
      <w:r w:rsidRPr="008B48F3">
        <w:rPr>
          <w:rFonts w:ascii="Times New Roman" w:hAnsi="Times New Roman" w:cs="Times New Roman"/>
        </w:rPr>
        <w:t>poleward</w:t>
      </w:r>
      <w:proofErr w:type="spellEnd"/>
      <w:r w:rsidRPr="008B48F3">
        <w:rPr>
          <w:rFonts w:ascii="Times New Roman" w:hAnsi="Times New Roman" w:cs="Times New Roman"/>
        </w:rPr>
        <w:t xml:space="preserve"> with warming temperatures, but do so less when heavily fished (Hare et al. 2010). In addition, climate and fishing both appear to have influenced the distribution of North Sea cod over the past century (Engelhard et al. 2014). While not specifically addressing range shifts and harvest together, synergistic interactions between warming temperatures and harvesting have been identified in microcosm experiments (Mora et al. 2007), observations suggest that species follow warming temperatures more effectively in protected areas than in unprotected land (Thomas et al. 2012), and a number of studies conclude that harvest increases the sensitivity of populations to climate variability (Anderson et al. 2008; </w:t>
      </w:r>
      <w:proofErr w:type="spellStart"/>
      <w:r w:rsidRPr="008B48F3">
        <w:rPr>
          <w:rFonts w:ascii="Times New Roman" w:hAnsi="Times New Roman" w:cs="Times New Roman"/>
        </w:rPr>
        <w:t>Botsford</w:t>
      </w:r>
      <w:proofErr w:type="spellEnd"/>
      <w:r w:rsidRPr="008B48F3">
        <w:rPr>
          <w:rFonts w:ascii="Times New Roman" w:hAnsi="Times New Roman" w:cs="Times New Roman"/>
        </w:rPr>
        <w:t xml:space="preserve"> et al. 2011; Shelton et al. 2011; </w:t>
      </w:r>
      <w:proofErr w:type="spellStart"/>
      <w:r w:rsidRPr="008B48F3">
        <w:rPr>
          <w:rFonts w:ascii="Times New Roman" w:hAnsi="Times New Roman" w:cs="Times New Roman"/>
        </w:rPr>
        <w:t>Planque</w:t>
      </w:r>
      <w:proofErr w:type="spellEnd"/>
      <w:r w:rsidRPr="008B48F3">
        <w:rPr>
          <w:rFonts w:ascii="Times New Roman" w:hAnsi="Times New Roman" w:cs="Times New Roman"/>
        </w:rPr>
        <w:t xml:space="preserve"> et al. 2011). Taken together, this work underscores the importance of understanding in greater mechanistic detail how climate velocity and harvesting interact. Models provide a useful tool in this situation for building our intuition.</w:t>
      </w:r>
    </w:p>
    <w:p w14:paraId="68280A06" w14:textId="61FA583F"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 common approach to modeling climate impacts has been to use bioclimatic-envelope models (also known as species distribution models). These statistical models typically correlate presence-absence or abundance data with biophysical characteristics to predict how </w:t>
      </w:r>
      <w:ins w:id="7" w:author="simon levin" w:date="2014-06-22T11:52:00Z">
        <w:r w:rsidR="000762F4" w:rsidRPr="008B48F3">
          <w:rPr>
            <w:rFonts w:ascii="Times New Roman" w:hAnsi="Times New Roman" w:cs="Times New Roman"/>
          </w:rPr>
          <w:t xml:space="preserve">species’ </w:t>
        </w:r>
      </w:ins>
      <w:r w:rsidRPr="008B48F3">
        <w:rPr>
          <w:rFonts w:ascii="Times New Roman" w:hAnsi="Times New Roman" w:cs="Times New Roman"/>
        </w:rPr>
        <w:t>ranges</w:t>
      </w:r>
      <w:ins w:id="8" w:author="simon levin" w:date="2014-06-22T11:52:00Z">
        <w:r w:rsidR="000762F4" w:rsidRPr="008B48F3">
          <w:rPr>
            <w:rFonts w:ascii="Times New Roman" w:hAnsi="Times New Roman" w:cs="Times New Roman"/>
          </w:rPr>
          <w:t xml:space="preserve"> </w:t>
        </w:r>
      </w:ins>
      <w:r w:rsidRPr="008B48F3">
        <w:rPr>
          <w:rFonts w:ascii="Times New Roman" w:hAnsi="Times New Roman" w:cs="Times New Roman"/>
        </w:rPr>
        <w:t>will differ under climate change (</w:t>
      </w:r>
      <w:proofErr w:type="spellStart"/>
      <w:r w:rsidRPr="008B48F3">
        <w:rPr>
          <w:rFonts w:ascii="Times New Roman" w:hAnsi="Times New Roman" w:cs="Times New Roman"/>
        </w:rPr>
        <w:t>Elith</w:t>
      </w:r>
      <w:proofErr w:type="spellEnd"/>
      <w:r w:rsidRPr="008B48F3">
        <w:rPr>
          <w:rFonts w:ascii="Times New Roman" w:hAnsi="Times New Roman" w:cs="Times New Roman"/>
        </w:rPr>
        <w:t xml:space="preserve"> et al. 2006; </w:t>
      </w:r>
      <w:proofErr w:type="spellStart"/>
      <w:r w:rsidRPr="008B48F3">
        <w:rPr>
          <w:rFonts w:ascii="Times New Roman" w:hAnsi="Times New Roman" w:cs="Times New Roman"/>
        </w:rPr>
        <w:t>Guisan</w:t>
      </w:r>
      <w:proofErr w:type="spellEnd"/>
      <w:r w:rsidRPr="008B48F3">
        <w:rPr>
          <w:rFonts w:ascii="Times New Roman" w:hAnsi="Times New Roman" w:cs="Times New Roman"/>
        </w:rPr>
        <w:t xml:space="preserve"> and </w:t>
      </w:r>
      <w:proofErr w:type="spellStart"/>
      <w:r w:rsidRPr="008B48F3">
        <w:rPr>
          <w:rFonts w:ascii="Times New Roman" w:hAnsi="Times New Roman" w:cs="Times New Roman"/>
        </w:rPr>
        <w:t>Thuiller</w:t>
      </w:r>
      <w:proofErr w:type="spellEnd"/>
      <w:r w:rsidRPr="008B48F3">
        <w:rPr>
          <w:rFonts w:ascii="Times New Roman" w:hAnsi="Times New Roman" w:cs="Times New Roman"/>
        </w:rPr>
        <w:t xml:space="preserve"> 2005; </w:t>
      </w:r>
      <w:proofErr w:type="spellStart"/>
      <w:r w:rsidRPr="008B48F3">
        <w:rPr>
          <w:rFonts w:ascii="Times New Roman" w:hAnsi="Times New Roman" w:cs="Times New Roman"/>
        </w:rPr>
        <w:t>Guisan</w:t>
      </w:r>
      <w:proofErr w:type="spellEnd"/>
      <w:r w:rsidRPr="008B48F3">
        <w:rPr>
          <w:rFonts w:ascii="Times New Roman" w:hAnsi="Times New Roman" w:cs="Times New Roman"/>
        </w:rPr>
        <w:t xml:space="preserve"> and Zimmermann 2000). Despite these models’ widespread adoption, many authors have criticized bioclimatic-envelope models as oversimplified because they lack dispersal, reproduction, species interaction, and other processes important for population dynamics (Kearney and Porter 2009; </w:t>
      </w:r>
      <w:proofErr w:type="spellStart"/>
      <w:r w:rsidRPr="008B48F3">
        <w:rPr>
          <w:rFonts w:ascii="Times New Roman" w:hAnsi="Times New Roman" w:cs="Times New Roman"/>
        </w:rPr>
        <w:t>Zarnetske</w:t>
      </w:r>
      <w:proofErr w:type="spellEnd"/>
      <w:ins w:id="9" w:author="Emma Fuller" w:date="2014-05-29T14:48:00Z">
        <w:r w:rsidR="000A44DA" w:rsidRPr="008B48F3">
          <w:rPr>
            <w:rFonts w:ascii="Times New Roman" w:hAnsi="Times New Roman" w:cs="Times New Roman"/>
          </w:rPr>
          <w:t xml:space="preserve"> et al. </w:t>
        </w:r>
      </w:ins>
      <w:r w:rsidRPr="008B48F3">
        <w:rPr>
          <w:rFonts w:ascii="Times New Roman" w:hAnsi="Times New Roman" w:cs="Times New Roman"/>
        </w:rPr>
        <w:t xml:space="preserve">2012; Robinson et al. 2011). </w:t>
      </w:r>
    </w:p>
    <w:p w14:paraId="631588AE"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Recent work on range shifts has addressed some of these gaps by explicitly including dispersal and reproduction in models for species distributions under climate change (</w:t>
      </w:r>
      <w:proofErr w:type="spellStart"/>
      <w:r w:rsidRPr="008B48F3">
        <w:rPr>
          <w:rFonts w:ascii="Times New Roman" w:hAnsi="Times New Roman" w:cs="Times New Roman"/>
        </w:rPr>
        <w:t>Berestycki</w:t>
      </w:r>
      <w:proofErr w:type="spellEnd"/>
      <w:r w:rsidRPr="008B48F3">
        <w:rPr>
          <w:rFonts w:ascii="Times New Roman" w:hAnsi="Times New Roman" w:cs="Times New Roman"/>
        </w:rPr>
        <w:t xml:space="preserve"> et al. 2009; Zhou and </w:t>
      </w:r>
      <w:proofErr w:type="spellStart"/>
      <w:r w:rsidRPr="008B48F3">
        <w:rPr>
          <w:rFonts w:ascii="Times New Roman" w:hAnsi="Times New Roman" w:cs="Times New Roman"/>
        </w:rPr>
        <w:t>Kot</w:t>
      </w:r>
      <w:proofErr w:type="spellEnd"/>
      <w:r w:rsidRPr="008B48F3">
        <w:rPr>
          <w:rFonts w:ascii="Times New Roman" w:hAnsi="Times New Roman" w:cs="Times New Roman"/>
        </w:rPr>
        <w:t xml:space="preserve"> 2011). In these latter models, the region in which a population can survive (e.g., the region of suitable temperatures) is shifting in space, and a population can only survive if it disperses to and grows in newly suitable habitat at a sufficient rate. Related models have been applied to study population persistence in </w:t>
      </w:r>
      <w:proofErr w:type="spellStart"/>
      <w:r w:rsidRPr="008B48F3">
        <w:rPr>
          <w:rFonts w:ascii="Times New Roman" w:hAnsi="Times New Roman" w:cs="Times New Roman"/>
        </w:rPr>
        <w:t>advective</w:t>
      </w:r>
      <w:proofErr w:type="spellEnd"/>
      <w:r w:rsidRPr="008B48F3">
        <w:rPr>
          <w:rFonts w:ascii="Times New Roman" w:hAnsi="Times New Roman" w:cs="Times New Roman"/>
        </w:rPr>
        <w:t xml:space="preserve"> environments (Byers and Pringle 2006). However, even these more mechanistic models only address one disturbance: climate-driven range shifts.</w:t>
      </w:r>
    </w:p>
    <w:p w14:paraId="4C2968C1" w14:textId="6B38B989"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Here, we focus on a relatively simple ecological model that captures the dominant processes (reproduction, dispersal, and population growth) underlying climate-driven range shifts and population responses to harvesting pressure. We built this model originally for marine species</w:t>
      </w:r>
      <w:ins w:id="10" w:author="simon levin" w:date="2014-06-22T11:53:00Z">
        <w:r w:rsidR="000762F4" w:rsidRPr="008B48F3">
          <w:rPr>
            <w:rFonts w:ascii="Times New Roman" w:hAnsi="Times New Roman" w:cs="Times New Roman"/>
          </w:rPr>
          <w:t xml:space="preserve">; </w:t>
        </w:r>
      </w:ins>
      <w:r w:rsidRPr="008B48F3">
        <w:rPr>
          <w:rFonts w:ascii="Times New Roman" w:hAnsi="Times New Roman" w:cs="Times New Roman"/>
        </w:rPr>
        <w:t xml:space="preserve">but because of its mathematical generality, it could also apply to any species with distinct growth and dispersal stages (e.g., plants, trees, and many insects). We derive the harvesting rate and climate velocity that drive populations extinct, and explore the combined demographic effects of these stressors. We show that the declines in biomass caused by climate-driven range shifts and harvest are at most only slightly greater than the sum of the declines caused by either stressor individually. In other words, the cumulative impacts </w:t>
      </w:r>
      <w:ins w:id="11" w:author="Emma Fuller" w:date="2014-05-29T11:01:00Z">
        <w:r w:rsidR="009472BF" w:rsidRPr="008B48F3">
          <w:rPr>
            <w:rFonts w:ascii="Times New Roman" w:hAnsi="Times New Roman" w:cs="Times New Roman"/>
          </w:rPr>
          <w:t xml:space="preserve">are </w:t>
        </w:r>
      </w:ins>
      <w:r w:rsidRPr="008B48F3">
        <w:rPr>
          <w:rFonts w:ascii="Times New Roman" w:hAnsi="Times New Roman" w:cs="Times New Roman"/>
        </w:rPr>
        <w:t xml:space="preserve">approximately </w:t>
      </w:r>
      <w:proofErr w:type="gramStart"/>
      <w:r w:rsidRPr="008B48F3">
        <w:rPr>
          <w:rFonts w:ascii="Times New Roman" w:hAnsi="Times New Roman" w:cs="Times New Roman"/>
        </w:rPr>
        <w:t>additive</w:t>
      </w:r>
      <w:proofErr w:type="gramEnd"/>
      <w:r w:rsidRPr="008B48F3">
        <w:rPr>
          <w:rFonts w:ascii="Times New Roman" w:hAnsi="Times New Roman" w:cs="Times New Roman"/>
        </w:rPr>
        <w:t>. Finally, we examine the efficacy of two different types of management strategies: threshold harvesting rules and protected areas. Protected areas are often recommended for conservation of biodiversity and improved yield from harvest (</w:t>
      </w:r>
      <w:proofErr w:type="spellStart"/>
      <w:ins w:id="12" w:author="Emma Fuller" w:date="2014-05-29T11:18:00Z">
        <w:r w:rsidR="00776AAB" w:rsidRPr="008B48F3">
          <w:rPr>
            <w:rFonts w:ascii="Times New Roman" w:hAnsi="Times New Roman" w:cs="Times New Roman"/>
          </w:rPr>
          <w:t>Pimm</w:t>
        </w:r>
        <w:proofErr w:type="spellEnd"/>
        <w:r w:rsidR="00776AAB" w:rsidRPr="008B48F3">
          <w:rPr>
            <w:rFonts w:ascii="Times New Roman" w:hAnsi="Times New Roman" w:cs="Times New Roman"/>
          </w:rPr>
          <w:t xml:space="preserve"> et al. 2001, </w:t>
        </w:r>
      </w:ins>
      <w:r w:rsidRPr="008B48F3">
        <w:rPr>
          <w:rFonts w:ascii="Times New Roman" w:hAnsi="Times New Roman" w:cs="Times New Roman"/>
        </w:rPr>
        <w:t>Gaines et al. 2010</w:t>
      </w:r>
      <w:ins w:id="13" w:author="Emma Fuller" w:date="2014-05-29T14:55:00Z">
        <w:r w:rsidR="00145F91" w:rsidRPr="008B48F3">
          <w:rPr>
            <w:rFonts w:ascii="Times New Roman" w:hAnsi="Times New Roman" w:cs="Times New Roman"/>
          </w:rPr>
          <w:t>b</w:t>
        </w:r>
      </w:ins>
      <w:r w:rsidRPr="008B48F3">
        <w:rPr>
          <w:rFonts w:ascii="Times New Roman" w:hAnsi="Times New Roman" w:cs="Times New Roman"/>
        </w:rPr>
        <w:t>, Watson et al. 2011), and previous work has suggested protected areas can be a key form of climate insurance that provides stepping</w:t>
      </w:r>
      <w:ins w:id="14" w:author="simon levin" w:date="2014-06-22T11:53:00Z">
        <w:r w:rsidR="000762F4" w:rsidRPr="008B48F3">
          <w:rPr>
            <w:rFonts w:ascii="Times New Roman" w:hAnsi="Times New Roman" w:cs="Times New Roman"/>
          </w:rPr>
          <w:t xml:space="preserve"> </w:t>
        </w:r>
      </w:ins>
      <w:r w:rsidRPr="008B48F3">
        <w:rPr>
          <w:rFonts w:ascii="Times New Roman" w:hAnsi="Times New Roman" w:cs="Times New Roman"/>
        </w:rPr>
        <w:t xml:space="preserve">stones to help species keep up with a changing environment (Thomas et al. 2012; Hannah et al. 2007). We find that protected areas can help a species persist with higher harvesting pressure and can increase the maximum climate velocity a harvested species can survive. However, in our model, </w:t>
      </w:r>
      <w:ins w:id="15" w:author="simon levin" w:date="2014-06-22T11:54:00Z">
        <w:r w:rsidR="000762F4" w:rsidRPr="008B48F3">
          <w:rPr>
            <w:rFonts w:ascii="Times New Roman" w:hAnsi="Times New Roman" w:cs="Times New Roman"/>
          </w:rPr>
          <w:t>threshold-</w:t>
        </w:r>
      </w:ins>
      <w:r w:rsidRPr="008B48F3">
        <w:rPr>
          <w:rFonts w:ascii="Times New Roman" w:hAnsi="Times New Roman" w:cs="Times New Roman"/>
        </w:rPr>
        <w:t>harvesting rules have a fundamentally different effect and largely remove one of the strongest interactions between harvesting rates and climate velocity.</w:t>
      </w:r>
    </w:p>
    <w:p w14:paraId="6BA4A361" w14:textId="77777777" w:rsidR="00F240E3" w:rsidRPr="008B48F3" w:rsidRDefault="00F240E3" w:rsidP="00F240E3">
      <w:pPr>
        <w:pStyle w:val="Heading1"/>
        <w:spacing w:line="480" w:lineRule="auto"/>
        <w:rPr>
          <w:rFonts w:ascii="Times New Roman" w:hAnsi="Times New Roman" w:cs="Times New Roman"/>
          <w:color w:val="auto"/>
        </w:rPr>
      </w:pPr>
      <w:bookmarkStart w:id="16" w:name="methods"/>
      <w:r w:rsidRPr="008B48F3">
        <w:rPr>
          <w:rFonts w:ascii="Times New Roman" w:hAnsi="Times New Roman" w:cs="Times New Roman"/>
          <w:color w:val="auto"/>
        </w:rPr>
        <w:t>Methods</w:t>
      </w:r>
    </w:p>
    <w:bookmarkEnd w:id="16"/>
    <w:p w14:paraId="261CB654" w14:textId="789C79D8"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model the dynamics of populations along a one-dimensional line of longitude, similar to Zhou and </w:t>
      </w:r>
      <w:proofErr w:type="spellStart"/>
      <w:r w:rsidRPr="008B48F3">
        <w:rPr>
          <w:rFonts w:ascii="Times New Roman" w:hAnsi="Times New Roman" w:cs="Times New Roman"/>
        </w:rPr>
        <w:t>Kot</w:t>
      </w:r>
      <w:proofErr w:type="spellEnd"/>
      <w:r w:rsidRPr="008B48F3">
        <w:rPr>
          <w:rFonts w:ascii="Times New Roman" w:hAnsi="Times New Roman" w:cs="Times New Roman"/>
        </w:rPr>
        <w:t xml:space="preserve"> (2011). Individuals in the population can only reproduce within a defined segment of the environment (hereafter simply “patch”), which represents the range of thermally suitable conditions for the population. The patch shifts at a fixed rate towards the poles (i.e., at the rate of climate velocity), and offspring disperse away from their parents according to a dispersal kernel. In its basic form, harvest removes a constant fraction of the local population density from each point along the coastline. </w:t>
      </w:r>
    </w:p>
    <w:p w14:paraId="368B722F" w14:textId="1707386C"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To investigate the model, we first analytically determine the combinations of harvesting rate and climate velocity that </w:t>
      </w:r>
      <w:ins w:id="17" w:author="Emma Fuller" w:date="2014-05-29T11:26:00Z">
        <w:r w:rsidR="00776AAB" w:rsidRPr="008B48F3">
          <w:rPr>
            <w:rFonts w:ascii="Times New Roman" w:hAnsi="Times New Roman" w:cs="Times New Roman"/>
          </w:rPr>
          <w:t xml:space="preserve">drive </w:t>
        </w:r>
      </w:ins>
      <w:r w:rsidRPr="008B48F3">
        <w:rPr>
          <w:rFonts w:ascii="Times New Roman" w:hAnsi="Times New Roman" w:cs="Times New Roman"/>
        </w:rPr>
        <w:t>the population extinct (hereafter the critical harvesting rate and critical climate velocity), and then measure their interaction by calculating the decrease in biomass caused by the stressors both individually and together. We then add threshold harvesting rules and protected areas in numerical simulations to determine how these management strategies affect population persistence and biomass.</w:t>
      </w:r>
    </w:p>
    <w:p w14:paraId="1EA83B5C" w14:textId="77777777" w:rsidR="00F240E3" w:rsidRPr="008B48F3" w:rsidRDefault="00F240E3" w:rsidP="00F240E3">
      <w:pPr>
        <w:pStyle w:val="Heading3"/>
        <w:rPr>
          <w:rFonts w:ascii="Times New Roman" w:hAnsi="Times New Roman" w:cs="Times New Roman"/>
          <w:color w:val="auto"/>
        </w:rPr>
      </w:pPr>
      <w:bookmarkStart w:id="18" w:name="the-model"/>
      <w:r w:rsidRPr="008B48F3">
        <w:rPr>
          <w:rFonts w:ascii="Times New Roman" w:hAnsi="Times New Roman" w:cs="Times New Roman"/>
          <w:color w:val="auto"/>
        </w:rPr>
        <w:t xml:space="preserve">The Model </w:t>
      </w:r>
    </w:p>
    <w:bookmarkEnd w:id="18"/>
    <w:p w14:paraId="36F9FA6F" w14:textId="1045C13A"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The above verbal description is represented well by </w:t>
      </w:r>
      <w:proofErr w:type="spellStart"/>
      <w:r w:rsidRPr="008B48F3">
        <w:rPr>
          <w:rFonts w:ascii="Times New Roman" w:hAnsi="Times New Roman" w:cs="Times New Roman"/>
        </w:rPr>
        <w:t>integro</w:t>
      </w:r>
      <w:proofErr w:type="spellEnd"/>
      <w:ins w:id="19" w:author="simon levin" w:date="2014-06-28T20:01:00Z">
        <w:r w:rsidR="00F15A24" w:rsidRPr="008B48F3">
          <w:rPr>
            <w:rFonts w:ascii="Times New Roman" w:hAnsi="Times New Roman" w:cs="Times New Roman"/>
          </w:rPr>
          <w:t>-</w:t>
        </w:r>
      </w:ins>
      <w:r w:rsidRPr="008B48F3">
        <w:rPr>
          <w:rFonts w:ascii="Times New Roman" w:hAnsi="Times New Roman" w:cs="Times New Roman"/>
        </w:rPr>
        <w:t>difference models, which have been used extensively for spatial population dynamics problems with discrete time (e.g., discrete growth and dispersal stages) and continuous space (</w:t>
      </w:r>
      <w:proofErr w:type="spellStart"/>
      <w:r w:rsidRPr="008B48F3">
        <w:rPr>
          <w:rFonts w:ascii="Times New Roman" w:hAnsi="Times New Roman" w:cs="Times New Roman"/>
        </w:rPr>
        <w:t>Kot</w:t>
      </w:r>
      <w:proofErr w:type="spellEnd"/>
      <w:r w:rsidRPr="008B48F3">
        <w:rPr>
          <w:rFonts w:ascii="Times New Roman" w:hAnsi="Times New Roman" w:cs="Times New Roman"/>
        </w:rPr>
        <w:t xml:space="preserve"> and Schaffer 1996; Van Kirk and Lewis 1997; Lockwood et al. 2002; Zhou and </w:t>
      </w:r>
      <w:proofErr w:type="spellStart"/>
      <w:r w:rsidRPr="008B48F3">
        <w:rPr>
          <w:rFonts w:ascii="Times New Roman" w:hAnsi="Times New Roman" w:cs="Times New Roman"/>
        </w:rPr>
        <w:t>Kot</w:t>
      </w:r>
      <w:proofErr w:type="spellEnd"/>
      <w:r w:rsidRPr="008B48F3">
        <w:rPr>
          <w:rFonts w:ascii="Times New Roman" w:hAnsi="Times New Roman" w:cs="Times New Roman"/>
        </w:rPr>
        <w:t xml:space="preserve"> 2010). More specifically, if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w:r w:rsidRPr="008B48F3">
        <w:rPr>
          <w:rFonts w:ascii="Times New Roman" w:hAnsi="Times New Roman" w:cs="Times New Roman"/>
        </w:rPr>
        <w:t xml:space="preserve"> is the number of individuals settling after dispersal at position </w:t>
      </w:r>
      <m:oMath>
        <m:r>
          <w:rPr>
            <w:rFonts w:ascii="Cambria Math" w:hAnsi="Cambria Math" w:cs="Times New Roman"/>
          </w:rPr>
          <m:t>x</m:t>
        </m:r>
      </m:oMath>
      <w:r w:rsidRPr="008B48F3">
        <w:rPr>
          <w:rFonts w:ascii="Times New Roman" w:hAnsi="Times New Roman" w:cs="Times New Roman"/>
        </w:rPr>
        <w:t xml:space="preserve"> and time </w:t>
      </w:r>
      <m:oMath>
        <m:r>
          <w:rPr>
            <w:rFonts w:ascii="Cambria Math" w:hAnsi="Cambria Math" w:cs="Times New Roman"/>
          </w:rPr>
          <m:t>t</m:t>
        </m:r>
      </m:oMath>
      <w:r w:rsidRPr="008B48F3">
        <w:rPr>
          <w:rFonts w:ascii="Times New Roman" w:hAnsi="Times New Roman" w:cs="Times New Roman"/>
        </w:rPr>
        <w:t>, then the number of individuals in the next generation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9"/>
        <w:gridCol w:w="1531"/>
      </w:tblGrid>
      <w:tr w:rsidR="00F240E3" w:rsidRPr="00D65B08" w14:paraId="5FC14E6D" w14:textId="77777777" w:rsidTr="002332E0">
        <w:trPr>
          <w:trHeight w:val="1360"/>
        </w:trPr>
        <w:tc>
          <w:tcPr>
            <w:tcW w:w="7939" w:type="dxa"/>
            <w:shd w:val="clear" w:color="auto" w:fill="auto"/>
            <w:vAlign w:val="center"/>
          </w:tcPr>
          <w:p w14:paraId="2F094F23" w14:textId="77777777" w:rsidR="00F240E3" w:rsidRPr="008B48F3" w:rsidRDefault="004A4CD2" w:rsidP="002332E0">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subSup"/>
                    <m:ctrlPr>
                      <w:rPr>
                        <w:rFonts w:ascii="Cambria Math" w:hAnsi="Cambria Math" w:cs="Times New Roman"/>
                        <w:i/>
                      </w:rPr>
                    </m:ctrlPr>
                  </m:naryPr>
                  <m: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b>
                  <m:sup>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+ct</m:t>
                    </m:r>
                  </m:sup>
                  <m:e>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g(f(</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
                      <m:dPr>
                        <m:ctrlPr>
                          <w:rPr>
                            <w:rFonts w:ascii="Cambria Math" w:hAnsi="Cambria Math" w:cs="Times New Roman"/>
                            <w:i/>
                          </w:rPr>
                        </m:ctrlPr>
                      </m:dPr>
                      <m:e>
                        <m:r>
                          <w:rPr>
                            <w:rFonts w:ascii="Cambria Math" w:hAnsi="Cambria Math" w:cs="Times New Roman"/>
                          </w:rPr>
                          <m:t>y</m:t>
                        </m:r>
                      </m:e>
                    </m:d>
                    <m:r>
                      <w:rPr>
                        <w:rFonts w:ascii="Cambria Math" w:hAnsi="Cambria Math" w:cs="Times New Roman"/>
                      </w:rPr>
                      <m:t>))</m:t>
                    </m:r>
                  </m:e>
                </m:nary>
                <m:r>
                  <w:rPr>
                    <w:rFonts w:ascii="Cambria Math" w:hAnsi="Cambria Math" w:cs="Times New Roman"/>
                  </w:rPr>
                  <m:t>dy,</m:t>
                </m:r>
              </m:oMath>
            </m:oMathPara>
          </w:p>
        </w:tc>
        <w:tc>
          <w:tcPr>
            <w:tcW w:w="1531" w:type="dxa"/>
            <w:shd w:val="clear" w:color="auto" w:fill="auto"/>
            <w:vAlign w:val="center"/>
          </w:tcPr>
          <w:p w14:paraId="132DD140"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(1)</w:t>
            </w:r>
          </w:p>
        </w:tc>
      </w:tr>
    </w:tbl>
    <w:p w14:paraId="15EAA50F" w14:textId="4DE8E6D3" w:rsidR="00F240E3" w:rsidRPr="008B48F3" w:rsidRDefault="00F240E3" w:rsidP="00F240E3">
      <w:pPr>
        <w:spacing w:line="480" w:lineRule="auto"/>
        <w:rPr>
          <w:rFonts w:ascii="Times New Roman" w:hAnsi="Times New Roman" w:cs="Times New Roman"/>
        </w:rPr>
      </w:pPr>
      <w:proofErr w:type="gramStart"/>
      <w:r w:rsidRPr="008B48F3">
        <w:rPr>
          <w:rFonts w:ascii="Times New Roman" w:hAnsi="Times New Roman" w:cs="Times New Roman"/>
        </w:rPr>
        <w:t>where</w:t>
      </w:r>
      <w:proofErr w:type="gramEnd"/>
      <w:r w:rsidRPr="008B48F3">
        <w:rPr>
          <w:rFonts w:ascii="Times New Roman" w:hAnsi="Times New Roman" w:cs="Times New Roman"/>
        </w:rPr>
        <w:t xml:space="preserve"> </w:t>
      </w:r>
      <m:oMath>
        <m:r>
          <w:rPr>
            <w:rFonts w:ascii="Cambria Math" w:hAnsi="Cambria Math" w:cs="Times New Roman"/>
          </w:rPr>
          <m:t>f(n)</m:t>
        </m:r>
      </m:oMath>
      <w:r w:rsidRPr="008B48F3">
        <w:rPr>
          <w:rFonts w:ascii="Times New Roman" w:hAnsi="Times New Roman" w:cs="Times New Roman"/>
        </w:rPr>
        <w:t xml:space="preserve"> is a recruitment function describing the number of offspring that settle and survive in juvenile population of size </w:t>
      </w:r>
      <m:oMath>
        <m:r>
          <w:rPr>
            <w:rFonts w:ascii="Cambria Math" w:hAnsi="Cambria Math" w:cs="Times New Roman"/>
          </w:rPr>
          <m:t>n</m:t>
        </m:r>
      </m:oMath>
      <w:r w:rsidRPr="008B48F3">
        <w:rPr>
          <w:rFonts w:ascii="Times New Roman" w:eastAsiaTheme="minorEastAsia" w:hAnsi="Times New Roman" w:cs="Times New Roman"/>
        </w:rPr>
        <w:t>,</w:t>
      </w:r>
      <w:r w:rsidRPr="008B48F3">
        <w:rPr>
          <w:rFonts w:ascii="Times New Roman" w:hAnsi="Times New Roman" w:cs="Times New Roman"/>
        </w:rPr>
        <w:t xml:space="preserve"> </w:t>
      </w:r>
      <m:oMath>
        <m:r>
          <w:rPr>
            <w:rFonts w:ascii="Cambria Math" w:hAnsi="Cambria Math" w:cs="Times New Roman"/>
          </w:rPr>
          <m:t>g(n)</m:t>
        </m:r>
      </m:oMath>
      <w:r w:rsidRPr="008B48F3">
        <w:rPr>
          <w:rFonts w:ascii="Times New Roman" w:hAnsi="Times New Roman" w:cs="Times New Roman"/>
        </w:rPr>
        <w:t xml:space="preserve"> is a function describing the number of adults that remain after harvesting given local density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(y)</m:t>
        </m:r>
      </m:oMath>
      <w:r w:rsidRPr="008B48F3">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is the intrinsic growth rate of the population (e.g., number of offspring per adult),</w:t>
      </w:r>
      <w:r w:rsidRPr="008B48F3">
        <w:rPr>
          <w:rFonts w:ascii="Times New Roman" w:hAnsi="Times New Roman" w:cs="Times New Roman"/>
        </w:rPr>
        <w:t xml:space="preserve"> </w:t>
      </w:r>
      <m:oMath>
        <m:r>
          <w:rPr>
            <w:rFonts w:ascii="Cambria Math" w:hAnsi="Cambria Math" w:cs="Times New Roman"/>
          </w:rPr>
          <m:t>k(x-y)</m:t>
        </m:r>
      </m:oMath>
      <w:r w:rsidRPr="008B48F3">
        <w:rPr>
          <w:rFonts w:ascii="Times New Roman" w:eastAsiaTheme="minorEastAsia" w:hAnsi="Times New Roman" w:cs="Times New Roman"/>
        </w:rPr>
        <w:t>,</w:t>
      </w:r>
      <w:r w:rsidRPr="008B48F3">
        <w:rPr>
          <w:rFonts w:ascii="Times New Roman" w:hAnsi="Times New Roman" w:cs="Times New Roman"/>
        </w:rPr>
        <w:t xml:space="preserve"> is a dispersal kernel giving the probability of an offspring traveling from position </w:t>
      </w:r>
      <m:oMath>
        <m:r>
          <w:rPr>
            <w:rFonts w:ascii="Cambria Math" w:hAnsi="Cambria Math" w:cs="Times New Roman"/>
          </w:rPr>
          <m:t>y</m:t>
        </m:r>
      </m:oMath>
      <w:r w:rsidRPr="008B48F3">
        <w:rPr>
          <w:rFonts w:ascii="Times New Roman" w:hAnsi="Times New Roman" w:cs="Times New Roman"/>
        </w:rPr>
        <w:t xml:space="preserve"> to position </w:t>
      </w:r>
      <m:oMath>
        <m:r>
          <w:rPr>
            <w:rFonts w:ascii="Cambria Math" w:hAnsi="Cambria Math" w:cs="Times New Roman"/>
          </w:rPr>
          <m:t>x</m:t>
        </m:r>
      </m:oMath>
      <w:r w:rsidRPr="008B48F3">
        <w:rPr>
          <w:rFonts w:ascii="Times New Roman" w:hAnsi="Times New Roman" w:cs="Times New Roman"/>
        </w:rPr>
        <w:t xml:space="preserve">. The model integrates over all reproduction that occurs within the suitable thermal habitat patch, where </w:t>
      </w:r>
      <m:oMath>
        <m:r>
          <w:rPr>
            <w:rFonts w:ascii="Cambria Math" w:hAnsi="Cambria Math" w:cs="Times New Roman"/>
          </w:rPr>
          <m:t>L</m:t>
        </m:r>
      </m:oMath>
      <w:r w:rsidRPr="008B48F3">
        <w:rPr>
          <w:rFonts w:ascii="Times New Roman" w:hAnsi="Times New Roman" w:cs="Times New Roman"/>
        </w:rPr>
        <w:t xml:space="preserve"> is the length of the patch and </w:t>
      </w:r>
      <m:oMath>
        <m:r>
          <w:rPr>
            <w:rFonts w:ascii="Cambria Math" w:hAnsi="Cambria Math" w:cs="Times New Roman"/>
          </w:rPr>
          <m:t>c</m:t>
        </m:r>
      </m:oMath>
      <w:r w:rsidRPr="008B48F3">
        <w:rPr>
          <w:rFonts w:ascii="Times New Roman" w:hAnsi="Times New Roman" w:cs="Times New Roman"/>
        </w:rPr>
        <w:t xml:space="preserve"> is the rate at which the patch shifts across space (the rate of climate velocity). In other words, the center of the patch at time </w:t>
      </w:r>
      <m:oMath>
        <m:r>
          <w:rPr>
            <w:rFonts w:ascii="Cambria Math" w:hAnsi="Cambria Math" w:cs="Times New Roman"/>
          </w:rPr>
          <m:t>t</m:t>
        </m:r>
      </m:oMath>
      <w:r w:rsidRPr="008B48F3">
        <w:rPr>
          <w:rFonts w:ascii="Times New Roman" w:hAnsi="Times New Roman" w:cs="Times New Roman"/>
        </w:rPr>
        <w:t xml:space="preserve"> will be at location </w:t>
      </w:r>
      <m:oMath>
        <m:r>
          <w:rPr>
            <w:rFonts w:ascii="Cambria Math" w:hAnsi="Cambria Math" w:cs="Times New Roman"/>
          </w:rPr>
          <m:t>ct</m:t>
        </m:r>
      </m:oMath>
      <w:r w:rsidRPr="008B48F3">
        <w:rPr>
          <w:rFonts w:ascii="Times New Roman" w:eastAsiaTheme="minorEastAsia" w:hAnsi="Times New Roman" w:cs="Times New Roman"/>
        </w:rPr>
        <w:t xml:space="preserve">, and so the upper and lower bounds of the patch will be found at </w:t>
      </w:r>
      <m:oMath>
        <m:r>
          <w:rPr>
            <w:rFonts w:ascii="Cambria Math" w:eastAsiaTheme="minorEastAsia" w:hAnsi="Cambria Math" w:cs="Times New Roman"/>
          </w:rPr>
          <m:t xml:space="preserve">ct+ </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Pr="008B48F3">
        <w:rPr>
          <w:rFonts w:ascii="Times New Roman" w:eastAsiaTheme="minorEastAsia" w:hAnsi="Times New Roman" w:cs="Times New Roman"/>
        </w:rPr>
        <w:t xml:space="preserve"> and </w:t>
      </w:r>
      <m:oMath>
        <m:r>
          <w:rPr>
            <w:rFonts w:ascii="Cambria Math" w:eastAsiaTheme="minorEastAsia" w:hAnsi="Cambria Math" w:cs="Times New Roman"/>
          </w:rPr>
          <m:t>ct-</m:t>
        </m:r>
        <m:f>
          <m:fPr>
            <m:type m:val="lin"/>
            <m:ctrlPr>
              <w:rPr>
                <w:rFonts w:ascii="Cambria Math" w:eastAsiaTheme="minorEastAsia" w:hAnsi="Cambria Math" w:cs="Times New Roman"/>
                <w:i/>
              </w:rPr>
            </m:ctrlPr>
          </m:fPr>
          <m:num>
            <m:r>
              <w:rPr>
                <w:rFonts w:ascii="Cambria Math" w:eastAsiaTheme="minorEastAsia" w:hAnsi="Cambria Math" w:cs="Times New Roman"/>
              </w:rPr>
              <m:t>L</m:t>
            </m:r>
          </m:num>
          <m:den>
            <m:r>
              <w:rPr>
                <w:rFonts w:ascii="Cambria Math" w:eastAsiaTheme="minorEastAsia" w:hAnsi="Cambria Math" w:cs="Times New Roman" w:hint="eastAsia"/>
              </w:rPr>
              <m:t>2</m:t>
            </m:r>
          </m:den>
        </m:f>
      </m:oMath>
      <w:r w:rsidRPr="008B48F3">
        <w:rPr>
          <w:rFonts w:ascii="Times New Roman" w:hAnsi="Times New Roman" w:cs="Times New Roman"/>
        </w:rPr>
        <w:t xml:space="preserve">. </w:t>
      </w:r>
    </w:p>
    <w:p w14:paraId="65CAF4C8" w14:textId="07FD3E55"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Initially, we </w:t>
      </w:r>
      <w:r w:rsidRPr="008B48F3">
        <w:rPr>
          <w:rFonts w:ascii="Times New Roman" w:eastAsiaTheme="minorEastAsia" w:hAnsi="Times New Roman" w:cs="Times New Roman"/>
        </w:rPr>
        <w:t xml:space="preserve">use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=n-hn</m:t>
        </m:r>
      </m:oMath>
      <w:r w:rsidRPr="008B48F3">
        <w:rPr>
          <w:rFonts w:ascii="Times New Roman" w:eastAsiaTheme="minorEastAsia" w:hAnsi="Times New Roman" w:cs="Times New Roman"/>
        </w:rPr>
        <w:t xml:space="preserve"> as our function</w:t>
      </w:r>
      <w:ins w:id="20" w:author="simon levin" w:date="2014-06-28T20:06:00Z">
        <w:r w:rsidR="00F15A24" w:rsidRPr="008B48F3">
          <w:rPr>
            <w:rFonts w:ascii="Times New Roman" w:eastAsiaTheme="minorEastAsia" w:hAnsi="Times New Roman" w:cs="Times New Roman"/>
          </w:rPr>
          <w:t xml:space="preserve"> for those surviving harvesting</w:t>
        </w:r>
      </w:ins>
      <w:r w:rsidRPr="008B48F3">
        <w:rPr>
          <w:rFonts w:ascii="Times New Roman" w:eastAsiaTheme="minorEastAsia" w:hAnsi="Times New Roman" w:cs="Times New Roman"/>
        </w:rPr>
        <w:t xml:space="preserve">, where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is the proportion of the population harvested. This model envisions that harvest removes a constant fraction from each location </w:t>
      </w:r>
      <w:r w:rsidRPr="008B48F3">
        <w:rPr>
          <w:rFonts w:ascii="Times New Roman" w:eastAsiaTheme="minorEastAsia" w:hAnsi="Times New Roman" w:cs="Times New Roman"/>
          <w:i/>
        </w:rPr>
        <w:t>x</w:t>
      </w:r>
      <w:r w:rsidRPr="008B48F3">
        <w:rPr>
          <w:rFonts w:ascii="Times New Roman" w:eastAsiaTheme="minorEastAsia" w:hAnsi="Times New Roman" w:cs="Times New Roman"/>
        </w:rPr>
        <w:t xml:space="preserve">, as could be expected </w:t>
      </w:r>
      <w:ins w:id="21" w:author="simon levin" w:date="2014-06-28T20:05:00Z">
        <w:r w:rsidR="00F15A24" w:rsidRPr="008B48F3">
          <w:rPr>
            <w:rFonts w:ascii="Times New Roman" w:eastAsiaTheme="minorEastAsia" w:hAnsi="Times New Roman" w:cs="Times New Roman"/>
          </w:rPr>
          <w:t xml:space="preserve">from an </w:t>
        </w:r>
      </w:ins>
      <w:r w:rsidRPr="008B48F3">
        <w:rPr>
          <w:rFonts w:ascii="Times New Roman" w:eastAsiaTheme="minorEastAsia" w:hAnsi="Times New Roman" w:cs="Times New Roman"/>
        </w:rPr>
        <w:t xml:space="preserve">even distribution of harvesters across space. </w:t>
      </w:r>
    </w:p>
    <w:p w14:paraId="361D8FAC" w14:textId="4C7C293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also used a </w:t>
      </w:r>
      <w:proofErr w:type="spellStart"/>
      <w:r w:rsidRPr="008B48F3">
        <w:rPr>
          <w:rFonts w:ascii="Times New Roman" w:hAnsi="Times New Roman" w:cs="Times New Roman"/>
        </w:rPr>
        <w:t>Beverton</w:t>
      </w:r>
      <w:proofErr w:type="spellEnd"/>
      <w:r w:rsidRPr="008B48F3">
        <w:rPr>
          <w:rFonts w:ascii="Times New Roman" w:hAnsi="Times New Roman" w:cs="Times New Roman"/>
        </w:rPr>
        <w:t xml:space="preserve">-Holt stock-recruitment function to describe the settlement and survival of offspring </w:t>
      </w:r>
      <w:proofErr w:type="gramStart"/>
      <m:oMath>
        <m:r>
          <w:rPr>
            <w:rFonts w:ascii="Cambria Math" w:hAnsi="Cambria Math" w:cs="Times New Roman"/>
          </w:rPr>
          <m:t>f(</m:t>
        </m:r>
        <w:proofErr w:type="gramEnd"/>
        <m:r>
          <w:rPr>
            <w:rFonts w:ascii="Cambria Math" w:hAnsi="Cambria Math" w:cs="Times New Roman"/>
          </w:rPr>
          <m:t>n)</m:t>
        </m:r>
      </m:oMath>
      <w:r w:rsidRPr="008B48F3">
        <w:rPr>
          <w:rFonts w:ascii="Times New Roman" w:hAnsi="Times New Roman" w:cs="Times New Roman"/>
        </w:rPr>
        <w:t xml:space="preserve"> accounting for density dependent competition and mortality: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530"/>
      </w:tblGrid>
      <w:tr w:rsidR="00F240E3" w:rsidRPr="00D65B08" w14:paraId="5C2A0835" w14:textId="77777777" w:rsidTr="002332E0">
        <w:trPr>
          <w:trHeight w:val="1201"/>
        </w:trPr>
        <w:tc>
          <w:tcPr>
            <w:tcW w:w="7933" w:type="dxa"/>
            <w:vAlign w:val="center"/>
          </w:tcPr>
          <w:p w14:paraId="271D8C5B" w14:textId="77777777" w:rsidR="00F240E3" w:rsidRPr="008B48F3" w:rsidRDefault="00F240E3" w:rsidP="002332E0">
            <w:pPr>
              <w:spacing w:line="480" w:lineRule="auto"/>
              <w:jc w:val="center"/>
              <w:rPr>
                <w:rFonts w:ascii="Times New Roman" w:hAnsi="Times New Roman" w:cs="Times New Roman"/>
              </w:rPr>
            </w:pPr>
            <m:oMathPara>
              <m:oMath>
                <m:r>
                  <w:rPr>
                    <w:rFonts w:ascii="Cambria Math" w:hAnsi="Cambria Math" w:cs="Times New Roman"/>
                  </w:rPr>
                  <m:t>f(</m:t>
                </m:r>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num>
                  <m:den>
                    <m:r>
                      <w:rPr>
                        <w:rFonts w:ascii="Cambria Math" w:hAnsi="Cambria Math" w:cs="Times New Roman"/>
                      </w:rPr>
                      <m:t>1+</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num>
                          <m:den>
                            <m:r>
                              <w:rPr>
                                <w:rFonts w:ascii="Cambria Math" w:hAnsi="Cambria Math" w:cs="Times New Roman"/>
                              </w:rPr>
                              <m:t>K</m:t>
                            </m:r>
                          </m:den>
                        </m:f>
                      </m:e>
                    </m:d>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den>
                </m:f>
              </m:oMath>
            </m:oMathPara>
          </w:p>
        </w:tc>
        <w:tc>
          <w:tcPr>
            <w:tcW w:w="1530" w:type="dxa"/>
            <w:vAlign w:val="center"/>
          </w:tcPr>
          <w:p w14:paraId="339E54DA"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(2)</w:t>
            </w:r>
          </w:p>
        </w:tc>
      </w:tr>
    </w:tbl>
    <w:p w14:paraId="5389D15D" w14:textId="4E34A1A8"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As before,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hAnsi="Times New Roman" w:cs="Times New Roman"/>
        </w:rPr>
        <w:t xml:space="preserve"> is the intrinsic growth rate, while </w:t>
      </w:r>
      <m:oMath>
        <m:r>
          <w:rPr>
            <w:rFonts w:ascii="Cambria Math" w:hAnsi="Cambria Math" w:cs="Times New Roman"/>
          </w:rPr>
          <m:t>K</m:t>
        </m:r>
      </m:oMath>
      <w:r w:rsidRPr="008B48F3">
        <w:rPr>
          <w:rFonts w:ascii="Times New Roman" w:hAnsi="Times New Roman" w:cs="Times New Roman"/>
        </w:rPr>
        <w:t xml:space="preserve"> is the carrying capacity at a given point in space, which we assume to be constant (see Table 1 for a full description of parameters and functions). </w:t>
      </w:r>
      <w:ins w:id="22" w:author="Eleanor Brush" w:date="2014-06-30T12:56:00Z">
        <w:r w:rsidR="000A2225" w:rsidRPr="008B48F3">
          <w:rPr>
            <w:rFonts w:ascii="Times New Roman" w:hAnsi="Times New Roman" w:cs="Times New Roman"/>
          </w:rPr>
          <w:t xml:space="preserve">If </w:t>
        </w:r>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oMath>
      </w:ins>
      <w:ins w:id="23" w:author="Eleanor Brush" w:date="2014-06-30T12:57:00Z">
        <m:oMath>
          <m:r>
            <w:rPr>
              <w:rFonts w:ascii="Cambria Math" w:eastAsiaTheme="minorEastAsia" w:hAnsi="Cambria Math" w:cs="Times New Roman"/>
            </w:rPr>
            <m:t>=K</m:t>
          </m:r>
        </m:oMath>
        <w:r w:rsidR="000A2225" w:rsidRPr="008B48F3">
          <w:rPr>
            <w:rFonts w:ascii="Times New Roman" w:eastAsiaTheme="minorEastAsia" w:hAnsi="Times New Roman" w:cs="Times New Roman"/>
          </w:rPr>
          <w:t xml:space="preserve">, then </w:t>
        </w:r>
        <w:proofErr w:type="gramStart"/>
        <m:oMath>
          <m:r>
            <w:rPr>
              <w:rFonts w:ascii="Cambria Math" w:hAnsi="Cambria Math" w:cs="Times New Roman"/>
            </w:rPr>
            <m:t>f(</m:t>
          </m:r>
          <w:proofErr w:type="gramEnd"/>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m:t>
          </m:r>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num>
            <m:den>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den>
          </m:f>
        </m:oMath>
        <w:r w:rsidR="000A2225" w:rsidRPr="008B48F3">
          <w:rPr>
            <w:rFonts w:ascii="Times New Roman" w:eastAsiaTheme="minorEastAsia" w:hAnsi="Times New Roman" w:cs="Times New Roman"/>
          </w:rPr>
          <w:t xml:space="preserve"> and when those surviv</w:t>
        </w:r>
      </w:ins>
      <w:ins w:id="24" w:author="Eleanor Brush" w:date="2014-06-30T12:58:00Z">
        <w:r w:rsidR="000A2225" w:rsidRPr="008B48F3">
          <w:rPr>
            <w:rFonts w:ascii="Times New Roman" w:eastAsiaTheme="minorEastAsia" w:hAnsi="Times New Roman" w:cs="Times New Roman"/>
          </w:rPr>
          <w:t xml:space="preserve">ing offspring reproduce at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0A2225" w:rsidRPr="008B48F3">
          <w:rPr>
            <w:rFonts w:ascii="Times New Roman" w:eastAsiaTheme="minorEastAsia" w:hAnsi="Times New Roman" w:cs="Times New Roman"/>
          </w:rPr>
          <w:t xml:space="preserve"> the population will remain at </w:t>
        </w:r>
        <m:oMath>
          <m:r>
            <w:rPr>
              <w:rFonts w:ascii="Cambria Math" w:eastAsiaTheme="minorEastAsia" w:hAnsi="Cambria Math" w:cs="Times New Roman"/>
            </w:rPr>
            <m:t>K</m:t>
          </m:r>
        </m:oMath>
        <w:r w:rsidR="000A2225" w:rsidRPr="008B48F3">
          <w:rPr>
            <w:rFonts w:ascii="Times New Roman" w:eastAsiaTheme="minorEastAsia" w:hAnsi="Times New Roman" w:cs="Times New Roman"/>
          </w:rPr>
          <w:t>.</w:t>
        </w:r>
        <w:r w:rsidR="000A2225" w:rsidRPr="008B48F3">
          <w:rPr>
            <w:rFonts w:ascii="Times New Roman" w:hAnsi="Times New Roman" w:cs="Times New Roman"/>
          </w:rPr>
          <w:t xml:space="preserve"> </w:t>
        </w:r>
      </w:ins>
      <w:r w:rsidRPr="008B48F3">
        <w:rPr>
          <w:rFonts w:ascii="Times New Roman" w:hAnsi="Times New Roman" w:cs="Times New Roman"/>
        </w:rPr>
        <w:t xml:space="preserve">As shown in Appendix A.1, the precise forms of </w:t>
      </w:r>
      <w:proofErr w:type="gramStart"/>
      <w:ins w:id="25" w:author="Emma Fuller" w:date="2014-06-12T09:31:00Z">
        <m:oMath>
          <m:r>
            <w:rPr>
              <w:rFonts w:ascii="Cambria Math" w:hAnsi="Cambria Math" w:cs="Times New Roman"/>
            </w:rPr>
            <m:t>g(</m:t>
          </m:r>
          <w:proofErr w:type="gramEnd"/>
          <m:r>
            <w:rPr>
              <w:rFonts w:ascii="Cambria Math" w:hAnsi="Cambria Math" w:cs="Times New Roman"/>
            </w:rPr>
            <m:t>n)</m:t>
          </m:r>
        </m:oMath>
      </w:ins>
      <w:r w:rsidRPr="008B48F3">
        <w:rPr>
          <w:rFonts w:ascii="Times New Roman" w:hAnsi="Times New Roman" w:cs="Times New Roman"/>
        </w:rPr>
        <w:t xml:space="preserve"> and </w:t>
      </w:r>
      <w:ins w:id="26" w:author="Emma Fuller" w:date="2014-06-12T09:32:00Z">
        <m:oMath>
          <m:r>
            <w:rPr>
              <w:rFonts w:ascii="Cambria Math" w:hAnsi="Cambria Math" w:cs="Times New Roman"/>
            </w:rPr>
            <m:t>f(n)</m:t>
          </m:r>
        </m:oMath>
      </w:ins>
      <w:r w:rsidRPr="008B48F3">
        <w:rPr>
          <w:rFonts w:ascii="Times New Roman" w:hAnsi="Times New Roman" w:cs="Times New Roman"/>
        </w:rPr>
        <w:t xml:space="preserve"> are not important to the persistence of the population, which instead depends only on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xml:space="preserve"> and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m:t>
            </m:r>
          </m:sup>
        </m:sSup>
        <m:d>
          <m:dPr>
            <m:ctrlPr>
              <w:rPr>
                <w:rFonts w:ascii="Cambria Math" w:hAnsi="Cambria Math" w:cs="Times New Roman"/>
                <w:i/>
              </w:rPr>
            </m:ctrlPr>
          </m:dPr>
          <m:e>
            <m:r>
              <w:rPr>
                <w:rFonts w:ascii="Cambria Math" w:hAnsi="Cambria Math" w:cs="Times New Roman"/>
              </w:rPr>
              <m:t>0</m:t>
            </m:r>
          </m:e>
        </m:d>
      </m:oMath>
      <w:r w:rsidRPr="008B48F3">
        <w:rPr>
          <w:rFonts w:ascii="Times New Roman" w:eastAsiaTheme="minorEastAsia" w:hAnsi="Times New Roman" w:cs="Times New Roman"/>
        </w:rPr>
        <w:t>. The full functional forms, however, are important for equilibrium population levels.</w:t>
      </w:r>
    </w:p>
    <w:p w14:paraId="6931BD24" w14:textId="04A94E72"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Analyzing this kind of model becomes easier if the dispersal kernel is separable into its dependence on sources and destinations of larvae, that is if there are functions </w:t>
      </w:r>
      <m:oMath>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oMath>
      <w:r w:rsidRPr="008B48F3">
        <w:rPr>
          <w:rFonts w:ascii="Times New Roman" w:hAnsi="Times New Roman" w:cs="Times New Roman"/>
        </w:rPr>
        <w:t xml:space="preserve"> such that </w:t>
      </w:r>
      <w:proofErr w:type="gramStart"/>
      <m:oMath>
        <m:r>
          <w:rPr>
            <w:rFonts w:ascii="Cambria Math" w:hAnsi="Cambria Math" w:cs="Times New Roman"/>
          </w:rPr>
          <m:t>k(</m:t>
        </m:r>
        <w:proofErr w:type="gramEnd"/>
        <m:r>
          <w:rPr>
            <w:rFonts w:ascii="Cambria Math" w:hAnsi="Cambria Math" w:cs="Times New Roman"/>
          </w:rPr>
          <m:t>x-y)=</m:t>
        </m:r>
        <m:nary>
          <m:naryPr>
            <m:chr m:val="∑"/>
            <m:limLoc m:val="subSup"/>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(y)</m:t>
        </m:r>
      </m:oMath>
      <w:r w:rsidRPr="008B48F3">
        <w:rPr>
          <w:rFonts w:ascii="Times New Roman" w:eastAsiaTheme="minorEastAsia" w:hAnsi="Times New Roman" w:cs="Times New Roman"/>
        </w:rPr>
        <w:t xml:space="preserve"> (see Appendix A.2 for further details)</w:t>
      </w:r>
      <w:r w:rsidRPr="008B48F3">
        <w:rPr>
          <w:rFonts w:ascii="Times New Roman" w:hAnsi="Times New Roman" w:cs="Times New Roman"/>
        </w:rPr>
        <w:t xml:space="preserve">. In the analyses presented </w:t>
      </w:r>
      <w:proofErr w:type="gramStart"/>
      <w:r w:rsidRPr="008B48F3">
        <w:rPr>
          <w:rFonts w:ascii="Times New Roman" w:hAnsi="Times New Roman" w:cs="Times New Roman"/>
        </w:rPr>
        <w:t>below</w:t>
      </w:r>
      <w:proofErr w:type="gramEnd"/>
      <w:r w:rsidRPr="008B48F3">
        <w:rPr>
          <w:rFonts w:ascii="Times New Roman" w:hAnsi="Times New Roman" w:cs="Times New Roman"/>
        </w:rPr>
        <w:t>, we used a Gaussian kernel (</w:t>
      </w:r>
      <w:proofErr w:type="spellStart"/>
      <w:r w:rsidRPr="008B48F3">
        <w:rPr>
          <w:rFonts w:ascii="Times New Roman" w:hAnsi="Times New Roman" w:cs="Times New Roman"/>
        </w:rPr>
        <w:t>Latore</w:t>
      </w:r>
      <w:proofErr w:type="spellEnd"/>
      <w:ins w:id="27" w:author="Emma Fuller" w:date="2014-05-29T14:48:00Z">
        <w:r w:rsidR="00145F91" w:rsidRPr="008B48F3">
          <w:rPr>
            <w:rFonts w:ascii="Times New Roman" w:hAnsi="Times New Roman" w:cs="Times New Roman"/>
          </w:rPr>
          <w:t xml:space="preserve"> et al.</w:t>
        </w:r>
      </w:ins>
      <w:r w:rsidRPr="008B48F3">
        <w:rPr>
          <w:rFonts w:ascii="Times New Roman" w:hAnsi="Times New Roman" w:cs="Times New Roman"/>
        </w:rPr>
        <w:t xml:space="preserve"> 1998)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FA20E5D" w14:textId="77777777" w:rsidTr="002332E0">
        <w:tc>
          <w:tcPr>
            <w:tcW w:w="8028" w:type="dxa"/>
            <w:vAlign w:val="center"/>
          </w:tcPr>
          <w:p w14:paraId="3431FE8C" w14:textId="77777777" w:rsidR="00F240E3" w:rsidRPr="008B48F3" w:rsidRDefault="00F240E3" w:rsidP="002332E0">
            <w:pPr>
              <w:spacing w:line="480" w:lineRule="auto"/>
              <w:jc w:val="center"/>
              <w:rPr>
                <w:rFonts w:ascii="Times New Roman" w:hAnsi="Times New Roman" w:cs="Times New Roman"/>
              </w:rPr>
            </w:pPr>
            <m:oMathPara>
              <m:oMath>
                <m:r>
                  <w:rPr>
                    <w:rFonts w:ascii="Cambria Math" w:hAnsi="Cambria Math" w:cs="Times New Roman"/>
                  </w:rPr>
                  <m:t>k(x-y)=</m:t>
                </m:r>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Dπ</m:t>
                        </m:r>
                      </m:e>
                    </m:rad>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-(x-y</m:t>
                        </m: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num>
                      <m:den>
                        <m:r>
                          <w:rPr>
                            <w:rFonts w:ascii="Cambria Math" w:hAnsi="Cambria Math" w:cs="Times New Roman"/>
                          </w:rPr>
                          <m:t>4D</m:t>
                        </m:r>
                      </m:den>
                    </m:f>
                  </m:sup>
                </m:sSup>
                <m:r>
                  <w:rPr>
                    <w:rFonts w:ascii="Cambria Math" w:hAnsi="Cambria Math" w:cs="Times New Roman"/>
                  </w:rPr>
                  <m:t>.</m:t>
                </m:r>
              </m:oMath>
            </m:oMathPara>
          </w:p>
        </w:tc>
        <w:tc>
          <w:tcPr>
            <w:tcW w:w="1548" w:type="dxa"/>
            <w:vAlign w:val="center"/>
          </w:tcPr>
          <w:p w14:paraId="7CFF0CFC"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(3)</w:t>
            </w:r>
          </w:p>
        </w:tc>
      </w:tr>
    </w:tbl>
    <w:p w14:paraId="670DF880" w14:textId="0D2818FB"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To derive analytical expressions for the critical rates of harvesting and climate velocity, we approximate the kernel to its first-order terms, as described in Appendix A.3. Further, to examine the sensitivity of the model to the shape of the kernel, we also analyze a sinusoidal kernel (see Appendix A.4).</w:t>
      </w:r>
    </w:p>
    <w:p w14:paraId="1E0323DD" w14:textId="77777777"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demographic equilibrium, the population will move in a traveling wave, where the population density at a given point in space will change, but the density at a location relative to the shifting patch will not (Zhou and </w:t>
      </w:r>
      <w:proofErr w:type="spellStart"/>
      <w:r w:rsidRPr="008B48F3">
        <w:rPr>
          <w:rFonts w:ascii="Times New Roman" w:hAnsi="Times New Roman" w:cs="Times New Roman"/>
        </w:rPr>
        <w:t>Kot</w:t>
      </w:r>
      <w:proofErr w:type="spellEnd"/>
      <w:r w:rsidRPr="008B48F3">
        <w:rPr>
          <w:rFonts w:ascii="Times New Roman" w:hAnsi="Times New Roman" w:cs="Times New Roman"/>
        </w:rPr>
        <w:t xml:space="preserve"> 2011). The traveling wave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oMath>
      <w:r w:rsidRPr="008B48F3">
        <w:rPr>
          <w:rFonts w:ascii="Times New Roman" w:hAnsi="Times New Roman" w:cs="Times New Roman"/>
        </w:rPr>
        <w:t xml:space="preserve"> must satisfy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4388ED5" w14:textId="77777777" w:rsidTr="002332E0">
        <w:tc>
          <w:tcPr>
            <w:tcW w:w="8028" w:type="dxa"/>
            <w:vAlign w:val="center"/>
          </w:tcPr>
          <w:p w14:paraId="79839532" w14:textId="2F97C076" w:rsidR="00F240E3" w:rsidRPr="008B48F3" w:rsidRDefault="004A4CD2"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r>
                      <w:rPr>
                        <w:rFonts w:ascii="Cambria Math" w:hAnsi="Cambria Math" w:cs="Times New Roman"/>
                      </w:rPr>
                      <m:t>k</m:t>
                    </m:r>
                  </m:e>
                </m:nary>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+c-</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sSub>
                  <m:sSubPr>
                    <m:ctrlPr>
                      <w:ins w:id="28" w:author="Eleanor Brush" w:date="2014-06-11T10:37:00Z">
                        <w:rPr>
                          <w:rFonts w:ascii="Cambria Math" w:hAnsi="Cambria Math" w:cs="Times New Roman"/>
                          <w:i/>
                        </w:rPr>
                      </w:ins>
                    </m:ctrlPr>
                  </m:sSubPr>
                  <m:e>
                    <w:ins w:id="29" w:author="Eleanor Brush" w:date="2014-06-11T10:37:00Z">
                      <m:r>
                        <w:rPr>
                          <w:rFonts w:ascii="Cambria Math" w:hAnsi="Cambria Math" w:cs="Times New Roman"/>
                        </w:rPr>
                        <m:t>R</m:t>
                      </m:r>
                    </w:ins>
                  </m:e>
                  <m:sub>
                    <w:ins w:id="30" w:author="Eleanor Brush" w:date="2014-06-11T10:37:00Z">
                      <m:r>
                        <w:rPr>
                          <w:rFonts w:ascii="Cambria Math" w:hAnsi="Cambria Math" w:cs="Times New Roman"/>
                        </w:rPr>
                        <m:t>0</m:t>
                      </m:r>
                    </w:ins>
                  </m:sub>
                </m:sSub>
                <w:ins w:id="31" w:author="Eleanor Brush" w:date="2014-06-11T10:37:00Z">
                  <m:r>
                    <w:rPr>
                      <w:rFonts w:ascii="Cambria Math" w:hAnsi="Cambria Math" w:cs="Times New Roman"/>
                    </w:rPr>
                    <m:t>(1-</m:t>
                  </m:r>
                  <m:r>
                    <w:rPr>
                      <w:rFonts w:ascii="Cambria Math" w:hAnsi="Cambria Math" w:cs="Times New Roman"/>
                    </w:rPr>
                    <m:t>h)</m:t>
                  </m:r>
                </w:ins>
                <m:r>
                  <w:rPr>
                    <w:rFonts w:ascii="Cambria Math" w:hAnsi="Cambria Math" w:cs="Times New Roman"/>
                  </w:rPr>
                  <m:t>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))d</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oMath>
            </m:oMathPara>
          </w:p>
        </w:tc>
        <w:tc>
          <w:tcPr>
            <w:tcW w:w="1548" w:type="dxa"/>
            <w:vAlign w:val="center"/>
          </w:tcPr>
          <w:p w14:paraId="47FF9D0B"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(4)</w:t>
            </w:r>
          </w:p>
        </w:tc>
      </w:tr>
    </w:tbl>
    <w:p w14:paraId="78CC4111" w14:textId="77777777" w:rsidR="00F240E3" w:rsidRPr="008B48F3" w:rsidRDefault="00F240E3" w:rsidP="00F240E3">
      <w:pPr>
        <w:spacing w:line="480" w:lineRule="auto"/>
        <w:rPr>
          <w:rFonts w:ascii="Times New Roman" w:hAnsi="Times New Roman" w:cs="Times New Roman"/>
        </w:rPr>
      </w:pPr>
      <w:proofErr w:type="gramStart"/>
      <w:r w:rsidRPr="008B48F3">
        <w:rPr>
          <w:rFonts w:ascii="Times New Roman" w:hAnsi="Times New Roman" w:cs="Times New Roman"/>
        </w:rPr>
        <w:t>where</w:t>
      </w:r>
      <w:proofErr w:type="gramEnd"/>
      <w:r w:rsidRPr="008B48F3">
        <w:rPr>
          <w:rFonts w:ascii="Times New Roman" w:hAnsi="Times New Roman" w:cs="Times New Roman"/>
        </w:rPr>
        <w:t xml:space="preserve"> </w:t>
      </w:r>
      <m:oMath>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y</m:t>
            </m:r>
          </m:e>
        </m:bar>
        <m: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describes the position within the patch. For a separable kernel, the equilibrium traveling pulse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oMath>
      <w:r w:rsidRPr="008B48F3">
        <w:rPr>
          <w:rFonts w:ascii="Times New Roman" w:hAnsi="Times New Roman" w:cs="Times New Roman"/>
        </w:rPr>
        <w:t xml:space="preserve"> must satisfy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9904CCD" w14:textId="77777777" w:rsidTr="002332E0">
        <w:tc>
          <w:tcPr>
            <w:tcW w:w="8028" w:type="dxa"/>
            <w:vAlign w:val="center"/>
          </w:tcPr>
          <w:p w14:paraId="4EE91226" w14:textId="1D2CB580" w:rsidR="00F240E3" w:rsidRPr="008B48F3" w:rsidRDefault="004A4CD2" w:rsidP="008F67F6">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(x)=</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e>
                </m:nary>
                <m:r>
                  <w:rPr>
                    <w:rFonts w:ascii="Cambria Math" w:hAnsi="Cambria Math" w:cs="Times New Roman"/>
                  </w:rPr>
                  <m:t>(x)</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ins w:id="32" w:author="Eleanor Brush" w:date="2014-06-11T10:38:00Z">
                        <w:rPr>
                          <w:rFonts w:ascii="Cambria Math" w:hAnsi="Cambria Math" w:cs="Times New Roman"/>
                          <w:i/>
                        </w:rPr>
                      </w:ins>
                    </m:ctrlPr>
                  </m:sSubPr>
                  <m:e>
                    <w:ins w:id="33" w:author="Eleanor Brush" w:date="2014-06-11T10:38:00Z">
                      <m:r>
                        <w:rPr>
                          <w:rFonts w:ascii="Cambria Math" w:hAnsi="Cambria Math" w:cs="Times New Roman"/>
                        </w:rPr>
                        <m:t>R</m:t>
                      </m:r>
                    </w:ins>
                  </m:e>
                  <m:sub>
                    <w:ins w:id="34" w:author="Eleanor Brush" w:date="2014-06-11T10:38:00Z">
                      <m:r>
                        <w:rPr>
                          <w:rFonts w:ascii="Cambria Math" w:hAnsi="Cambria Math" w:cs="Times New Roman"/>
                        </w:rPr>
                        <m:t>0</m:t>
                      </m:r>
                    </w:ins>
                  </m:sub>
                </m:sSub>
                <w:ins w:id="35" w:author="Eleanor Brush" w:date="2014-06-11T10:38:00Z">
                  <m:r>
                    <w:rPr>
                      <w:rFonts w:ascii="Cambria Math" w:hAnsi="Cambria Math" w:cs="Times New Roman"/>
                    </w:rPr>
                    <m:t>(1-</m:t>
                  </m:r>
                  <m:r>
                    <w:rPr>
                      <w:rFonts w:ascii="Cambria Math" w:hAnsi="Cambria Math" w:cs="Times New Roman"/>
                    </w:rPr>
                    <m:t>h)</m:t>
                  </m:r>
                </w:ins>
                <m:r>
                  <w:rPr>
                    <w:rFonts w:ascii="Cambria Math" w:hAnsi="Cambria Math" w:cs="Times New Roman"/>
                  </w:rPr>
                  <m:t>f(</m:t>
                </m:r>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(y))dy=</m:t>
                </m:r>
                <m:nary>
                  <m:naryPr>
                    <m:chr m:val="∑"/>
                    <m:limLoc m:val="undOvr"/>
                    <m:grow m:val="1"/>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(x),</m:t>
                </m:r>
              </m:oMath>
            </m:oMathPara>
          </w:p>
        </w:tc>
        <w:tc>
          <w:tcPr>
            <w:tcW w:w="1548" w:type="dxa"/>
            <w:vAlign w:val="center"/>
          </w:tcPr>
          <w:p w14:paraId="5E6A2813"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(5)</w:t>
            </w:r>
          </w:p>
        </w:tc>
      </w:tr>
    </w:tbl>
    <w:p w14:paraId="1FDF1D88" w14:textId="1D45DDF1" w:rsidR="00F240E3" w:rsidRPr="008B48F3" w:rsidRDefault="00F240E3" w:rsidP="00F240E3">
      <w:pPr>
        <w:spacing w:line="480" w:lineRule="auto"/>
        <w:rPr>
          <w:rFonts w:ascii="Times New Roman" w:hAnsi="Times New Roman" w:cs="Times New Roman"/>
        </w:rPr>
      </w:pPr>
      <w:proofErr w:type="gramStart"/>
      <w:r w:rsidRPr="008B48F3">
        <w:rPr>
          <w:rFonts w:ascii="Times New Roman" w:hAnsi="Times New Roman" w:cs="Times New Roman"/>
        </w:rPr>
        <w:t>where</w:t>
      </w:r>
      <w:proofErr w:type="gramEnd"/>
      <w:r w:rsidRPr="008B48F3">
        <w:rPr>
          <w:rFonts w:ascii="Times New Roman" w:hAnsi="Times New Roman" w:cs="Times New Roman"/>
        </w:rPr>
        <w:t xml:space="preserve"> the </w:t>
      </w:r>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oMath>
      <w:r w:rsidRPr="008B48F3">
        <w:rPr>
          <w:rFonts w:ascii="Times New Roman" w:hAnsi="Times New Roman" w:cs="Times New Roman"/>
        </w:rPr>
        <w:t xml:space="preserve"> satisfy the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5AE175BE" w14:textId="77777777" w:rsidTr="002332E0">
        <w:tc>
          <w:tcPr>
            <w:tcW w:w="8028" w:type="dxa"/>
            <w:vAlign w:val="center"/>
          </w:tcPr>
          <w:p w14:paraId="4D7CA1B4" w14:textId="33418DDD" w:rsidR="00F240E3" w:rsidRPr="008B48F3" w:rsidRDefault="004A4CD2" w:rsidP="001D4419">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nary>
                  <m:naryPr>
                    <m:limLoc m:val="subSup"/>
                    <m:grow m:val="1"/>
                    <m:ctrlPr>
                      <w:rPr>
                        <w:rFonts w:ascii="Cambria Math" w:hAnsi="Cambria Math" w:cs="Times New Roman"/>
                      </w:rPr>
                    </m:ctrlPr>
                  </m:naryPr>
                  <m:sub>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b>
                  <m:sup>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sup>
                  <m:e>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i</m:t>
                        </m:r>
                      </m:sub>
                    </m:sSub>
                  </m:e>
                </m:nary>
                <m:r>
                  <w:rPr>
                    <w:rFonts w:ascii="Cambria Math" w:hAnsi="Cambria Math" w:cs="Times New Roman"/>
                  </w:rPr>
                  <m:t>(y-c)</m:t>
                </m:r>
                <m:sSub>
                  <m:sSubPr>
                    <m:ctrlPr>
                      <w:ins w:id="36" w:author="Eleanor Brush" w:date="2014-06-11T10:38:00Z">
                        <w:rPr>
                          <w:rFonts w:ascii="Cambria Math" w:hAnsi="Cambria Math" w:cs="Times New Roman"/>
                          <w:i/>
                        </w:rPr>
                      </w:ins>
                    </m:ctrlPr>
                  </m:sSubPr>
                  <m:e>
                    <w:ins w:id="37" w:author="Eleanor Brush" w:date="2014-06-11T10:38:00Z">
                      <m:r>
                        <w:rPr>
                          <w:rFonts w:ascii="Cambria Math" w:hAnsi="Cambria Math" w:cs="Times New Roman"/>
                        </w:rPr>
                        <m:t>R</m:t>
                      </m:r>
                    </w:ins>
                  </m:e>
                  <m:sub>
                    <w:ins w:id="38" w:author="Eleanor Brush" w:date="2014-06-11T10:38:00Z">
                      <m:r>
                        <w:rPr>
                          <w:rFonts w:ascii="Cambria Math" w:hAnsi="Cambria Math" w:cs="Times New Roman"/>
                        </w:rPr>
                        <m:t>0</m:t>
                      </m:r>
                    </w:ins>
                  </m:sub>
                </m:sSub>
                <w:ins w:id="39" w:author="Eleanor Brush" w:date="2014-06-11T10:38:00Z">
                  <m:r>
                    <w:rPr>
                      <w:rFonts w:ascii="Cambria Math" w:hAnsi="Cambria Math" w:cs="Times New Roman"/>
                    </w:rPr>
                    <m:t>(1-</m:t>
                  </m:r>
                  <m:r>
                    <w:rPr>
                      <w:rFonts w:ascii="Cambria Math" w:hAnsi="Cambria Math" w:cs="Times New Roman"/>
                    </w:rPr>
                    <m:t>h)</m:t>
                  </m:r>
                </w:ins>
                <m:r>
                  <w:rPr>
                    <w:rFonts w:ascii="Cambria Math" w:hAnsi="Cambria Math" w:cs="Times New Roman"/>
                  </w:rPr>
                  <m:t>f</m:t>
                </m:r>
                <m:d>
                  <m:dPr>
                    <m:ctrlPr>
                      <w:rPr>
                        <w:rFonts w:ascii="Cambria Math" w:hAnsi="Cambria Math" w:cs="Times New Roman"/>
                      </w:rPr>
                    </m:ctrlPr>
                  </m:dPr>
                  <m:e>
                    <m:nary>
                      <m:naryPr>
                        <m:chr m:val="∑"/>
                        <m:limLoc m:val="undOvr"/>
                        <m:grow m:val="1"/>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m:t>
                        </m:r>
                      </m:sup>
                      <m:e>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j</m:t>
                            </m:r>
                          </m:sub>
                        </m:sSub>
                      </m:e>
                    </m:nary>
                    <m:sSub>
                      <m:sSubPr>
                        <m:ctrlPr>
                          <w:rPr>
                            <w:rFonts w:ascii="Cambria Math" w:hAnsi="Cambria Math" w:cs="Times New Roman"/>
                          </w:rPr>
                        </m:ctrlPr>
                      </m:sSubPr>
                      <m:e>
                        <m:r>
                          <w:rPr>
                            <w:rFonts w:ascii="Cambria Math" w:hAnsi="Cambria Math" w:cs="Times New Roman"/>
                          </w:rPr>
                          <m:t>a</m:t>
                        </m:r>
                      </m:e>
                      <m:sub>
                        <m:r>
                          <w:rPr>
                            <w:rFonts w:ascii="Cambria Math" w:hAnsi="Cambria Math" w:cs="Times New Roman"/>
                          </w:rPr>
                          <m:t>j</m:t>
                        </m:r>
                      </m:sub>
                    </m:sSub>
                    <m:r>
                      <w:rPr>
                        <w:rFonts w:ascii="Cambria Math" w:hAnsi="Cambria Math" w:cs="Times New Roman"/>
                      </w:rPr>
                      <m:t>(</m:t>
                    </m:r>
                    <w:ins w:id="40" w:author="Eleanor Brush" w:date="2014-06-11T10:52:00Z">
                      <m:r>
                        <w:rPr>
                          <w:rFonts w:ascii="Cambria Math" w:hAnsi="Cambria Math" w:cs="Times New Roman"/>
                        </w:rPr>
                        <m:t>y</m:t>
                      </m:r>
                    </w:ins>
                    <m:r>
                      <w:rPr>
                        <w:rFonts w:ascii="Cambria Math" w:hAnsi="Cambria Math" w:cs="Times New Roman"/>
                      </w:rPr>
                      <m:t>)</m:t>
                    </m:r>
                  </m:e>
                </m:d>
                <m:r>
                  <w:rPr>
                    <w:rFonts w:ascii="Cambria Math" w:hAnsi="Cambria Math" w:cs="Times New Roman"/>
                  </w:rPr>
                  <m:t>d</m:t>
                </m:r>
                <w:ins w:id="41" w:author="Eleanor Brush" w:date="2014-06-30T12:32:00Z">
                  <m:r>
                    <w:rPr>
                      <w:rFonts w:ascii="Cambria Math" w:hAnsi="Cambria Math" w:cs="Times New Roman"/>
                    </w:rPr>
                    <m:t>y</m:t>
                  </m:r>
                </w:ins>
              </m:oMath>
            </m:oMathPara>
          </w:p>
        </w:tc>
        <w:tc>
          <w:tcPr>
            <w:tcW w:w="1548" w:type="dxa"/>
            <w:vAlign w:val="center"/>
          </w:tcPr>
          <w:p w14:paraId="4154522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(6)</w:t>
            </w:r>
          </w:p>
        </w:tc>
      </w:tr>
    </w:tbl>
    <w:p w14:paraId="166EDB5C" w14:textId="5E5EB24D" w:rsidR="00F240E3" w:rsidRPr="008B48F3" w:rsidRDefault="00F240E3" w:rsidP="00F240E3">
      <w:pPr>
        <w:spacing w:line="480" w:lineRule="auto"/>
        <w:rPr>
          <w:rFonts w:ascii="Times New Roman" w:hAnsi="Times New Roman" w:cs="Times New Roman"/>
        </w:rPr>
      </w:pPr>
      <w:proofErr w:type="gramStart"/>
      <w:r w:rsidRPr="008B48F3">
        <w:rPr>
          <w:rFonts w:ascii="Times New Roman" w:hAnsi="Times New Roman" w:cs="Times New Roman"/>
        </w:rPr>
        <w:t>(</w:t>
      </w:r>
      <w:proofErr w:type="spellStart"/>
      <w:r w:rsidRPr="008B48F3">
        <w:rPr>
          <w:rFonts w:ascii="Times New Roman" w:hAnsi="Times New Roman" w:cs="Times New Roman"/>
        </w:rPr>
        <w:t>Lator</w:t>
      </w:r>
      <w:ins w:id="42" w:author="Emma Fuller" w:date="2014-05-29T14:49:00Z">
        <w:r w:rsidR="00145F91" w:rsidRPr="008B48F3">
          <w:rPr>
            <w:rFonts w:ascii="Times New Roman" w:hAnsi="Times New Roman" w:cs="Times New Roman"/>
          </w:rPr>
          <w:t>e</w:t>
        </w:r>
        <w:proofErr w:type="spellEnd"/>
        <w:r w:rsidR="00145F91" w:rsidRPr="008B48F3">
          <w:rPr>
            <w:rFonts w:ascii="Times New Roman" w:hAnsi="Times New Roman" w:cs="Times New Roman"/>
          </w:rPr>
          <w:t xml:space="preserve"> et al.</w:t>
        </w:r>
      </w:ins>
      <w:r w:rsidRPr="008B48F3">
        <w:rPr>
          <w:rFonts w:ascii="Times New Roman" w:hAnsi="Times New Roman" w:cs="Times New Roman"/>
        </w:rPr>
        <w:t xml:space="preserve"> 1998).</w:t>
      </w:r>
      <w:proofErr w:type="gramEnd"/>
      <w:r w:rsidRPr="008B48F3">
        <w:rPr>
          <w:rFonts w:ascii="Times New Roman" w:hAnsi="Times New Roman" w:cs="Times New Roman"/>
        </w:rPr>
        <w:t xml:space="preserve"> We show the derivation of these equations in Appendix A.2.</w:t>
      </w:r>
    </w:p>
    <w:p w14:paraId="35E20A06" w14:textId="77777777" w:rsidR="00F240E3" w:rsidRPr="008B48F3" w:rsidRDefault="00F240E3" w:rsidP="00F240E3">
      <w:pPr>
        <w:pStyle w:val="Heading2"/>
        <w:spacing w:line="480" w:lineRule="auto"/>
        <w:rPr>
          <w:rFonts w:ascii="Times New Roman" w:hAnsi="Times New Roman" w:cs="Times New Roman"/>
          <w:color w:val="auto"/>
          <w:sz w:val="28"/>
        </w:rPr>
      </w:pPr>
      <w:bookmarkStart w:id="43" w:name="persistence"/>
      <w:r w:rsidRPr="008B48F3">
        <w:rPr>
          <w:rFonts w:ascii="Times New Roman" w:hAnsi="Times New Roman" w:cs="Times New Roman"/>
          <w:color w:val="auto"/>
          <w:sz w:val="28"/>
        </w:rPr>
        <w:t xml:space="preserve">Persistence </w:t>
      </w:r>
    </w:p>
    <w:bookmarkEnd w:id="43"/>
    <w:p w14:paraId="3BA76B76" w14:textId="3B5694A4"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At low harvesting rates </w:t>
      </w:r>
      <m:oMath>
        <m:r>
          <w:rPr>
            <w:rFonts w:ascii="Cambria Math" w:hAnsi="Cambria Math" w:cs="Times New Roman"/>
          </w:rPr>
          <m:t>h</m:t>
        </m:r>
      </m:oMath>
      <w:r w:rsidRPr="008B48F3">
        <w:rPr>
          <w:rFonts w:ascii="Times New Roman" w:eastAsiaTheme="minorEastAsia" w:hAnsi="Times New Roman" w:cs="Times New Roman"/>
        </w:rPr>
        <w:t xml:space="preserve"> and low climate velocities </w:t>
      </w:r>
      <m:oMath>
        <m:r>
          <w:rPr>
            <w:rFonts w:ascii="Cambria Math" w:eastAsiaTheme="minorEastAsia" w:hAnsi="Cambria Math" w:cs="Times New Roman"/>
          </w:rPr>
          <m:t>c</m:t>
        </m:r>
      </m:oMath>
      <w:r w:rsidRPr="008B48F3">
        <w:rPr>
          <w:rFonts w:ascii="Times New Roman" w:eastAsiaTheme="minorEastAsia" w:hAnsi="Times New Roman" w:cs="Times New Roman"/>
        </w:rPr>
        <w:t xml:space="preserve">, marine populations will persist. </w:t>
      </w:r>
      <w:r w:rsidRPr="008B48F3">
        <w:rPr>
          <w:rFonts w:ascii="Times New Roman" w:hAnsi="Times New Roman" w:cs="Times New Roman"/>
        </w:rPr>
        <w:t>However, above certain critical values, populations will be driven extinct. When the population is extinct, the system is in its trivial equilibrium</w:t>
      </w:r>
      <w:proofErr w:type="gramStart"/>
      <w:r w:rsidRPr="008B48F3">
        <w:rPr>
          <w:rFonts w:ascii="Times New Roman" w:hAnsi="Times New Roman" w:cs="Times New Roman"/>
        </w:rPr>
        <w:t>;</w:t>
      </w:r>
      <w:proofErr w:type="gramEnd"/>
      <w:r w:rsidRPr="008B48F3">
        <w:rPr>
          <w:rFonts w:ascii="Times New Roman" w:hAnsi="Times New Roman" w:cs="Times New Roman"/>
        </w:rPr>
        <w:t xml:space="preserve">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)=0</m:t>
        </m:r>
      </m:oMath>
      <w:r w:rsidRPr="008B48F3">
        <w:rPr>
          <w:rFonts w:ascii="Times New Roman" w:hAnsi="Times New Roman" w:cs="Times New Roman"/>
        </w:rPr>
        <w:t xml:space="preserve"> for all </w:t>
      </w:r>
      <m:oMath>
        <m:r>
          <w:rPr>
            <w:rFonts w:ascii="Cambria Math" w:hAnsi="Cambria Math" w:cs="Times New Roman"/>
          </w:rPr>
          <m:t>x∈</m:t>
        </m:r>
        <m:d>
          <m:dPr>
            <m:begChr m:val="["/>
            <m:endChr m:val="]"/>
            <m:ctrlPr>
              <w:rPr>
                <w:rFonts w:ascii="Cambria Math" w:hAnsi="Cambria Math" w:cs="Times New Roman"/>
              </w:rPr>
            </m:ctrlPr>
          </m:dPr>
          <m:e>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r>
              <w:rPr>
                <w:rFonts w:ascii="Cambria Math" w:hAnsi="Cambria Math" w:cs="Times New Roman"/>
              </w:rPr>
              <m:t>,</m:t>
            </m:r>
            <m:f>
              <m:fPr>
                <m:ctrlPr>
                  <w:rPr>
                    <w:rFonts w:ascii="Cambria Math" w:hAnsi="Cambria Math" w:cs="Times New Roman"/>
                  </w:rPr>
                </m:ctrlPr>
              </m:fPr>
              <m:num>
                <m:r>
                  <w:rPr>
                    <w:rFonts w:ascii="Cambria Math" w:hAnsi="Cambria Math" w:cs="Times New Roman"/>
                  </w:rPr>
                  <m:t>L</m:t>
                </m:r>
              </m:num>
              <m:den>
                <m:r>
                  <w:rPr>
                    <w:rFonts w:ascii="Cambria Math" w:hAnsi="Cambria Math" w:cs="Times New Roman"/>
                  </w:rPr>
                  <m:t>2</m:t>
                </m:r>
              </m:den>
            </m:f>
          </m:e>
        </m:d>
      </m:oMath>
      <w:r w:rsidRPr="008B48F3">
        <w:rPr>
          <w:rFonts w:ascii="Times New Roman" w:hAnsi="Times New Roman" w:cs="Times New Roman"/>
        </w:rPr>
        <w:t xml:space="preserve">, which satisfies Equation 4. If a population is to persist, it must be able to avoid extinction and grow even when small (Zhou and </w:t>
      </w:r>
      <w:proofErr w:type="spellStart"/>
      <w:r w:rsidRPr="008B48F3">
        <w:rPr>
          <w:rFonts w:ascii="Times New Roman" w:hAnsi="Times New Roman" w:cs="Times New Roman"/>
        </w:rPr>
        <w:t>Kot</w:t>
      </w:r>
      <w:proofErr w:type="spellEnd"/>
      <w:r w:rsidRPr="008B48F3">
        <w:rPr>
          <w:rFonts w:ascii="Times New Roman" w:hAnsi="Times New Roman" w:cs="Times New Roman"/>
        </w:rPr>
        <w:t xml:space="preserve"> 2011). Population persistence is therefore equivalent to the trivial traveling pulse being an unstable equilibrium, where the introduction of a small population will grow rather than return to extinction. The critical parameters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w:t>
      </w:r>
      <w:ins w:id="44" w:author="Emma Fuller" w:date="2014-05-29T12:37:00Z">
        <w:r w:rsidR="000011AF" w:rsidRPr="008B48F3">
          <w:rPr>
            <w:rFonts w:ascii="Times New Roman" w:hAnsi="Times New Roman" w:cs="Times New Roman"/>
          </w:rPr>
          <w:t xml:space="preserve">are </w:t>
        </w:r>
      </w:ins>
      <w:r w:rsidRPr="008B48F3">
        <w:rPr>
          <w:rFonts w:ascii="Times New Roman" w:hAnsi="Times New Roman" w:cs="Times New Roman"/>
        </w:rPr>
        <w:t>defined as the parameters that make the trivial pulse unstable. See Appendix A.1 for further details of this analytical calculation.</w:t>
      </w:r>
    </w:p>
    <w:p w14:paraId="20D25B32" w14:textId="35F29DB9"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Regardless of </w:t>
      </w:r>
      <w:ins w:id="45" w:author="Eleanor Brush" w:date="2014-06-10T17:48:00Z">
        <w:r w:rsidR="005D6B44" w:rsidRPr="008B48F3">
          <w:rPr>
            <w:rFonts w:ascii="Times New Roman" w:hAnsi="Times New Roman" w:cs="Times New Roman"/>
          </w:rPr>
          <w:t>the</w:t>
        </w:r>
      </w:ins>
      <w:r w:rsidRPr="008B48F3">
        <w:rPr>
          <w:rFonts w:ascii="Times New Roman" w:hAnsi="Times New Roman" w:cs="Times New Roman"/>
        </w:rPr>
        <w:t xml:space="preserve"> functional form</w:t>
      </w:r>
      <w:ins w:id="46" w:author="Eleanor Brush" w:date="2014-06-10T17:48:00Z">
        <w:r w:rsidR="005D6B44" w:rsidRPr="008B48F3">
          <w:rPr>
            <w:rFonts w:ascii="Times New Roman" w:hAnsi="Times New Roman" w:cs="Times New Roman"/>
          </w:rPr>
          <w:t xml:space="preserve"> of the recruitment function </w:t>
        </w:r>
        <m:oMath>
          <m:r>
            <w:rPr>
              <w:rFonts w:ascii="Cambria Math" w:hAnsi="Cambria Math" w:cs="Times New Roman"/>
            </w:rPr>
            <m:t>f</m:t>
          </m:r>
        </m:oMath>
      </w:ins>
      <w:r w:rsidRPr="008B48F3">
        <w:rPr>
          <w:rFonts w:ascii="Times New Roman" w:hAnsi="Times New Roman" w:cs="Times New Roman"/>
        </w:rPr>
        <w:t xml:space="preserve">, </w:t>
      </w:r>
      <w:ins w:id="47" w:author="Eleanor Brush" w:date="2014-06-10T18:01:00Z">
        <w:r w:rsidR="0041210F" w:rsidRPr="008B48F3">
          <w:rPr>
            <w:rFonts w:ascii="Times New Roman" w:hAnsi="Times New Roman" w:cs="Times New Roman"/>
          </w:rPr>
          <w:t xml:space="preserve">its </w:t>
        </w:r>
      </w:ins>
      <w:r w:rsidRPr="008B48F3">
        <w:rPr>
          <w:rFonts w:ascii="Times New Roman" w:hAnsi="Times New Roman" w:cs="Times New Roman"/>
        </w:rPr>
        <w:t xml:space="preserve">only property that determines whether or not a population can persist is how quickly </w:t>
      </w:r>
      <w:ins w:id="48" w:author="Eleanor Brush" w:date="2014-06-10T18:01:00Z">
        <w:r w:rsidR="0041210F" w:rsidRPr="008B48F3">
          <w:rPr>
            <w:rFonts w:ascii="Times New Roman" w:hAnsi="Times New Roman" w:cs="Times New Roman"/>
          </w:rPr>
          <w:t>recruitment</w:t>
        </w:r>
      </w:ins>
      <w:ins w:id="49" w:author="Eleanor Brush" w:date="2014-06-10T17:45:00Z">
        <w:r w:rsidR="005D6B44" w:rsidRPr="008B48F3">
          <w:rPr>
            <w:rFonts w:ascii="Times New Roman" w:hAnsi="Times New Roman" w:cs="Times New Roman"/>
          </w:rPr>
          <w:t xml:space="preserve"> </w:t>
        </w:r>
      </w:ins>
      <w:r w:rsidRPr="008B48F3">
        <w:rPr>
          <w:rFonts w:ascii="Times New Roman" w:hAnsi="Times New Roman" w:cs="Times New Roman"/>
        </w:rPr>
        <w:t xml:space="preserve">increases when the population size is near (but above) </w:t>
      </w:r>
      <m:oMath>
        <m:r>
          <w:rPr>
            <w:rFonts w:ascii="Cambria Math" w:hAnsi="Cambria Math" w:cs="Times New Roman"/>
          </w:rPr>
          <m:t>0</m:t>
        </m:r>
      </m:oMath>
      <w:ins w:id="50" w:author="Eleanor Brush" w:date="2014-06-10T18:02:00Z">
        <w:r w:rsidR="0041210F" w:rsidRPr="008B48F3">
          <w:rPr>
            <w:rFonts w:ascii="Times New Roman" w:hAnsi="Times New Roman" w:cs="Times New Roman"/>
          </w:rPr>
          <w:t xml:space="preserve">. For us, this number is </w:t>
        </w:r>
        <m:oMath>
          <m:r>
            <w:rPr>
              <w:rFonts w:ascii="Cambria Math" w:hAnsi="Cambria Math" w:cs="Times New Roman"/>
            </w:rPr>
            <m:t>1</m:t>
          </m:r>
        </m:oMath>
        <w:r w:rsidR="0041210F" w:rsidRPr="008B48F3">
          <w:rPr>
            <w:rFonts w:ascii="Times New Roman" w:eastAsiaTheme="minorEastAsia" w:hAnsi="Times New Roman" w:cs="Times New Roman"/>
          </w:rPr>
          <w:t xml:space="preserve">, </w:t>
        </w:r>
      </w:ins>
      <w:ins w:id="51" w:author="Eleanor Brush" w:date="2014-06-10T18:12:00Z">
        <w:r w:rsidR="00B14E99" w:rsidRPr="008B48F3">
          <w:rPr>
            <w:rFonts w:ascii="Times New Roman" w:eastAsiaTheme="minorEastAsia" w:hAnsi="Times New Roman" w:cs="Times New Roman"/>
          </w:rPr>
          <w:t>and</w:t>
        </w:r>
      </w:ins>
      <w:ins w:id="52" w:author="Eleanor Brush" w:date="2014-06-10T18:02:00Z">
        <w:r w:rsidR="0041210F" w:rsidRPr="008B48F3">
          <w:rPr>
            <w:rFonts w:ascii="Times New Roman" w:eastAsiaTheme="minorEastAsia" w:hAnsi="Times New Roman" w:cs="Times New Roman"/>
          </w:rPr>
          <w:t xml:space="preserve"> any recruitment function with the same value will give the same results with respect to persistence.  </w:t>
        </w:r>
      </w:ins>
      <w:r w:rsidRPr="008B48F3">
        <w:rPr>
          <w:rFonts w:ascii="Times New Roman" w:hAnsi="Times New Roman" w:cs="Times New Roman"/>
        </w:rPr>
        <w:t xml:space="preserve">Therefore, the population’s ability to persist depends on properties of the population itself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Pr="008B48F3">
        <w:rPr>
          <w:rFonts w:ascii="Times New Roman" w:eastAsiaTheme="minorEastAsia" w:hAnsi="Times New Roman" w:cs="Times New Roman"/>
        </w:rPr>
        <w:t xml:space="preserve">, the shape of the dispersal kernel, and </w:t>
      </w:r>
      <w:r w:rsidRPr="008B48F3">
        <w:rPr>
          <w:rFonts w:ascii="Times New Roman" w:hAnsi="Times New Roman" w:cs="Times New Roman"/>
        </w:rPr>
        <w:t xml:space="preserve">the expected distance a larva disperses </w:t>
      </w:r>
      <m:oMath>
        <m:r>
          <w:rPr>
            <w:rFonts w:ascii="Cambria Math" w:hAnsi="Cambria Math" w:cs="Times New Roman"/>
          </w:rPr>
          <m:t>⟨d⟩</m:t>
        </m:r>
      </m:oMath>
      <w:r w:rsidRPr="008B48F3">
        <w:rPr>
          <w:rFonts w:ascii="Times New Roman" w:eastAsiaTheme="minorEastAsia" w:hAnsi="Times New Roman" w:cs="Times New Roman"/>
        </w:rPr>
        <w:t>)</w:t>
      </w:r>
      <w:r w:rsidRPr="008B48F3">
        <w:rPr>
          <w:rFonts w:ascii="Times New Roman" w:hAnsi="Times New Roman" w:cs="Times New Roman"/>
        </w:rPr>
        <w:t xml:space="preserve">, properties of the environment (the length of the viable patch </w:t>
      </w:r>
      <m:oMath>
        <m:r>
          <w:rPr>
            <w:rFonts w:ascii="Cambria Math" w:hAnsi="Cambria Math" w:cs="Times New Roman"/>
          </w:rPr>
          <m:t>L</m:t>
        </m:r>
      </m:oMath>
      <w:r w:rsidRPr="008B48F3">
        <w:rPr>
          <w:rFonts w:ascii="Times New Roman" w:hAnsi="Times New Roman" w:cs="Times New Roman"/>
        </w:rPr>
        <w:t xml:space="preserve"> and how quickly the environment shifts </w:t>
      </w:r>
      <m:oMath>
        <m:r>
          <w:rPr>
            <w:rFonts w:ascii="Cambria Math" w:hAnsi="Cambria Math" w:cs="Times New Roman"/>
          </w:rPr>
          <m:t>c</m:t>
        </m:r>
      </m:oMath>
      <w:r w:rsidRPr="008B48F3">
        <w:rPr>
          <w:rFonts w:ascii="Times New Roman" w:eastAsiaTheme="minorEastAsia" w:hAnsi="Times New Roman" w:cs="Times New Roman"/>
        </w:rPr>
        <w:t>),</w:t>
      </w:r>
      <w:r w:rsidRPr="008B48F3">
        <w:rPr>
          <w:rFonts w:ascii="Times New Roman" w:hAnsi="Times New Roman" w:cs="Times New Roman"/>
        </w:rPr>
        <w:t xml:space="preserve"> and the harvesting rate </w:t>
      </w:r>
      <m:oMath>
        <m:r>
          <w:rPr>
            <w:rFonts w:ascii="Cambria Math" w:hAnsi="Cambria Math" w:cs="Times New Roman"/>
          </w:rPr>
          <m:t>h</m:t>
        </m:r>
      </m:oMath>
      <w:r w:rsidRPr="008B48F3">
        <w:rPr>
          <w:rFonts w:ascii="Times New Roman" w:hAnsi="Times New Roman" w:cs="Times New Roman"/>
        </w:rPr>
        <w:t xml:space="preserve">. For a Gaussian kernel, the critical rates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8B48F3">
        <w:rPr>
          <w:rFonts w:ascii="Times New Roman" w:hAnsi="Times New Roman" w:cs="Times New Roman"/>
        </w:rPr>
        <w:t xml:space="preserve"> and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Pr="008B48F3">
        <w:rPr>
          <w:rFonts w:ascii="Times New Roman" w:hAnsi="Times New Roman" w:cs="Times New Roman"/>
        </w:rPr>
        <w:t xml:space="preserve"> are those values of </w:t>
      </w:r>
      <m:oMath>
        <m:r>
          <w:rPr>
            <w:rFonts w:ascii="Cambria Math" w:hAnsi="Cambria Math" w:cs="Times New Roman"/>
          </w:rPr>
          <m:t>c</m:t>
        </m:r>
      </m:oMath>
      <w:r w:rsidRPr="008B48F3">
        <w:rPr>
          <w:rFonts w:ascii="Times New Roman" w:hAnsi="Times New Roman" w:cs="Times New Roman"/>
        </w:rPr>
        <w:t xml:space="preserve"> and </w:t>
      </w:r>
      <m:oMath>
        <m:r>
          <w:rPr>
            <w:rFonts w:ascii="Cambria Math" w:hAnsi="Cambria Math" w:cs="Times New Roman"/>
          </w:rPr>
          <m:t>h</m:t>
        </m:r>
      </m:oMath>
      <w:r w:rsidRPr="008B48F3">
        <w:rPr>
          <w:rFonts w:ascii="Times New Roman" w:hAnsi="Times New Roman" w:cs="Times New Roman"/>
        </w:rPr>
        <w:t xml:space="preserve"> such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AB55846" w14:textId="77777777" w:rsidTr="002332E0">
        <w:tc>
          <w:tcPr>
            <w:tcW w:w="8028" w:type="dxa"/>
            <w:vAlign w:val="center"/>
          </w:tcPr>
          <w:p w14:paraId="41015206" w14:textId="77777777" w:rsidR="00F240E3" w:rsidRPr="008B48F3" w:rsidRDefault="004A4CD2"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m:t>
                </m:r>
                <m:r>
                  <w:rPr>
                    <w:rFonts w:ascii="Cambria Math" w:hAnsi="Cambria Math" w:cs="Times New Roman"/>
                  </w:rPr>
                  <m:t>h)</m:t>
                </m:r>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m:t>
                    </m:r>
                  </m:e>
                </m:rad>
                <m:r>
                  <w:rPr>
                    <w:rFonts w:ascii="Cambria Math" w:hAnsi="Cambria Math" w:cs="Times New Roman"/>
                  </w:rPr>
                  <m:t>exp</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num>
                      <m:den>
                        <m:r>
                          <w:rPr>
                            <w:rFonts w:ascii="Cambria Math" w:hAnsi="Cambria Math" w:cs="Times New Roman"/>
                          </w:rPr>
                          <m:t>8D</m:t>
                        </m:r>
                      </m:den>
                    </m:f>
                  </m:e>
                </m:d>
                <m:d>
                  <m:dPr>
                    <m:begChr m:val="["/>
                    <m:endChr m:val="]"/>
                    <m:ctrlPr>
                      <w:rPr>
                        <w:rFonts w:ascii="Cambria Math" w:hAnsi="Cambria Math" w:cs="Times New Roman"/>
                      </w:rPr>
                    </m:ctrlPr>
                  </m:dPr>
                  <m:e>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r>
                      <w:rPr>
                        <w:rFonts w:ascii="Cambria Math" w:hAnsi="Cambria Math" w:cs="Times New Roman"/>
                      </w:rPr>
                      <m:t>-</m:t>
                    </m:r>
                    <m:r>
                      <m:rPr>
                        <m:sty m:val="p"/>
                      </m:rPr>
                      <w:rPr>
                        <w:rFonts w:ascii="Cambria Math" w:hAnsi="Cambria Math" w:cs="Times New Roman"/>
                      </w:rPr>
                      <m:t>erf</m:t>
                    </m:r>
                    <m:d>
                      <m:dPr>
                        <m:ctrlPr>
                          <w:rPr>
                            <w:rFonts w:ascii="Cambria Math" w:hAnsi="Cambria Math" w:cs="Times New Roman"/>
                          </w:rPr>
                        </m:ctrlPr>
                      </m:dPr>
                      <m:e>
                        <m:f>
                          <m:fPr>
                            <m:ctrlPr>
                              <w:rPr>
                                <w:rFonts w:ascii="Cambria Math" w:hAnsi="Cambria Math" w:cs="Times New Roman"/>
                              </w:rPr>
                            </m:ctrlPr>
                          </m:fPr>
                          <m:num>
                            <m:r>
                              <w:rPr>
                                <w:rFonts w:ascii="Cambria Math" w:hAnsi="Cambria Math" w:cs="Times New Roman"/>
                              </w:rPr>
                              <m:t>-L-c</m:t>
                            </m:r>
                          </m:num>
                          <m:den>
                            <m:r>
                              <w:rPr>
                                <w:rFonts w:ascii="Cambria Math" w:hAnsi="Cambria Math" w:cs="Times New Roman"/>
                              </w:rPr>
                              <m:t>2</m:t>
                            </m:r>
                            <m:rad>
                              <m:radPr>
                                <m:degHide m:val="1"/>
                                <m:ctrlPr>
                                  <w:rPr>
                                    <w:rFonts w:ascii="Cambria Math" w:hAnsi="Cambria Math" w:cs="Times New Roman"/>
                                  </w:rPr>
                                </m:ctrlPr>
                              </m:radPr>
                              <m:deg/>
                              <m:e>
                                <m:r>
                                  <w:rPr>
                                    <w:rFonts w:ascii="Cambria Math" w:hAnsi="Cambria Math" w:cs="Times New Roman"/>
                                  </w:rPr>
                                  <m:t>2D</m:t>
                                </m:r>
                              </m:e>
                            </m:rad>
                          </m:den>
                        </m:f>
                      </m:e>
                    </m:d>
                  </m:e>
                </m:d>
                <m:r>
                  <w:rPr>
                    <w:rFonts w:ascii="Cambria Math" w:hAnsi="Cambria Math" w:cs="Times New Roman"/>
                  </w:rPr>
                  <m:t>=1.</m:t>
                </m:r>
              </m:oMath>
            </m:oMathPara>
          </w:p>
        </w:tc>
        <w:tc>
          <w:tcPr>
            <w:tcW w:w="1548" w:type="dxa"/>
            <w:vAlign w:val="center"/>
          </w:tcPr>
          <w:p w14:paraId="6AB487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(7)</w:t>
            </w:r>
          </w:p>
        </w:tc>
      </w:tr>
    </w:tbl>
    <w:p w14:paraId="0A084DD9" w14:textId="77777777" w:rsidR="00F240E3" w:rsidRPr="008B48F3" w:rsidRDefault="00F240E3" w:rsidP="00F240E3">
      <w:pPr>
        <w:spacing w:line="480" w:lineRule="auto"/>
        <w:rPr>
          <w:rFonts w:ascii="Times New Roman" w:hAnsi="Times New Roman" w:cs="Times New Roman"/>
        </w:rPr>
      </w:pPr>
    </w:p>
    <w:p w14:paraId="7B9F3E31" w14:textId="3FD91D4E"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We derive a similar expression for a sinusoidal kernel in the Appendix A.4. We realize that th</w:t>
      </w:r>
      <w:ins w:id="53" w:author="M P" w:date="2014-05-22T14:03:00Z">
        <w:r w:rsidR="00936C7E" w:rsidRPr="008B48F3">
          <w:rPr>
            <w:rFonts w:ascii="Times New Roman" w:hAnsi="Times New Roman" w:cs="Times New Roman"/>
          </w:rPr>
          <w:t>i</w:t>
        </w:r>
      </w:ins>
      <w:r w:rsidRPr="008B48F3">
        <w:rPr>
          <w:rFonts w:ascii="Times New Roman" w:hAnsi="Times New Roman" w:cs="Times New Roman"/>
        </w:rPr>
        <w:t>s formula</w:t>
      </w:r>
      <w:ins w:id="54" w:author="M P" w:date="2014-05-22T14:03:00Z">
        <w:r w:rsidR="00936C7E" w:rsidRPr="008B48F3">
          <w:rPr>
            <w:rFonts w:ascii="Times New Roman" w:hAnsi="Times New Roman" w:cs="Times New Roman"/>
          </w:rPr>
          <w:t xml:space="preserve"> is </w:t>
        </w:r>
      </w:ins>
      <w:r w:rsidRPr="008B48F3">
        <w:rPr>
          <w:rFonts w:ascii="Times New Roman" w:hAnsi="Times New Roman" w:cs="Times New Roman"/>
        </w:rPr>
        <w:t>not straightforward to understand. For both Gaussian and sinusoidal kernels, however, we can approximate the critical harvesting proportion by a function that looks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2E378CC3" w14:textId="77777777" w:rsidTr="002332E0">
        <w:tc>
          <w:tcPr>
            <w:tcW w:w="8028" w:type="dxa"/>
            <w:vAlign w:val="center"/>
          </w:tcPr>
          <w:p w14:paraId="2721DF21" w14:textId="49F54B16" w:rsidR="00F240E3" w:rsidRPr="008B48F3" w:rsidRDefault="004A4CD2" w:rsidP="002332E0">
            <w:pPr>
              <w:spacing w:line="480" w:lineRule="auto"/>
              <w:jc w:val="cente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r>
                  <w:rPr>
                    <w:rFonts w:ascii="Cambria Math" w:hAnsi="Cambria Math" w:cs="Times New Roman"/>
                  </w:rPr>
                  <m:t>∼1-</m:t>
                </m:r>
                <m:f>
                  <m:fPr>
                    <m:ctrlPr>
                      <w:rPr>
                        <w:rFonts w:ascii="Cambria Math" w:hAnsi="Cambria Math" w:cs="Times New Roman"/>
                      </w:rPr>
                    </m:ctrlPr>
                  </m:fPr>
                  <m:num>
                    <m:r>
                      <w:rPr>
                        <w:rFonts w:ascii="Cambria Math" w:hAnsi="Cambria Math" w:cs="Times New Roman"/>
                      </w:rPr>
                      <m:t>1</m:t>
                    </m:r>
                  </m:num>
                  <m:den>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den>
                </m:f>
                <m:r>
                  <w:rPr>
                    <w:rFonts w:ascii="Cambria Math" w:hAnsi="Cambria Math" w:cs="Times New Roman"/>
                  </w:rPr>
                  <m:t>⋅</m:t>
                </m:r>
                <w:ins w:id="55" w:author="Eleanor Brush" w:date="2014-06-11T10:42:00Z">
                  <m:r>
                    <w:rPr>
                      <w:rFonts w:ascii="Cambria Math" w:hAnsi="Cambria Math" w:cs="Times New Roman"/>
                    </w:rPr>
                    <m:t>p</m:t>
                  </m:r>
                </w:ins>
                <m:r>
                  <w:rPr>
                    <w:rFonts w:ascii="Cambria Math" w:hAnsi="Cambria Math" w:cs="Times New Roman"/>
                  </w:rPr>
                  <m:t>(L,</m:t>
                </m:r>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)q(⟨d⟩,</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L</m:t>
                    </m:r>
                  </m:e>
                  <m:sup>
                    <m:r>
                      <w:rPr>
                        <w:rFonts w:ascii="Cambria Math" w:hAnsi="Cambria Math" w:cs="Times New Roman"/>
                      </w:rPr>
                      <m:t>2</m:t>
                    </m:r>
                  </m:sup>
                </m:sSup>
                <m:r>
                  <w:rPr>
                    <w:rFonts w:ascii="Cambria Math" w:hAnsi="Cambria Math" w:cs="Times New Roman"/>
                  </w:rPr>
                  <m:t>+3</m:t>
                </m:r>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2</m:t>
                    </m:r>
                  </m:sup>
                </m:sSup>
                <m:r>
                  <w:rPr>
                    <w:rFonts w:ascii="Cambria Math" w:hAnsi="Cambria Math" w:cs="Times New Roman"/>
                  </w:rPr>
                  <m:t>),</m:t>
                </m:r>
              </m:oMath>
            </m:oMathPara>
          </w:p>
        </w:tc>
        <w:tc>
          <w:tcPr>
            <w:tcW w:w="1548" w:type="dxa"/>
            <w:vAlign w:val="center"/>
          </w:tcPr>
          <w:p w14:paraId="5979BC3E" w14:textId="77777777" w:rsidR="00F240E3" w:rsidRPr="008B48F3" w:rsidRDefault="00F240E3" w:rsidP="002332E0">
            <w:pPr>
              <w:spacing w:line="480" w:lineRule="auto"/>
              <w:jc w:val="center"/>
              <w:rPr>
                <w:rFonts w:ascii="Times New Roman" w:hAnsi="Times New Roman" w:cs="Times New Roman"/>
              </w:rPr>
            </w:pPr>
            <w:r w:rsidRPr="008B48F3">
              <w:rPr>
                <w:rFonts w:ascii="Times New Roman" w:hAnsi="Times New Roman" w:cs="Times New Roman"/>
              </w:rPr>
              <w:t>(8)</w:t>
            </w:r>
          </w:p>
        </w:tc>
      </w:tr>
    </w:tbl>
    <w:p w14:paraId="241FE072" w14:textId="77777777" w:rsidR="00F240E3" w:rsidRPr="008B48F3" w:rsidRDefault="00F240E3" w:rsidP="00F240E3">
      <w:pPr>
        <w:spacing w:line="480" w:lineRule="auto"/>
        <w:rPr>
          <w:rFonts w:ascii="Times New Roman" w:hAnsi="Times New Roman" w:cs="Times New Roman"/>
        </w:rPr>
      </w:pPr>
    </w:p>
    <w:p w14:paraId="75F23374" w14:textId="4DB61E8D" w:rsidR="00F240E3" w:rsidRPr="008B48F3" w:rsidRDefault="00F240E3" w:rsidP="00F240E3">
      <w:pPr>
        <w:spacing w:line="480" w:lineRule="auto"/>
        <w:rPr>
          <w:rFonts w:ascii="Times New Roman" w:hAnsi="Times New Roman" w:cs="Times New Roman"/>
        </w:rPr>
      </w:pPr>
      <w:proofErr w:type="gramStart"/>
      <w:r w:rsidRPr="008B48F3">
        <w:rPr>
          <w:rFonts w:ascii="Times New Roman" w:hAnsi="Times New Roman" w:cs="Times New Roman"/>
        </w:rPr>
        <w:t>where</w:t>
      </w:r>
      <w:proofErr w:type="gramEnd"/>
      <w:r w:rsidRPr="008B48F3">
        <w:rPr>
          <w:rFonts w:ascii="Times New Roman" w:hAnsi="Times New Roman" w:cs="Times New Roman"/>
        </w:rPr>
        <w:t xml:space="preserve"> </w:t>
      </w:r>
      <w:ins w:id="56" w:author="Eleanor Brush" w:date="2014-06-11T10:42:00Z">
        <m:oMath>
          <m:r>
            <w:rPr>
              <w:rFonts w:ascii="Cambria Math" w:hAnsi="Cambria Math" w:cs="Times New Roman"/>
            </w:rPr>
            <m:t>p</m:t>
          </m:r>
        </m:oMath>
      </w:ins>
      <w:r w:rsidRPr="008B48F3">
        <w:rPr>
          <w:rFonts w:ascii="Times New Roman" w:hAnsi="Times New Roman" w:cs="Times New Roman"/>
        </w:rPr>
        <w:t xml:space="preserve"> is a decreasing function of the length of the viable patch and the intrinsic growth rate, and </w:t>
      </w:r>
      <m:oMath>
        <m:r>
          <w:rPr>
            <w:rFonts w:ascii="Cambria Math" w:hAnsi="Cambria Math" w:cs="Times New Roman"/>
          </w:rPr>
          <m:t>q</m:t>
        </m:r>
      </m:oMath>
      <w:r w:rsidRPr="008B48F3">
        <w:rPr>
          <w:rFonts w:ascii="Times New Roman" w:eastAsiaTheme="minorEastAsia" w:hAnsi="Times New Roman" w:cs="Times New Roman"/>
        </w:rPr>
        <w:t xml:space="preserve"> describes how </w:t>
      </w:r>
      <w:r w:rsidRPr="008B48F3">
        <w:rPr>
          <w:rFonts w:ascii="Times New Roman" w:eastAsiaTheme="minorEastAsia" w:hAnsi="Times New Roman" w:cs="Times New Roman"/>
          <w:i/>
        </w:rPr>
        <w:t>h*</w:t>
      </w:r>
      <w:r w:rsidRPr="008B48F3">
        <w:rPr>
          <w:rFonts w:ascii="Times New Roman" w:eastAsiaTheme="minorEastAsia" w:hAnsi="Times New Roman" w:cs="Times New Roman"/>
        </w:rPr>
        <w:t xml:space="preserve"> increases with patch length (</w:t>
      </w:r>
      <w:r w:rsidRPr="008B48F3">
        <w:rPr>
          <w:rFonts w:ascii="Times New Roman" w:eastAsiaTheme="minorEastAsia" w:hAnsi="Times New Roman" w:cs="Times New Roman"/>
          <w:i/>
        </w:rPr>
        <w:t>L</w:t>
      </w:r>
      <w:r w:rsidRPr="008B48F3">
        <w:rPr>
          <w:rFonts w:ascii="Times New Roman" w:eastAsiaTheme="minorEastAsia" w:hAnsi="Times New Roman" w:cs="Times New Roman"/>
        </w:rPr>
        <w:t>) and varies with expected dispersal distance and climate velocity (see Appendix A.5 for details)</w:t>
      </w:r>
      <w:r w:rsidRPr="008B48F3">
        <w:rPr>
          <w:rFonts w:ascii="Times New Roman" w:hAnsi="Times New Roman" w:cs="Times New Roman"/>
        </w:rPr>
        <w:t>.</w:t>
      </w:r>
    </w:p>
    <w:p w14:paraId="67ACD243" w14:textId="77777777" w:rsidR="00F240E3" w:rsidRPr="008B48F3" w:rsidRDefault="00F240E3" w:rsidP="00F240E3">
      <w:pPr>
        <w:pStyle w:val="Heading2"/>
        <w:spacing w:line="480" w:lineRule="auto"/>
        <w:rPr>
          <w:rFonts w:ascii="Times New Roman" w:hAnsi="Times New Roman" w:cs="Times New Roman"/>
          <w:color w:val="auto"/>
          <w:sz w:val="28"/>
        </w:rPr>
      </w:pPr>
      <w:bookmarkStart w:id="57" w:name="calculating-synergy"/>
      <w:r w:rsidRPr="008B48F3">
        <w:rPr>
          <w:rFonts w:ascii="Times New Roman" w:hAnsi="Times New Roman" w:cs="Times New Roman"/>
          <w:color w:val="auto"/>
          <w:sz w:val="28"/>
        </w:rPr>
        <w:t xml:space="preserve">Calculating the interaction of climate velocity and harvest </w:t>
      </w:r>
    </w:p>
    <w:bookmarkEnd w:id="57"/>
    <w:p w14:paraId="6C0B4E8C" w14:textId="7BD1A3F3" w:rsidR="00F240E3" w:rsidRPr="008B48F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In order to quantify how </w:t>
      </w:r>
      <w:ins w:id="58" w:author="M P" w:date="2014-05-22T22:04:00Z">
        <w:r w:rsidR="00FD0D63" w:rsidRPr="008B48F3">
          <w:rPr>
            <w:rFonts w:ascii="Times New Roman" w:hAnsi="Times New Roman" w:cs="Times New Roman"/>
          </w:rPr>
          <w:t xml:space="preserve">harvesting </w:t>
        </w:r>
      </w:ins>
      <w:r w:rsidRPr="008B48F3">
        <w:rPr>
          <w:rFonts w:ascii="Times New Roman" w:hAnsi="Times New Roman" w:cs="Times New Roman"/>
        </w:rPr>
        <w:t xml:space="preserve">interacts with climate velocity, we </w:t>
      </w:r>
      <w:ins w:id="59" w:author="Emma Fuller" w:date="2014-05-29T11:32:00Z">
        <w:r w:rsidR="00F63EC4" w:rsidRPr="008B48F3">
          <w:rPr>
            <w:rFonts w:ascii="Times New Roman" w:hAnsi="Times New Roman" w:cs="Times New Roman"/>
          </w:rPr>
          <w:t xml:space="preserve">find </w:t>
        </w:r>
      </w:ins>
      <w:r w:rsidRPr="008B48F3">
        <w:rPr>
          <w:rFonts w:ascii="Times New Roman" w:hAnsi="Times New Roman" w:cs="Times New Roman"/>
        </w:rPr>
        <w:t>the total biomass of the population when it reache</w:t>
      </w:r>
      <w:ins w:id="60" w:author="Emma Fuller" w:date="2014-05-29T11:32:00Z">
        <w:r w:rsidR="00F63EC4" w:rsidRPr="008B48F3">
          <w:rPr>
            <w:rFonts w:ascii="Times New Roman" w:hAnsi="Times New Roman" w:cs="Times New Roman"/>
          </w:rPr>
          <w:t>s</w:t>
        </w:r>
      </w:ins>
      <w:r w:rsidRPr="008B48F3">
        <w:rPr>
          <w:rFonts w:ascii="Times New Roman" w:hAnsi="Times New Roman" w:cs="Times New Roman"/>
        </w:rPr>
        <w:t xml:space="preserve"> an equilibrium traveling pulse and compare this equilibrium biomass in the presence and absence of each stressor individually or the two stressors together. Equations 5 and 6 allow us to numerically find the total biomass in the equilibrium traveling pulse under each of these conditions.</w:t>
      </w:r>
    </w:p>
    <w:p w14:paraId="08D13485" w14:textId="6DB4BC50" w:rsidR="00F240E3" w:rsidRPr="00A46033" w:rsidRDefault="00F240E3" w:rsidP="00F240E3">
      <w:pPr>
        <w:spacing w:line="480" w:lineRule="auto"/>
        <w:rPr>
          <w:rFonts w:ascii="Times New Roman" w:hAnsi="Times New Roman" w:cs="Times New Roman"/>
        </w:rPr>
      </w:pPr>
      <w:r w:rsidRPr="008B48F3">
        <w:rPr>
          <w:rFonts w:ascii="Times New Roman" w:hAnsi="Times New Roman" w:cs="Times New Roman"/>
        </w:rPr>
        <w:t xml:space="preserve">We use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oMath>
      <w:r w:rsidRPr="00A46033">
        <w:rPr>
          <w:rFonts w:ascii="Times New Roman" w:hAnsi="Times New Roman" w:cs="Times New Roman"/>
        </w:rPr>
        <w:t xml:space="preserve"> to denote the equilibrium biomass without either stressor,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m:t>
            </m:r>
          </m:sub>
        </m:sSub>
      </m:oMath>
      <w:r w:rsidRPr="00A46033">
        <w:rPr>
          <w:rFonts w:ascii="Times New Roman" w:hAnsi="Times New Roman" w:cs="Times New Roman"/>
        </w:rPr>
        <w:t xml:space="preserve"> the equilibrium biomass with harvesting but with climate velocity equal to 0,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c</m:t>
            </m:r>
          </m:sub>
        </m:sSub>
      </m:oMath>
      <w:r w:rsidRPr="00A46033">
        <w:rPr>
          <w:rFonts w:ascii="Times New Roman" w:hAnsi="Times New Roman" w:cs="Times New Roman"/>
        </w:rPr>
        <w:t xml:space="preserve"> the equilibrium biomass with climate velocity greater than 0 but no harvesting, and </w:t>
      </w:r>
      <m:oMath>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hc</m:t>
            </m:r>
          </m:sub>
        </m:sSub>
      </m:oMath>
      <w:r w:rsidRPr="00A46033">
        <w:rPr>
          <w:rFonts w:ascii="Times New Roman" w:hAnsi="Times New Roman" w:cs="Times New Roman"/>
        </w:rPr>
        <w:t xml:space="preserve"> the equilibrium biomass with both stressors. For each st</w:t>
      </w:r>
      <w:proofErr w:type="spellStart"/>
      <w:r w:rsidRPr="00A46033">
        <w:rPr>
          <w:rFonts w:ascii="Times New Roman" w:hAnsi="Times New Roman" w:cs="Times New Roman"/>
        </w:rPr>
        <w:t>ressor</w:t>
      </w:r>
      <w:proofErr w:type="spellEnd"/>
      <w:r w:rsidRPr="00A46033">
        <w:rPr>
          <w:rFonts w:ascii="Times New Roman" w:hAnsi="Times New Roman" w:cs="Times New Roman"/>
        </w:rPr>
        <w:t xml:space="preserve"> or combination of stressors, we calculate the decline in biomass caused by stressor </w:t>
      </w:r>
      <m:oMath>
        <m:r>
          <w:rPr>
            <w:rFonts w:ascii="Cambria Math" w:hAnsi="Cambria Math" w:cs="Times New Roman"/>
          </w:rPr>
          <m:t>s</m:t>
        </m:r>
      </m:oMath>
      <w:r w:rsidRPr="00A46033">
        <w:rPr>
          <w:rFonts w:ascii="Times New Roman" w:hAnsi="Times New Roman" w:cs="Times New Roman"/>
        </w:rPr>
        <w:t xml:space="preserve">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0DC1C771" w14:textId="77777777" w:rsidTr="002332E0">
        <w:tc>
          <w:tcPr>
            <w:tcW w:w="8028" w:type="dxa"/>
            <w:vAlign w:val="center"/>
          </w:tcPr>
          <w:p w14:paraId="5CD875E8" w14:textId="77777777" w:rsidR="00F240E3" w:rsidRPr="00A46033" w:rsidRDefault="004A4CD2" w:rsidP="002332E0">
            <w:pPr>
              <w:spacing w:line="480" w:lineRule="auto"/>
              <w:jc w:val="cente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s</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B</m:t>
                    </m:r>
                  </m:e>
                  <m:sub>
                    <m:r>
                      <m:rPr>
                        <m:sty m:val="p"/>
                      </m:rPr>
                      <w:rPr>
                        <w:rFonts w:ascii="Cambria Math" w:hAnsi="Cambria Math" w:cs="Times New Roman"/>
                      </w:rPr>
                      <m:t>s</m:t>
                    </m:r>
                  </m:sub>
                </m:sSub>
                <m:r>
                  <w:rPr>
                    <w:rFonts w:ascii="Cambria Math" w:hAnsi="Cambria Math" w:cs="Times New Roman"/>
                  </w:rPr>
                  <m:t>.</m:t>
                </m:r>
              </m:oMath>
            </m:oMathPara>
          </w:p>
        </w:tc>
        <w:tc>
          <w:tcPr>
            <w:tcW w:w="1548" w:type="dxa"/>
            <w:vAlign w:val="center"/>
          </w:tcPr>
          <w:p w14:paraId="773029D5"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(9)</w:t>
            </w:r>
          </w:p>
        </w:tc>
      </w:tr>
    </w:tbl>
    <w:p w14:paraId="5E0D05A7" w14:textId="77777777" w:rsidR="00F240E3" w:rsidRPr="00A46033" w:rsidRDefault="00F240E3" w:rsidP="00F240E3">
      <w:pPr>
        <w:spacing w:line="480" w:lineRule="auto"/>
        <w:rPr>
          <w:rFonts w:ascii="Times New Roman" w:hAnsi="Times New Roman" w:cs="Times New Roman"/>
        </w:rPr>
      </w:pPr>
    </w:p>
    <w:p w14:paraId="349EBC13"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Based upon this definition, there are three kinds of interaction types that can be defined. If the interaction is purely additive, then the cumulative response to both stressors together would be </w:t>
      </w:r>
      <w:proofErr w:type="spellStart"/>
      <w:r w:rsidRPr="00A46033">
        <w:rPr>
          <w:rFonts w:ascii="Times New Roman" w:hAnsi="Times New Roman" w:cs="Times New Roman"/>
          <w:i/>
        </w:rPr>
        <w:t>E</w:t>
      </w:r>
      <w:r w:rsidRPr="00A46033">
        <w:rPr>
          <w:rFonts w:ascii="Times New Roman" w:hAnsi="Times New Roman" w:cs="Times New Roman"/>
          <w:i/>
          <w:vertAlign w:val="subscript"/>
        </w:rPr>
        <w:t>hc</w:t>
      </w:r>
      <w:proofErr w:type="spellEnd"/>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w:t>
      </w:r>
      <w:proofErr w:type="gramStart"/>
      <w:r w:rsidRPr="00A46033">
        <w:rPr>
          <w:rFonts w:ascii="Times New Roman" w:hAnsi="Times New Roman" w:cs="Times New Roman"/>
        </w:rPr>
        <w:t xml:space="preserve">If the stressors instead interact synergistically, then </w:t>
      </w:r>
      <w:proofErr w:type="spellStart"/>
      <w:r w:rsidRPr="00A46033">
        <w:rPr>
          <w:rFonts w:ascii="Times New Roman" w:hAnsi="Times New Roman" w:cs="Times New Roman"/>
          <w:i/>
        </w:rPr>
        <w:t>E</w:t>
      </w:r>
      <w:r w:rsidRPr="00A46033">
        <w:rPr>
          <w:rFonts w:ascii="Times New Roman" w:hAnsi="Times New Roman" w:cs="Times New Roman"/>
          <w:i/>
          <w:vertAlign w:val="subscript"/>
        </w:rPr>
        <w:t>hc</w:t>
      </w:r>
      <w:proofErr w:type="spellEnd"/>
      <w:r w:rsidRPr="00A46033">
        <w:rPr>
          <w:rFonts w:ascii="Times New Roman" w:hAnsi="Times New Roman" w:cs="Times New Roman"/>
        </w:rPr>
        <w:t xml:space="preserve"> &gt;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w:t>
      </w:r>
      <w:proofErr w:type="gramEnd"/>
      <w:r w:rsidRPr="00A46033">
        <w:rPr>
          <w:rFonts w:ascii="Times New Roman" w:hAnsi="Times New Roman" w:cs="Times New Roman"/>
        </w:rPr>
        <w:t xml:space="preserve"> In contrast, the stressors would interact antagonistically if </w:t>
      </w:r>
      <w:proofErr w:type="spellStart"/>
      <w:r w:rsidRPr="00A46033">
        <w:rPr>
          <w:rFonts w:ascii="Times New Roman" w:hAnsi="Times New Roman" w:cs="Times New Roman"/>
          <w:i/>
        </w:rPr>
        <w:t>E</w:t>
      </w:r>
      <w:r w:rsidRPr="00A46033">
        <w:rPr>
          <w:rFonts w:ascii="Times New Roman" w:hAnsi="Times New Roman" w:cs="Times New Roman"/>
          <w:i/>
          <w:vertAlign w:val="subscript"/>
        </w:rPr>
        <w:t>hc</w:t>
      </w:r>
      <w:proofErr w:type="spellEnd"/>
      <w:r w:rsidRPr="00A46033">
        <w:rPr>
          <w:rFonts w:ascii="Times New Roman" w:hAnsi="Times New Roman" w:cs="Times New Roman"/>
        </w:rPr>
        <w:t xml:space="preserve"> &lt; </w:t>
      </w:r>
      <w:r w:rsidRPr="00A46033">
        <w:rPr>
          <w:rFonts w:ascii="Times New Roman" w:hAnsi="Times New Roman" w:cs="Times New Roman"/>
          <w:i/>
        </w:rPr>
        <w:t>E</w:t>
      </w:r>
      <w:r w:rsidRPr="00A46033">
        <w:rPr>
          <w:rFonts w:ascii="Times New Roman" w:hAnsi="Times New Roman" w:cs="Times New Roman"/>
          <w:i/>
          <w:vertAlign w:val="subscript"/>
        </w:rPr>
        <w:t>h</w:t>
      </w:r>
      <w:r w:rsidRPr="00A46033">
        <w:rPr>
          <w:rFonts w:ascii="Times New Roman" w:hAnsi="Times New Roman" w:cs="Times New Roman"/>
        </w:rPr>
        <w:t xml:space="preserve"> + </w:t>
      </w:r>
      <w:r w:rsidRPr="00A46033">
        <w:rPr>
          <w:rFonts w:ascii="Times New Roman" w:hAnsi="Times New Roman" w:cs="Times New Roman"/>
          <w:i/>
        </w:rPr>
        <w:t>E</w:t>
      </w:r>
      <w:r w:rsidRPr="00A46033">
        <w:rPr>
          <w:rFonts w:ascii="Times New Roman" w:hAnsi="Times New Roman" w:cs="Times New Roman"/>
          <w:i/>
          <w:vertAlign w:val="subscript"/>
        </w:rPr>
        <w:t>c</w:t>
      </w:r>
      <w:r w:rsidRPr="00A46033">
        <w:rPr>
          <w:rFonts w:ascii="Times New Roman" w:hAnsi="Times New Roman" w:cs="Times New Roman"/>
        </w:rPr>
        <w:t xml:space="preserve">. </w:t>
      </w:r>
    </w:p>
    <w:p w14:paraId="48A1E7AA"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We can quantify the degree of synergy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28"/>
        <w:gridCol w:w="1548"/>
      </w:tblGrid>
      <w:tr w:rsidR="00F240E3" w:rsidRPr="00D65B08" w14:paraId="372526DC" w14:textId="77777777" w:rsidTr="002332E0">
        <w:tc>
          <w:tcPr>
            <w:tcW w:w="8028" w:type="dxa"/>
            <w:vAlign w:val="center"/>
          </w:tcPr>
          <w:p w14:paraId="06413888" w14:textId="77777777" w:rsidR="00F240E3" w:rsidRPr="00A46033" w:rsidRDefault="00F240E3" w:rsidP="002332E0">
            <w:pPr>
              <w:spacing w:line="480" w:lineRule="auto"/>
              <w:jc w:val="cente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e>
                </m:d>
                <m:r>
                  <w:rPr>
                    <w:rFonts w:ascii="Cambria Math" w:hAnsi="Cambria Math" w:cs="Times New Roman"/>
                  </w:rPr>
                  <m:t>.</m:t>
                </m:r>
              </m:oMath>
            </m:oMathPara>
          </w:p>
        </w:tc>
        <w:tc>
          <w:tcPr>
            <w:tcW w:w="1548" w:type="dxa"/>
            <w:vAlign w:val="center"/>
          </w:tcPr>
          <w:p w14:paraId="0F226FBC" w14:textId="77777777" w:rsidR="00F240E3" w:rsidRPr="00A46033" w:rsidRDefault="00F240E3" w:rsidP="002332E0">
            <w:pPr>
              <w:spacing w:line="480" w:lineRule="auto"/>
              <w:jc w:val="center"/>
              <w:rPr>
                <w:rFonts w:ascii="Times New Roman" w:hAnsi="Times New Roman" w:cs="Times New Roman"/>
              </w:rPr>
            </w:pPr>
            <w:r w:rsidRPr="00A46033">
              <w:rPr>
                <w:rFonts w:ascii="Times New Roman" w:hAnsi="Times New Roman" w:cs="Times New Roman"/>
              </w:rPr>
              <w:t>(10)</w:t>
            </w:r>
          </w:p>
        </w:tc>
      </w:tr>
    </w:tbl>
    <w:p w14:paraId="5A83D3B8" w14:textId="7CB4EEF3" w:rsidR="00F240E3" w:rsidRPr="00A46033" w:rsidRDefault="00F240E3" w:rsidP="00F240E3">
      <w:pPr>
        <w:spacing w:line="480" w:lineRule="auto"/>
        <w:rPr>
          <w:rFonts w:ascii="Times New Roman" w:hAnsi="Times New Roman" w:cs="Times New Roman"/>
        </w:rPr>
      </w:pPr>
      <w:proofErr w:type="gramStart"/>
      <w:r w:rsidRPr="00A46033">
        <w:rPr>
          <w:rFonts w:ascii="Times New Roman" w:hAnsi="Times New Roman" w:cs="Times New Roman"/>
        </w:rPr>
        <w:t>where</w:t>
      </w:r>
      <w:proofErr w:type="gramEnd"/>
      <w:r w:rsidRPr="00A46033">
        <w:rPr>
          <w:rFonts w:ascii="Times New Roman" w:hAnsi="Times New Roman" w:cs="Times New Roman"/>
        </w:rPr>
        <w:t xml:space="preserve"> positive </w:t>
      </w:r>
      <w:r w:rsidRPr="00A46033">
        <w:rPr>
          <w:rFonts w:ascii="Times New Roman" w:hAnsi="Times New Roman" w:cs="Times New Roman"/>
          <w:i/>
        </w:rPr>
        <w:t>S</w:t>
      </w:r>
      <w:r w:rsidRPr="00A46033">
        <w:rPr>
          <w:rFonts w:ascii="Times New Roman" w:hAnsi="Times New Roman" w:cs="Times New Roman"/>
        </w:rPr>
        <w:t xml:space="preserve"> indicates synergy, negative </w:t>
      </w:r>
      <w:r w:rsidRPr="00A46033">
        <w:rPr>
          <w:rFonts w:ascii="Times New Roman" w:hAnsi="Times New Roman" w:cs="Times New Roman"/>
          <w:i/>
        </w:rPr>
        <w:t>S</w:t>
      </w:r>
      <w:r w:rsidRPr="00A46033">
        <w:rPr>
          <w:rFonts w:ascii="Times New Roman" w:hAnsi="Times New Roman" w:cs="Times New Roman"/>
        </w:rPr>
        <w:t xml:space="preserve"> indicates antagonism, and </w:t>
      </w:r>
      <w:r w:rsidRPr="00A46033">
        <w:rPr>
          <w:rFonts w:ascii="Times New Roman" w:hAnsi="Times New Roman" w:cs="Times New Roman"/>
          <w:i/>
        </w:rPr>
        <w:t xml:space="preserve">S </w:t>
      </w:r>
      <w:r w:rsidRPr="00A46033">
        <w:rPr>
          <w:rFonts w:ascii="Times New Roman" w:hAnsi="Times New Roman" w:cs="Times New Roman"/>
        </w:rPr>
        <w:t xml:space="preserve">of zero indicates purely additive interactions. This is a common way to measure the interaction among stressors, though alternative approaches can use the ratio of affected to unaffected biomass as a measure of effect size (multiplicative model) or consider </w:t>
      </w:r>
      <w:ins w:id="61" w:author="M P" w:date="2014-05-22T15:32:00Z">
        <w:r w:rsidR="00DA50DB" w:rsidRPr="00A46033">
          <w:rPr>
            <w:rFonts w:ascii="Times New Roman" w:hAnsi="Times New Roman" w:cs="Times New Roman"/>
          </w:rPr>
          <w:t>the effect of the</w:t>
        </w:r>
      </w:ins>
      <w:r w:rsidRPr="00A46033">
        <w:rPr>
          <w:rFonts w:ascii="Times New Roman" w:hAnsi="Times New Roman" w:cs="Times New Roman"/>
        </w:rPr>
        <w:t xml:space="preserve"> </w:t>
      </w:r>
      <w:ins w:id="62" w:author="M P" w:date="2014-05-22T15:32:00Z">
        <w:r w:rsidR="00DA50DB" w:rsidRPr="00A46033">
          <w:rPr>
            <w:rFonts w:ascii="Times New Roman" w:hAnsi="Times New Roman" w:cs="Times New Roman"/>
          </w:rPr>
          <w:t>single worst</w:t>
        </w:r>
      </w:ins>
      <w:r w:rsidRPr="00A46033">
        <w:rPr>
          <w:rFonts w:ascii="Times New Roman" w:hAnsi="Times New Roman" w:cs="Times New Roman"/>
        </w:rPr>
        <w:t xml:space="preserve"> stressor </w:t>
      </w:r>
      <w:ins w:id="63" w:author="M P" w:date="2014-05-22T15:32:00Z">
        <w:r w:rsidR="00DA50DB" w:rsidRPr="00A46033">
          <w:rPr>
            <w:rFonts w:ascii="Times New Roman" w:hAnsi="Times New Roman" w:cs="Times New Roman"/>
          </w:rPr>
          <w:t>(</w:t>
        </w:r>
      </w:ins>
      <w:ins w:id="64" w:author="M P" w:date="2014-05-22T15:33:00Z">
        <w:r w:rsidR="00DA50DB" w:rsidRPr="00A46033">
          <w:rPr>
            <w:rFonts w:ascii="Times New Roman" w:hAnsi="Times New Roman" w:cs="Times New Roman"/>
          </w:rPr>
          <w:t xml:space="preserve">simple </w:t>
        </w:r>
      </w:ins>
      <w:ins w:id="65" w:author="M P" w:date="2014-05-22T15:32:00Z">
        <w:r w:rsidR="00DA50DB" w:rsidRPr="00A46033">
          <w:rPr>
            <w:rFonts w:ascii="Times New Roman" w:hAnsi="Times New Roman" w:cs="Times New Roman"/>
          </w:rPr>
          <w:t xml:space="preserve">comparative effects </w:t>
        </w:r>
      </w:ins>
      <w:r w:rsidRPr="00A46033">
        <w:rPr>
          <w:rFonts w:ascii="Times New Roman" w:hAnsi="Times New Roman" w:cs="Times New Roman"/>
        </w:rPr>
        <w:t>model</w:t>
      </w:r>
      <w:ins w:id="66" w:author="M P" w:date="2014-05-22T15:32:00Z">
        <w:r w:rsidR="00DA50DB" w:rsidRPr="00A46033">
          <w:rPr>
            <w:rFonts w:ascii="Times New Roman" w:hAnsi="Times New Roman" w:cs="Times New Roman"/>
          </w:rPr>
          <w:t>)</w:t>
        </w:r>
      </w:ins>
      <w:r w:rsidRPr="00A46033">
        <w:rPr>
          <w:rFonts w:ascii="Times New Roman" w:hAnsi="Times New Roman" w:cs="Times New Roman"/>
        </w:rPr>
        <w:t xml:space="preserve"> (</w:t>
      </w:r>
      <w:proofErr w:type="spellStart"/>
      <w:r w:rsidRPr="00A46033">
        <w:rPr>
          <w:rFonts w:ascii="Times New Roman" w:hAnsi="Times New Roman" w:cs="Times New Roman"/>
        </w:rPr>
        <w:t>Folt</w:t>
      </w:r>
      <w:proofErr w:type="spellEnd"/>
      <w:r w:rsidRPr="00A46033">
        <w:rPr>
          <w:rFonts w:ascii="Times New Roman" w:hAnsi="Times New Roman" w:cs="Times New Roman"/>
        </w:rPr>
        <w:t xml:space="preserve"> et al. </w:t>
      </w:r>
      <w:ins w:id="67" w:author="Emma Fuller" w:date="2014-07-03T11:48:00Z">
        <w:r w:rsidR="004A1D07" w:rsidRPr="00A46033">
          <w:rPr>
            <w:rFonts w:ascii="Times New Roman" w:hAnsi="Times New Roman" w:cs="Times New Roman"/>
          </w:rPr>
          <w:t>1999</w:t>
        </w:r>
      </w:ins>
      <w:r w:rsidRPr="00A46033">
        <w:rPr>
          <w:rFonts w:ascii="Times New Roman" w:hAnsi="Times New Roman" w:cs="Times New Roman"/>
        </w:rPr>
        <w:t>; Crain et al. 2008). The additive model is the most conservative when quantifying negative effects, as we do here, meaning that it is less likely to identify synergistic interactions (</w:t>
      </w:r>
      <w:proofErr w:type="spellStart"/>
      <w:r w:rsidRPr="00A46033">
        <w:rPr>
          <w:rFonts w:ascii="Times New Roman" w:hAnsi="Times New Roman" w:cs="Times New Roman"/>
        </w:rPr>
        <w:t>Folt</w:t>
      </w:r>
      <w:proofErr w:type="spellEnd"/>
      <w:r w:rsidRPr="00A46033">
        <w:rPr>
          <w:rFonts w:ascii="Times New Roman" w:hAnsi="Times New Roman" w:cs="Times New Roman"/>
        </w:rPr>
        <w:t xml:space="preserve"> et al. 2012; Crain et al. 2008). </w:t>
      </w:r>
    </w:p>
    <w:p w14:paraId="0E5E193B" w14:textId="77777777" w:rsidR="00F240E3" w:rsidRPr="00A46033" w:rsidRDefault="00F240E3" w:rsidP="00F240E3">
      <w:pPr>
        <w:spacing w:line="480" w:lineRule="auto"/>
        <w:rPr>
          <w:rFonts w:ascii="Times New Roman" w:hAnsi="Times New Roman" w:cs="Times New Roman"/>
        </w:rPr>
      </w:pPr>
    </w:p>
    <w:p w14:paraId="4AFAA8AD" w14:textId="77777777" w:rsidR="00F240E3" w:rsidRPr="00A46033" w:rsidRDefault="00F240E3" w:rsidP="00F240E3">
      <w:pPr>
        <w:pStyle w:val="Heading2"/>
        <w:spacing w:line="480" w:lineRule="auto"/>
        <w:rPr>
          <w:rFonts w:ascii="Times New Roman" w:hAnsi="Times New Roman" w:cs="Times New Roman"/>
          <w:color w:val="auto"/>
          <w:sz w:val="28"/>
        </w:rPr>
      </w:pPr>
      <w:bookmarkStart w:id="68" w:name="simulations"/>
      <w:r w:rsidRPr="00A46033">
        <w:rPr>
          <w:rFonts w:ascii="Times New Roman" w:hAnsi="Times New Roman" w:cs="Times New Roman"/>
          <w:color w:val="auto"/>
          <w:sz w:val="28"/>
        </w:rPr>
        <w:t xml:space="preserve">Simulations </w:t>
      </w:r>
    </w:p>
    <w:bookmarkEnd w:id="68"/>
    <w:p w14:paraId="0D25D030" w14:textId="7D79913A"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use simulations to implement two management strategies (threshold harvesting rules and protected areas) that </w:t>
      </w:r>
      <w:ins w:id="69" w:author="Emma Fuller" w:date="2014-05-29T11:33:00Z">
        <w:r w:rsidR="00F63EC4" w:rsidRPr="00A46033">
          <w:rPr>
            <w:rFonts w:ascii="Times New Roman" w:hAnsi="Times New Roman" w:cs="Times New Roman"/>
          </w:rPr>
          <w:t xml:space="preserve">make </w:t>
        </w:r>
      </w:ins>
      <w:r w:rsidRPr="00A46033">
        <w:rPr>
          <w:rFonts w:ascii="Times New Roman" w:hAnsi="Times New Roman" w:cs="Times New Roman"/>
        </w:rPr>
        <w:t xml:space="preserve">our basic integrodifference model analytically intractable. Under threshold harvesting, harvesting pressure was no longer implemented as a proportional removal from the population. Instead, we evaluate the abundance at each point in space to determine how much harvesting should occur. If the population abundance </w:t>
      </w:r>
      <w:ins w:id="70" w:author="Emma Fuller" w:date="2014-05-29T11:34:00Z">
        <w:r w:rsidR="00F63EC4" w:rsidRPr="00A46033">
          <w:rPr>
            <w:rFonts w:ascii="Times New Roman" w:hAnsi="Times New Roman" w:cs="Times New Roman"/>
          </w:rPr>
          <w:t xml:space="preserve">is </w:t>
        </w:r>
      </w:ins>
      <w:r w:rsidRPr="00A46033">
        <w:rPr>
          <w:rFonts w:ascii="Times New Roman" w:hAnsi="Times New Roman" w:cs="Times New Roman"/>
        </w:rPr>
        <w:t>below the designated threshold, no harvesting occur</w:t>
      </w:r>
      <w:ins w:id="71" w:author="Emma Fuller" w:date="2014-05-29T12:39:00Z">
        <w:r w:rsidR="00C1056F" w:rsidRPr="00A46033">
          <w:rPr>
            <w:rFonts w:ascii="Times New Roman" w:hAnsi="Times New Roman" w:cs="Times New Roman"/>
          </w:rPr>
          <w:t>s</w:t>
        </w:r>
      </w:ins>
      <w:r w:rsidRPr="00A46033">
        <w:rPr>
          <w:rFonts w:ascii="Times New Roman" w:hAnsi="Times New Roman" w:cs="Times New Roman"/>
        </w:rPr>
        <w:t>. If the population exceeded the threshold, then we harvest all the ‘surplus’ individuals. This approach is an extreme version of the harvest control rules proposed for many existing fisheries (</w:t>
      </w:r>
      <w:proofErr w:type="spellStart"/>
      <w:r w:rsidRPr="00A46033">
        <w:rPr>
          <w:rFonts w:ascii="Times New Roman" w:hAnsi="Times New Roman" w:cs="Times New Roman"/>
        </w:rPr>
        <w:t>Froese</w:t>
      </w:r>
      <w:proofErr w:type="spellEnd"/>
      <w:r w:rsidRPr="00A46033">
        <w:rPr>
          <w:rFonts w:ascii="Times New Roman" w:hAnsi="Times New Roman" w:cs="Times New Roman"/>
        </w:rPr>
        <w:t xml:space="preserve"> et al. 2011). </w:t>
      </w:r>
    </w:p>
    <w:p w14:paraId="7EB08505" w14:textId="237352A6"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In addition, we introduce networks of protected areas into our simulations by designating segments of space where the harvesting rate was equal to 0. Protected areas, particularly in the ocean, are typically designed to meet either harvest management or conservation goals (</w:t>
      </w:r>
      <w:proofErr w:type="spellStart"/>
      <w:r w:rsidRPr="00A46033">
        <w:rPr>
          <w:rFonts w:ascii="Times New Roman" w:hAnsi="Times New Roman" w:cs="Times New Roman"/>
        </w:rPr>
        <w:t>Agardy</w:t>
      </w:r>
      <w:proofErr w:type="spellEnd"/>
      <w:r w:rsidRPr="00A46033">
        <w:rPr>
          <w:rFonts w:ascii="Times New Roman" w:hAnsi="Times New Roman" w:cs="Times New Roman"/>
        </w:rPr>
        <w:t xml:space="preserve"> 1994; Holland and </w:t>
      </w:r>
      <w:proofErr w:type="spellStart"/>
      <w:r w:rsidRPr="00A46033">
        <w:rPr>
          <w:rFonts w:ascii="Times New Roman" w:hAnsi="Times New Roman" w:cs="Times New Roman"/>
        </w:rPr>
        <w:t>Brazee</w:t>
      </w:r>
      <w:proofErr w:type="spellEnd"/>
      <w:r w:rsidRPr="00A46033">
        <w:rPr>
          <w:rFonts w:ascii="Times New Roman" w:hAnsi="Times New Roman" w:cs="Times New Roman"/>
        </w:rPr>
        <w:t xml:space="preserve"> 1996; Gaines et al. 2010</w:t>
      </w:r>
      <w:ins w:id="72" w:author="Emma Fuller" w:date="2014-05-29T14:52:00Z">
        <w:r w:rsidR="00145F91" w:rsidRPr="00A46033">
          <w:rPr>
            <w:rFonts w:ascii="Times New Roman" w:hAnsi="Times New Roman" w:cs="Times New Roman"/>
          </w:rPr>
          <w:t>a</w:t>
        </w:r>
      </w:ins>
      <w:r w:rsidRPr="00A46033">
        <w:rPr>
          <w:rFonts w:ascii="Times New Roman" w:hAnsi="Times New Roman" w:cs="Times New Roman"/>
        </w:rPr>
        <w:t xml:space="preserve">), thus their spacing and size differ. </w:t>
      </w:r>
      <w:ins w:id="73" w:author="M P" w:date="2014-05-22T22:05:00Z">
        <w:r w:rsidR="00FD0D63" w:rsidRPr="00A46033">
          <w:rPr>
            <w:rFonts w:ascii="Times New Roman" w:hAnsi="Times New Roman" w:cs="Times New Roman"/>
          </w:rPr>
          <w:t>Harvest</w:t>
        </w:r>
      </w:ins>
      <w:r w:rsidRPr="00A46033">
        <w:rPr>
          <w:rFonts w:ascii="Times New Roman" w:hAnsi="Times New Roman" w:cs="Times New Roman"/>
        </w:rPr>
        <w:t xml:space="preserve">-oriented protected areas are often designed such that they maximize adult spillover into harvestable areas by creating many small reserves closely spaced (Hastings and </w:t>
      </w:r>
      <w:proofErr w:type="spellStart"/>
      <w:r w:rsidRPr="00A46033">
        <w:rPr>
          <w:rFonts w:ascii="Times New Roman" w:hAnsi="Times New Roman" w:cs="Times New Roman"/>
        </w:rPr>
        <w:t>Botsford</w:t>
      </w:r>
      <w:proofErr w:type="spellEnd"/>
      <w:r w:rsidRPr="00A46033">
        <w:rPr>
          <w:rFonts w:ascii="Times New Roman" w:hAnsi="Times New Roman" w:cs="Times New Roman"/>
        </w:rPr>
        <w:t xml:space="preserve"> 2003; Gaylord et al. 2005; Gaines</w:t>
      </w:r>
      <w:ins w:id="74" w:author="Emma Fuller" w:date="2014-05-29T14:52:00Z">
        <w:r w:rsidR="00145F91" w:rsidRPr="00A46033">
          <w:rPr>
            <w:rFonts w:ascii="Times New Roman" w:hAnsi="Times New Roman" w:cs="Times New Roman"/>
          </w:rPr>
          <w:t xml:space="preserve"> </w:t>
        </w:r>
      </w:ins>
      <w:r w:rsidRPr="00A46033">
        <w:rPr>
          <w:rFonts w:ascii="Times New Roman" w:hAnsi="Times New Roman" w:cs="Times New Roman"/>
        </w:rPr>
        <w:t>et al. 2010</w:t>
      </w:r>
      <w:ins w:id="75" w:author="Emma Fuller" w:date="2014-05-29T14:52:00Z">
        <w:r w:rsidR="00145F91" w:rsidRPr="00A46033">
          <w:rPr>
            <w:rFonts w:ascii="Times New Roman" w:hAnsi="Times New Roman" w:cs="Times New Roman"/>
          </w:rPr>
          <w:t>a</w:t>
        </w:r>
      </w:ins>
      <w:r w:rsidRPr="00A46033">
        <w:rPr>
          <w:rFonts w:ascii="Times New Roman" w:hAnsi="Times New Roman" w:cs="Times New Roman"/>
        </w:rPr>
        <w:t xml:space="preserve">). To mimic this management scheme, we implemented protected areas with a length </w:t>
      </w:r>
      <m:oMath>
        <m:f>
          <m:fPr>
            <m:type m:val="lin"/>
            <m:ctrlPr>
              <w:rPr>
                <w:rFonts w:ascii="Cambria Math" w:hAnsi="Cambria Math" w:cs="Times New Roman"/>
              </w:rPr>
            </m:ctrlPr>
          </m:fPr>
          <m:num>
            <m:r>
              <w:rPr>
                <w:rFonts w:ascii="Cambria Math" w:hAnsi="Cambria Math" w:cs="Times New Roman"/>
              </w:rPr>
              <m:t>1</m:t>
            </m:r>
          </m:num>
          <m:den>
            <m:r>
              <w:rPr>
                <w:rFonts w:ascii="Cambria Math" w:hAnsi="Cambria Math" w:cs="Times New Roman"/>
              </w:rPr>
              <m:t>3</m:t>
            </m:r>
          </m:den>
        </m:f>
      </m:oMath>
      <w:r w:rsidRPr="00A46033">
        <w:rPr>
          <w:rFonts w:ascii="Times New Roman" w:hAnsi="Times New Roman" w:cs="Times New Roman"/>
        </w:rPr>
        <w:t xml:space="preserve"> of the average dispersal distance and an inter-reserve spacing </w:t>
      </w:r>
      <m:oMath>
        <m:f>
          <m:fPr>
            <m:type m:val="lin"/>
            <m:ctrlPr>
              <w:rPr>
                <w:rFonts w:ascii="Cambria Math" w:hAnsi="Cambria Math" w:cs="Times New Roman"/>
              </w:rPr>
            </m:ctrlPr>
          </m:fPr>
          <m:num>
            <m:r>
              <w:rPr>
                <w:rFonts w:ascii="Cambria Math" w:hAnsi="Cambria Math" w:cs="Times New Roman"/>
              </w:rPr>
              <m:t>2</m:t>
            </m:r>
          </m:num>
          <m:den>
            <m:r>
              <w:rPr>
                <w:rFonts w:ascii="Cambria Math" w:hAnsi="Cambria Math" w:cs="Times New Roman"/>
              </w:rPr>
              <m:t>3</m:t>
            </m:r>
          </m:den>
        </m:f>
      </m:oMath>
      <w:r w:rsidRPr="00A46033">
        <w:rPr>
          <w:rFonts w:ascii="Times New Roman" w:hAnsi="Times New Roman" w:cs="Times New Roman"/>
        </w:rPr>
        <w:t xml:space="preserve"> of the average dispersal distance. Conservation-oriented protected areas</w:t>
      </w:r>
      <w:r w:rsidRPr="00A46033" w:rsidDel="00C92D10">
        <w:rPr>
          <w:rFonts w:ascii="Times New Roman" w:hAnsi="Times New Roman" w:cs="Times New Roman"/>
        </w:rPr>
        <w:t xml:space="preserve"> </w:t>
      </w:r>
      <w:r w:rsidRPr="00A46033">
        <w:rPr>
          <w:rFonts w:ascii="Times New Roman" w:hAnsi="Times New Roman" w:cs="Times New Roman"/>
        </w:rPr>
        <w:t>seek to protect entire ecosystems and reduce adult spillover by creating fewer, larger protected areas (</w:t>
      </w:r>
      <w:proofErr w:type="spellStart"/>
      <w:r w:rsidRPr="00A46033">
        <w:rPr>
          <w:rFonts w:ascii="Times New Roman" w:hAnsi="Times New Roman" w:cs="Times New Roman"/>
        </w:rPr>
        <w:t>Toonen</w:t>
      </w:r>
      <w:proofErr w:type="spellEnd"/>
      <w:r w:rsidRPr="00A46033">
        <w:rPr>
          <w:rFonts w:ascii="Times New Roman" w:hAnsi="Times New Roman" w:cs="Times New Roman"/>
        </w:rPr>
        <w:t xml:space="preserve"> et al. 2013). To mimic this scheme, we implement protected areas</w:t>
      </w:r>
      <w:r w:rsidRPr="00A46033" w:rsidDel="00C92D10">
        <w:rPr>
          <w:rFonts w:ascii="Times New Roman" w:hAnsi="Times New Roman" w:cs="Times New Roman"/>
        </w:rPr>
        <w:t xml:space="preserve"> </w:t>
      </w:r>
      <w:r w:rsidRPr="00A46033">
        <w:rPr>
          <w:rFonts w:ascii="Times New Roman" w:hAnsi="Times New Roman" w:cs="Times New Roman"/>
        </w:rPr>
        <w:t xml:space="preserve">with a length </w:t>
      </w:r>
      <m:oMath>
        <m:r>
          <w:rPr>
            <w:rFonts w:ascii="Cambria Math" w:hAnsi="Cambria Math" w:cs="Times New Roman"/>
          </w:rPr>
          <m:t>4</m:t>
        </m:r>
      </m:oMath>
      <w:r w:rsidRPr="00A46033">
        <w:rPr>
          <w:rFonts w:ascii="Times New Roman" w:hAnsi="Times New Roman" w:cs="Times New Roman"/>
        </w:rPr>
        <w:t xml:space="preserve"> times the average dispersal distance and an inter-reserve spacing </w:t>
      </w:r>
      <m:oMath>
        <m:r>
          <w:rPr>
            <w:rFonts w:ascii="Cambria Math" w:hAnsi="Cambria Math" w:cs="Times New Roman"/>
          </w:rPr>
          <m:t>8</m:t>
        </m:r>
      </m:oMath>
      <w:r w:rsidRPr="00A46033">
        <w:rPr>
          <w:rFonts w:ascii="Times New Roman" w:hAnsi="Times New Roman" w:cs="Times New Roman"/>
        </w:rPr>
        <w:t xml:space="preserve"> times the average dispersal distance between them (Lockwood</w:t>
      </w:r>
      <w:ins w:id="76" w:author="Emma Fuller" w:date="2014-05-29T14:52:00Z">
        <w:r w:rsidR="00145F91" w:rsidRPr="00A46033">
          <w:rPr>
            <w:rFonts w:ascii="Times New Roman" w:hAnsi="Times New Roman" w:cs="Times New Roman"/>
          </w:rPr>
          <w:t xml:space="preserve"> et al.</w:t>
        </w:r>
      </w:ins>
      <w:r w:rsidRPr="00A46033">
        <w:rPr>
          <w:rFonts w:ascii="Times New Roman" w:hAnsi="Times New Roman" w:cs="Times New Roman"/>
        </w:rPr>
        <w:t xml:space="preserve"> 2002). In both harvest-oriented and conservation-oriented protected area networks, 1/3 of the coastline </w:t>
      </w:r>
      <w:ins w:id="77" w:author="Emma Fuller" w:date="2014-05-29T12:40:00Z">
        <w:r w:rsidR="00C1056F" w:rsidRPr="00A46033">
          <w:rPr>
            <w:rFonts w:ascii="Times New Roman" w:hAnsi="Times New Roman" w:cs="Times New Roman"/>
          </w:rPr>
          <w:t xml:space="preserve">is </w:t>
        </w:r>
      </w:ins>
      <w:r w:rsidRPr="00A46033">
        <w:rPr>
          <w:rFonts w:ascii="Times New Roman" w:hAnsi="Times New Roman" w:cs="Times New Roman"/>
        </w:rPr>
        <w:t xml:space="preserve">protected. </w:t>
      </w:r>
      <w:ins w:id="78" w:author="Emma Fuller" w:date="2014-05-29T11:34:00Z">
        <w:r w:rsidR="00F63EC4" w:rsidRPr="00A46033">
          <w:rPr>
            <w:rFonts w:ascii="Times New Roman" w:hAnsi="Times New Roman" w:cs="Times New Roman"/>
          </w:rPr>
          <w:t xml:space="preserve">With protected areas present we either assume that harvesting </w:t>
        </w:r>
      </w:ins>
      <w:ins w:id="79" w:author="Emma Fuller" w:date="2014-05-29T11:36:00Z">
        <w:r w:rsidR="00F63EC4" w:rsidRPr="00A46033">
          <w:rPr>
            <w:rFonts w:ascii="Times New Roman" w:hAnsi="Times New Roman" w:cs="Times New Roman"/>
          </w:rPr>
          <w:t xml:space="preserve">is proportional </w:t>
        </w:r>
      </w:ins>
      <w:ins w:id="80" w:author="Emma Fuller" w:date="2014-05-29T11:37:00Z">
        <w:r w:rsidR="00195706" w:rsidRPr="00A46033">
          <w:rPr>
            <w:rFonts w:ascii="Times New Roman" w:hAnsi="Times New Roman" w:cs="Times New Roman"/>
          </w:rPr>
          <w:t xml:space="preserve">in areas between reserves </w:t>
        </w:r>
      </w:ins>
      <w:ins w:id="81" w:author="Emma Fuller" w:date="2014-05-29T11:36:00Z">
        <w:r w:rsidR="00195706" w:rsidRPr="00A46033">
          <w:rPr>
            <w:rFonts w:ascii="Times New Roman" w:hAnsi="Times New Roman" w:cs="Times New Roman"/>
          </w:rPr>
          <w:t>or that harvesting pressure remains constant, and is shifted to available, unprotected habitat.</w:t>
        </w:r>
      </w:ins>
      <w:bookmarkStart w:id="82" w:name="_GoBack"/>
      <w:bookmarkEnd w:id="82"/>
      <w:r w:rsidRPr="00A46033">
        <w:rPr>
          <w:rFonts w:ascii="Times New Roman" w:hAnsi="Times New Roman" w:cs="Times New Roman"/>
        </w:rPr>
        <w:t xml:space="preserve"> </w:t>
      </w:r>
    </w:p>
    <w:p w14:paraId="54EC0AE0" w14:textId="397AB267" w:rsidR="00F240E3" w:rsidRPr="00A46033" w:rsidRDefault="00F240E3" w:rsidP="00F240E3">
      <w:pPr>
        <w:spacing w:line="480" w:lineRule="auto"/>
        <w:rPr>
          <w:rFonts w:ascii="Times New Roman" w:eastAsiaTheme="minorEastAsia" w:hAnsi="Times New Roman" w:cs="Times New Roman"/>
        </w:rPr>
      </w:pPr>
      <w:r w:rsidRPr="00A46033">
        <w:rPr>
          <w:rFonts w:ascii="Times New Roman" w:hAnsi="Times New Roman" w:cs="Times New Roman"/>
        </w:rPr>
        <w:t>For every simulation, we seed the model with 50 individuals at a single location and iterate</w:t>
      </w:r>
      <w:ins w:id="83" w:author="Emma Fuller" w:date="2014-05-29T11:42:00Z">
        <w:r w:rsidR="00195706" w:rsidRPr="00A46033">
          <w:rPr>
            <w:rFonts w:ascii="Times New Roman" w:hAnsi="Times New Roman" w:cs="Times New Roman"/>
          </w:rPr>
          <w:t xml:space="preserve"> for</w:t>
        </w:r>
      </w:ins>
      <w:r w:rsidRPr="00A46033">
        <w:rPr>
          <w:rFonts w:ascii="Times New Roman" w:hAnsi="Times New Roman" w:cs="Times New Roman"/>
        </w:rPr>
        <w:t xml:space="preserve"> </w:t>
      </w:r>
      <w:ins w:id="84" w:author="Emma Fuller" w:date="2014-05-29T11:38:00Z">
        <w:r w:rsidR="00195706" w:rsidRPr="00A46033">
          <w:rPr>
            <w:rFonts w:ascii="Times New Roman" w:hAnsi="Times New Roman" w:cs="Times New Roman"/>
          </w:rPr>
          <w:t xml:space="preserve">2000 </w:t>
        </w:r>
      </w:ins>
      <w:r w:rsidRPr="00A46033">
        <w:rPr>
          <w:rFonts w:ascii="Times New Roman" w:hAnsi="Times New Roman" w:cs="Times New Roman"/>
        </w:rPr>
        <w:t>generations to reach equilibrium without harvesting or climate shift (more than sufficient based on initial tests). We then add harvesting pressure, allow the population to again reach equilibrium (</w:t>
      </w:r>
      <w:ins w:id="85" w:author="Emma Fuller" w:date="2014-05-29T11:38:00Z">
        <w:r w:rsidR="00195706" w:rsidRPr="00A46033">
          <w:rPr>
            <w:rFonts w:ascii="Times New Roman" w:hAnsi="Times New Roman" w:cs="Times New Roman"/>
          </w:rPr>
          <w:t xml:space="preserve">2000 </w:t>
        </w:r>
      </w:ins>
      <w:r w:rsidRPr="00A46033">
        <w:rPr>
          <w:rFonts w:ascii="Times New Roman" w:hAnsi="Times New Roman" w:cs="Times New Roman"/>
        </w:rPr>
        <w:t xml:space="preserve">generations), and finally add a changing climate by moving the viable patch with a certain velocity. After </w:t>
      </w:r>
      <w:ins w:id="86" w:author="Emma Fuller" w:date="2014-05-29T11:39:00Z">
        <w:r w:rsidR="00195706" w:rsidRPr="00A46033">
          <w:rPr>
            <w:rFonts w:ascii="Times New Roman" w:hAnsi="Times New Roman" w:cs="Times New Roman"/>
          </w:rPr>
          <w:t>6000</w:t>
        </w:r>
      </w:ins>
      <w:r w:rsidRPr="00A46033">
        <w:rPr>
          <w:rFonts w:ascii="Times New Roman" w:hAnsi="Times New Roman" w:cs="Times New Roman"/>
        </w:rPr>
        <w:t xml:space="preserve"> generations we calculate equilibrium biomass as the mean biomass of </w:t>
      </w:r>
      <w:ins w:id="87" w:author="Emma Fuller" w:date="2014-05-29T11:39:00Z">
        <w:r w:rsidR="00195706" w:rsidRPr="00A46033">
          <w:rPr>
            <w:rFonts w:ascii="Times New Roman" w:hAnsi="Times New Roman" w:cs="Times New Roman"/>
          </w:rPr>
          <w:t xml:space="preserve">2000 </w:t>
        </w:r>
      </w:ins>
      <w:r w:rsidRPr="00A46033">
        <w:rPr>
          <w:rFonts w:ascii="Times New Roman" w:hAnsi="Times New Roman" w:cs="Times New Roman"/>
        </w:rPr>
        <w:t>additional generations</w:t>
      </w:r>
      <w:ins w:id="88" w:author="Emma Fuller" w:date="2014-05-29T11:39:00Z">
        <w:r w:rsidR="00195706" w:rsidRPr="00A46033">
          <w:rPr>
            <w:rFonts w:ascii="Times New Roman" w:hAnsi="Times New Roman" w:cs="Times New Roman"/>
          </w:rPr>
          <w:t>.</w:t>
        </w:r>
      </w:ins>
      <w:ins w:id="89" w:author="Emma Fuller" w:date="2014-05-29T11:40:00Z">
        <w:r w:rsidR="00195706" w:rsidRPr="00A46033">
          <w:rPr>
            <w:rFonts w:ascii="Times New Roman" w:hAnsi="Times New Roman" w:cs="Times New Roman"/>
          </w:rPr>
          <w:t xml:space="preserve"> Implementing protected areas makes the population abundance cycle, </w:t>
        </w:r>
      </w:ins>
      <w:ins w:id="90" w:author="Emma Fuller" w:date="2014-05-29T11:41:00Z">
        <w:r w:rsidR="00195706" w:rsidRPr="00A46033">
          <w:rPr>
            <w:rFonts w:ascii="Times New Roman" w:hAnsi="Times New Roman" w:cs="Times New Roman"/>
          </w:rPr>
          <w:t>averaging</w:t>
        </w:r>
      </w:ins>
      <w:ins w:id="91" w:author="Emma Fuller" w:date="2014-05-29T11:40:00Z">
        <w:r w:rsidR="00195706" w:rsidRPr="00A46033">
          <w:rPr>
            <w:rFonts w:ascii="Times New Roman" w:hAnsi="Times New Roman" w:cs="Times New Roman"/>
          </w:rPr>
          <w:t xml:space="preserve"> </w:t>
        </w:r>
      </w:ins>
      <w:ins w:id="92" w:author="Emma Fuller" w:date="2014-05-29T11:41:00Z">
        <w:r w:rsidR="00195706" w:rsidRPr="00A46033">
          <w:rPr>
            <w:rFonts w:ascii="Times New Roman" w:hAnsi="Times New Roman" w:cs="Times New Roman"/>
          </w:rPr>
          <w:t>over 2000 generations is sufficient to erase effects of periodicity in results.</w:t>
        </w:r>
      </w:ins>
      <w:ins w:id="93" w:author="Emma Fuller" w:date="2014-05-29T11:39:00Z">
        <w:r w:rsidR="00195706" w:rsidRPr="00A46033">
          <w:rPr>
            <w:rFonts w:ascii="Times New Roman" w:hAnsi="Times New Roman" w:cs="Times New Roman"/>
          </w:rPr>
          <w:t xml:space="preserve"> If </w:t>
        </w:r>
      </w:ins>
      <w:ins w:id="94" w:author="Emma Fuller" w:date="2014-05-29T11:40:00Z">
        <w:r w:rsidR="00195706" w:rsidRPr="00A46033">
          <w:rPr>
            <w:rFonts w:ascii="Times New Roman" w:hAnsi="Times New Roman" w:cs="Times New Roman"/>
          </w:rPr>
          <w:t xml:space="preserve">population abundance declines below 0.001, the population is considered extinct (i.e. abundance is 0). </w:t>
        </w:r>
      </w:ins>
      <w:r w:rsidRPr="00A46033">
        <w:rPr>
          <w:rFonts w:ascii="Times New Roman" w:hAnsi="Times New Roman" w:cs="Times New Roman"/>
        </w:rPr>
        <w:t xml:space="preserve">For all simulations, we use a Laplace dispersal kernel, </w:t>
      </w:r>
      <m:oMath>
        <m:r>
          <w:rPr>
            <w:rFonts w:ascii="Cambria Math" w:hAnsi="Cambria Math" w:cs="Times New Roman"/>
          </w:rPr>
          <m:t>k</m:t>
        </m:r>
        <m:d>
          <m:dPr>
            <m:ctrlPr>
              <w:rPr>
                <w:rFonts w:ascii="Cambria Math" w:hAnsi="Cambria Math" w:cs="Times New Roman"/>
                <w:i/>
              </w:rPr>
            </m:ctrlPr>
          </m:dPr>
          <m:e>
            <m:r>
              <w:rPr>
                <w:rFonts w:ascii="Cambria Math" w:hAnsi="Cambria Math" w:cs="Times New Roman"/>
              </w:rPr>
              <m:t>x-y</m:t>
            </m:r>
          </m:e>
        </m:d>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b</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-b</m:t>
            </m:r>
            <m:d>
              <m:dPr>
                <m:begChr m:val="|"/>
                <m:endChr m:val="|"/>
                <m:ctrlPr>
                  <w:rPr>
                    <w:rFonts w:ascii="Cambria Math" w:hAnsi="Cambria Math" w:cs="Times New Roman"/>
                    <w:i/>
                  </w:rPr>
                </m:ctrlPr>
              </m:dPr>
              <m:e>
                <m:r>
                  <w:rPr>
                    <w:rFonts w:ascii="Cambria Math" w:hAnsi="Cambria Math" w:cs="Times New Roman"/>
                  </w:rPr>
                  <m:t>x-y</m:t>
                </m:r>
              </m:e>
            </m:d>
          </m:sup>
        </m:sSup>
      </m:oMath>
      <w:r w:rsidRPr="00A46033">
        <w:rPr>
          <w:rFonts w:ascii="Times New Roman" w:eastAsiaTheme="minorEastAsia" w:hAnsi="Times New Roman" w:cs="Times New Roman"/>
        </w:rPr>
        <w:t xml:space="preserve">, which is a commonly </w:t>
      </w:r>
      <w:r w:rsidRPr="00A46033">
        <w:rPr>
          <w:rFonts w:ascii="Times New Roman" w:hAnsi="Times New Roman" w:cs="Times New Roman"/>
        </w:rPr>
        <w:t>used model of marine larval dispersal (</w:t>
      </w:r>
      <w:proofErr w:type="spellStart"/>
      <w:r w:rsidRPr="00A46033">
        <w:rPr>
          <w:rFonts w:ascii="Times New Roman" w:hAnsi="Times New Roman" w:cs="Times New Roman"/>
        </w:rPr>
        <w:t>Botsford</w:t>
      </w:r>
      <w:proofErr w:type="spellEnd"/>
      <w:r w:rsidRPr="00A46033">
        <w:rPr>
          <w:rFonts w:ascii="Times New Roman" w:hAnsi="Times New Roman" w:cs="Times New Roman"/>
        </w:rPr>
        <w:t xml:space="preserve"> et al. 2001) that, however, is not amenable to the analytical methods we use above. </w:t>
      </w:r>
    </w:p>
    <w:p w14:paraId="7E6A092A" w14:textId="77777777" w:rsidR="00F240E3" w:rsidRPr="00A46033" w:rsidRDefault="00F240E3" w:rsidP="00F240E3">
      <w:pPr>
        <w:pStyle w:val="Heading1"/>
        <w:spacing w:line="480" w:lineRule="auto"/>
        <w:rPr>
          <w:rFonts w:ascii="Times New Roman" w:hAnsi="Times New Roman" w:cs="Times New Roman"/>
          <w:color w:val="auto"/>
        </w:rPr>
      </w:pPr>
      <w:bookmarkStart w:id="95" w:name="results"/>
      <w:r w:rsidRPr="00A46033">
        <w:rPr>
          <w:rFonts w:ascii="Times New Roman" w:hAnsi="Times New Roman" w:cs="Times New Roman"/>
          <w:color w:val="auto"/>
        </w:rPr>
        <w:t>Results</w:t>
      </w:r>
    </w:p>
    <w:p w14:paraId="44EE8FA3" w14:textId="77777777" w:rsidR="00F240E3" w:rsidRPr="00A46033" w:rsidRDefault="00F240E3" w:rsidP="00F240E3">
      <w:pPr>
        <w:pStyle w:val="Heading2"/>
        <w:spacing w:line="480" w:lineRule="auto"/>
        <w:rPr>
          <w:rFonts w:ascii="Times New Roman" w:hAnsi="Times New Roman" w:cs="Times New Roman"/>
          <w:color w:val="auto"/>
          <w:sz w:val="28"/>
        </w:rPr>
      </w:pPr>
      <w:bookmarkStart w:id="96" w:name="interactions-between-stressors"/>
      <w:bookmarkEnd w:id="95"/>
      <w:r w:rsidRPr="00A46033">
        <w:rPr>
          <w:rFonts w:ascii="Times New Roman" w:hAnsi="Times New Roman" w:cs="Times New Roman"/>
          <w:color w:val="auto"/>
          <w:sz w:val="28"/>
        </w:rPr>
        <w:t>Persistence with Harvesting and Climate Velocity</w:t>
      </w:r>
    </w:p>
    <w:bookmarkEnd w:id="96"/>
    <w:p w14:paraId="0F0931F7" w14:textId="7BA8B906" w:rsidR="00CC0607" w:rsidRPr="00A46033" w:rsidRDefault="00CC0607" w:rsidP="00CC0607">
      <w:pPr>
        <w:spacing w:line="480" w:lineRule="auto"/>
        <w:rPr>
          <w:ins w:id="97" w:author="M P" w:date="2014-05-22T11:46:00Z"/>
          <w:rFonts w:ascii="Times New Roman" w:hAnsi="Times New Roman" w:cs="Times New Roman"/>
        </w:rPr>
      </w:pPr>
      <w:ins w:id="98" w:author="M P" w:date="2014-05-22T11:46:00Z">
        <w:r w:rsidRPr="00A46033">
          <w:rPr>
            <w:rFonts w:ascii="Times New Roman" w:hAnsi="Times New Roman" w:cs="Times New Roman"/>
          </w:rPr>
          <w:t xml:space="preserve">We begin by examining the critical rates of harvesting and climate velocity, i.e., those rates sufficient to drive a population extinct. As would be expected, we find that the critical rate of each stressor is lower if </w:t>
        </w:r>
      </w:ins>
      <w:ins w:id="99" w:author="M P" w:date="2014-05-22T11:58:00Z">
        <w:r w:rsidR="006834F1" w:rsidRPr="00A46033">
          <w:rPr>
            <w:rFonts w:ascii="Times New Roman" w:hAnsi="Times New Roman" w:cs="Times New Roman"/>
          </w:rPr>
          <w:t>a</w:t>
        </w:r>
      </w:ins>
      <w:ins w:id="100" w:author="M P" w:date="2014-05-22T11:46:00Z">
        <w:r w:rsidRPr="00A46033">
          <w:rPr>
            <w:rFonts w:ascii="Times New Roman" w:hAnsi="Times New Roman" w:cs="Times New Roman"/>
          </w:rPr>
          <w:t xml:space="preserve"> population faces higher intensities of the other stressor (</w:t>
        </w:r>
      </w:ins>
      <w:ins w:id="101" w:author="M P" w:date="2014-05-22T11:48:00Z">
        <w:r w:rsidRPr="00A46033">
          <w:rPr>
            <w:rFonts w:ascii="Times New Roman" w:hAnsi="Times New Roman" w:cs="Times New Roman"/>
          </w:rPr>
          <w:t xml:space="preserve">downward curving lines in </w:t>
        </w:r>
      </w:ins>
      <w:ins w:id="102" w:author="M P" w:date="2014-05-22T11:46:00Z">
        <w:r w:rsidRPr="00A46033">
          <w:rPr>
            <w:rFonts w:ascii="Times New Roman" w:hAnsi="Times New Roman" w:cs="Times New Roman"/>
          </w:rPr>
          <w:t>Fig</w:t>
        </w:r>
      </w:ins>
      <w:ins w:id="103" w:author="Emma Fuller" w:date="2014-06-12T09:24:00Z">
        <w:r w:rsidR="00C70895" w:rsidRPr="00A46033">
          <w:rPr>
            <w:rFonts w:ascii="Times New Roman" w:hAnsi="Times New Roman" w:cs="Times New Roman"/>
          </w:rPr>
          <w:t>ure</w:t>
        </w:r>
      </w:ins>
      <w:ins w:id="104" w:author="M P" w:date="2014-05-22T11:46:00Z">
        <w:r w:rsidRPr="00A46033">
          <w:rPr>
            <w:rFonts w:ascii="Times New Roman" w:hAnsi="Times New Roman" w:cs="Times New Roman"/>
          </w:rPr>
          <w:t xml:space="preserve"> 1). For example, a harvesting rate that is sustainable in the absence of environmental shift (</w:t>
        </w:r>
        <w:r w:rsidRPr="00A46033">
          <w:rPr>
            <w:rFonts w:ascii="Times New Roman" w:hAnsi="Times New Roman" w:cs="Times New Roman"/>
            <w:i/>
          </w:rPr>
          <w:t>c</w:t>
        </w:r>
        <w:r w:rsidRPr="00A46033">
          <w:rPr>
            <w:rFonts w:ascii="Times New Roman" w:hAnsi="Times New Roman" w:cs="Times New Roman"/>
          </w:rPr>
          <w:t xml:space="preserve"> near zero) may no longer be sustainable if the environment begins to change rapidly (</w:t>
        </w:r>
        <w:r w:rsidRPr="00A46033">
          <w:rPr>
            <w:rFonts w:ascii="Times New Roman" w:hAnsi="Times New Roman" w:cs="Times New Roman"/>
            <w:i/>
          </w:rPr>
          <w:t xml:space="preserve">c </w:t>
        </w:r>
        <w:r w:rsidRPr="00A46033">
          <w:rPr>
            <w:rFonts w:ascii="Times New Roman" w:hAnsi="Times New Roman" w:cs="Times New Roman"/>
          </w:rPr>
          <w:t>&gt;&gt; zero).</w:t>
        </w:r>
      </w:ins>
    </w:p>
    <w:p w14:paraId="6A205A25" w14:textId="09BA5B65" w:rsidR="00F240E3" w:rsidRPr="00A46033" w:rsidRDefault="006834F1" w:rsidP="00F240E3">
      <w:pPr>
        <w:spacing w:line="480" w:lineRule="auto"/>
        <w:rPr>
          <w:rFonts w:ascii="Times New Roman" w:hAnsi="Times New Roman" w:cs="Times New Roman"/>
        </w:rPr>
      </w:pPr>
      <w:ins w:id="105" w:author="M P" w:date="2014-05-22T11:58:00Z">
        <w:r w:rsidRPr="00A46033">
          <w:rPr>
            <w:rFonts w:ascii="Times New Roman" w:hAnsi="Times New Roman" w:cs="Times New Roman"/>
          </w:rPr>
          <w:t>We</w:t>
        </w:r>
      </w:ins>
      <w:ins w:id="106" w:author="M P" w:date="2014-05-22T12:00:00Z">
        <w:r w:rsidR="0086336F" w:rsidRPr="00A46033">
          <w:rPr>
            <w:rFonts w:ascii="Times New Roman" w:hAnsi="Times New Roman" w:cs="Times New Roman"/>
          </w:rPr>
          <w:t xml:space="preserve"> also examine the sensitivity of critical rates to growth and dispersal. </w:t>
        </w:r>
      </w:ins>
      <w:r w:rsidR="00F240E3" w:rsidRPr="00A46033">
        <w:rPr>
          <w:rFonts w:ascii="Times New Roman" w:hAnsi="Times New Roman" w:cs="Times New Roman"/>
        </w:rPr>
        <w:t>I</w:t>
      </w:r>
      <w:ins w:id="107" w:author="M P" w:date="2014-05-22T11:48:00Z">
        <w:r w:rsidR="00CC0607" w:rsidRPr="00A46033">
          <w:rPr>
            <w:rFonts w:ascii="Times New Roman" w:hAnsi="Times New Roman" w:cs="Times New Roman"/>
          </w:rPr>
          <w:t>n our model, i</w:t>
        </w:r>
      </w:ins>
      <w:r w:rsidR="00F240E3" w:rsidRPr="00A46033">
        <w:rPr>
          <w:rFonts w:ascii="Times New Roman" w:hAnsi="Times New Roman" w:cs="Times New Roman"/>
        </w:rPr>
        <w:t>t is always the case that increasing the intrinsic growth rate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w:r w:rsidR="00F240E3" w:rsidRPr="00A46033">
        <w:rPr>
          <w:rFonts w:ascii="Times New Roman" w:hAnsi="Times New Roman" w:cs="Times New Roman"/>
        </w:rPr>
        <w:t xml:space="preserve">), all else being equal, will increase the critical climate velocity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00F240E3" w:rsidRPr="00A46033">
        <w:rPr>
          <w:rFonts w:ascii="Times New Roman" w:hAnsi="Times New Roman" w:cs="Times New Roman"/>
        </w:rPr>
        <w:t xml:space="preserve"> and the critical harvesting rate </w:t>
      </w:r>
      <m:oMath>
        <m:sSup>
          <m:sSupPr>
            <m:ctrlPr>
              <w:rPr>
                <w:rFonts w:ascii="Cambria Math" w:hAnsi="Cambria Math" w:cs="Times New Roman"/>
              </w:rPr>
            </m:ctrlPr>
          </m:sSupPr>
          <m:e>
            <m:r>
              <w:rPr>
                <w:rFonts w:ascii="Cambria Math" w:hAnsi="Cambria Math" w:cs="Times New Roman"/>
              </w:rPr>
              <m:t>h</m:t>
            </m:r>
          </m:e>
          <m:sup>
            <m:r>
              <w:rPr>
                <w:rFonts w:ascii="Cambria Math" w:hAnsi="Cambria Math" w:cs="Times New Roman"/>
              </w:rPr>
              <m:t>*</m:t>
            </m:r>
          </m:sup>
        </m:sSup>
      </m:oMath>
      <w:r w:rsidR="00F240E3" w:rsidRPr="00A46033">
        <w:rPr>
          <w:rFonts w:ascii="Times New Roman" w:hAnsi="Times New Roman" w:cs="Times New Roman"/>
        </w:rPr>
        <w:t xml:space="preserve">, since a population that grows more quickly can recover more effectively from losses caused by these </w:t>
      </w:r>
      <w:ins w:id="108" w:author="M P" w:date="2014-05-22T11:47:00Z">
        <w:r w:rsidR="00CC0607" w:rsidRPr="00A46033">
          <w:rPr>
            <w:rFonts w:ascii="Times New Roman" w:hAnsi="Times New Roman" w:cs="Times New Roman"/>
          </w:rPr>
          <w:t xml:space="preserve">stressors </w:t>
        </w:r>
      </w:ins>
      <w:r w:rsidR="00F240E3" w:rsidRPr="00A46033">
        <w:rPr>
          <w:rFonts w:ascii="Times New Roman" w:hAnsi="Times New Roman" w:cs="Times New Roman"/>
        </w:rPr>
        <w:t>(</w:t>
      </w:r>
      <w:ins w:id="109" w:author="M P" w:date="2014-05-22T11:48:00Z">
        <w:r w:rsidR="00CC0607" w:rsidRPr="00A46033">
          <w:rPr>
            <w:rFonts w:ascii="Times New Roman" w:hAnsi="Times New Roman" w:cs="Times New Roman"/>
          </w:rPr>
          <w:t xml:space="preserve">compare lines with different shading in </w:t>
        </w:r>
      </w:ins>
      <w:r w:rsidR="00F240E3" w:rsidRPr="00A46033">
        <w:rPr>
          <w:rFonts w:ascii="Times New Roman" w:hAnsi="Times New Roman" w:cs="Times New Roman"/>
        </w:rPr>
        <w:t>Fig</w:t>
      </w:r>
      <w:ins w:id="110" w:author="Emma Fuller" w:date="2014-06-12T09:24:00Z">
        <w:r w:rsidR="000469D6" w:rsidRPr="00A46033">
          <w:rPr>
            <w:rFonts w:ascii="Times New Roman" w:hAnsi="Times New Roman" w:cs="Times New Roman"/>
          </w:rPr>
          <w:t>ure</w:t>
        </w:r>
      </w:ins>
      <w:r w:rsidR="00F240E3" w:rsidRPr="00A46033">
        <w:rPr>
          <w:rFonts w:ascii="Times New Roman" w:hAnsi="Times New Roman" w:cs="Times New Roman"/>
        </w:rPr>
        <w:t xml:space="preserve"> 1). However, whether or not dispersing farther is better depends on how quickly the environment is shifting</w:t>
      </w:r>
      <w:ins w:id="111" w:author="M P" w:date="2014-05-22T11:49:00Z">
        <w:r w:rsidR="00CC0607" w:rsidRPr="00A46033">
          <w:rPr>
            <w:rFonts w:ascii="Times New Roman" w:hAnsi="Times New Roman" w:cs="Times New Roman"/>
          </w:rPr>
          <w:t xml:space="preserve"> (compare solid and dashed lines in Fig</w:t>
        </w:r>
      </w:ins>
      <w:ins w:id="112" w:author="Emma Fuller" w:date="2014-06-12T09:24:00Z">
        <w:r w:rsidR="000469D6" w:rsidRPr="00A46033">
          <w:rPr>
            <w:rFonts w:ascii="Times New Roman" w:hAnsi="Times New Roman" w:cs="Times New Roman"/>
          </w:rPr>
          <w:t>ure</w:t>
        </w:r>
      </w:ins>
      <w:ins w:id="113" w:author="M P" w:date="2014-05-22T11:49:00Z">
        <w:r w:rsidR="00CC0607" w:rsidRPr="00A46033">
          <w:rPr>
            <w:rFonts w:ascii="Times New Roman" w:hAnsi="Times New Roman" w:cs="Times New Roman"/>
          </w:rPr>
          <w:t xml:space="preserve"> 1)</w:t>
        </w:r>
      </w:ins>
      <w:r w:rsidR="00F240E3" w:rsidRPr="00A46033">
        <w:rPr>
          <w:rFonts w:ascii="Times New Roman" w:hAnsi="Times New Roman" w:cs="Times New Roman"/>
        </w:rPr>
        <w:t xml:space="preserve">. When the environment is shifting slowly, populations with wider dispersal kernels have a lower critical harvesting rate because dispersing farther </w:t>
      </w:r>
      <w:ins w:id="114" w:author="M P" w:date="2014-05-22T11:50:00Z">
        <w:r w:rsidR="00CC0607" w:rsidRPr="00A46033">
          <w:rPr>
            <w:rFonts w:ascii="Times New Roman" w:hAnsi="Times New Roman" w:cs="Times New Roman"/>
          </w:rPr>
          <w:t>results in too</w:t>
        </w:r>
      </w:ins>
      <w:r w:rsidR="00F240E3" w:rsidRPr="00A46033">
        <w:rPr>
          <w:rFonts w:ascii="Times New Roman" w:hAnsi="Times New Roman" w:cs="Times New Roman"/>
        </w:rPr>
        <w:t xml:space="preserve"> many larvae dispers</w:t>
      </w:r>
      <w:ins w:id="115" w:author="M P" w:date="2014-05-22T11:51:00Z">
        <w:r w:rsidR="00CC0607" w:rsidRPr="00A46033">
          <w:rPr>
            <w:rFonts w:ascii="Times New Roman" w:hAnsi="Times New Roman" w:cs="Times New Roman"/>
          </w:rPr>
          <w:t xml:space="preserve">ing off </w:t>
        </w:r>
      </w:ins>
      <w:r w:rsidR="00F240E3" w:rsidRPr="00A46033">
        <w:rPr>
          <w:rFonts w:ascii="Times New Roman" w:hAnsi="Times New Roman" w:cs="Times New Roman"/>
        </w:rPr>
        <w:t xml:space="preserve">the viable patch. When the environment is shifting quickly, on the other hand, populations with wider dispersal kernels </w:t>
      </w:r>
      <w:ins w:id="116" w:author="M P" w:date="2014-05-22T11:54:00Z">
        <w:r w:rsidR="00CC0607" w:rsidRPr="00A46033">
          <w:rPr>
            <w:rFonts w:ascii="Times New Roman" w:hAnsi="Times New Roman" w:cs="Times New Roman"/>
          </w:rPr>
          <w:t>can better withstand</w:t>
        </w:r>
      </w:ins>
      <w:r w:rsidR="00F240E3" w:rsidRPr="00A46033">
        <w:rPr>
          <w:rFonts w:ascii="Times New Roman" w:hAnsi="Times New Roman" w:cs="Times New Roman"/>
        </w:rPr>
        <w:t xml:space="preserve"> harvesting because </w:t>
      </w:r>
      <w:ins w:id="117" w:author="M P" w:date="2014-05-22T11:53:00Z">
        <w:r w:rsidR="00CC0607" w:rsidRPr="00A46033">
          <w:rPr>
            <w:rFonts w:ascii="Times New Roman" w:hAnsi="Times New Roman" w:cs="Times New Roman"/>
          </w:rPr>
          <w:t xml:space="preserve">larvae dispersing long distances </w:t>
        </w:r>
      </w:ins>
      <w:ins w:id="118" w:author="M P" w:date="2014-05-22T11:54:00Z">
        <w:r w:rsidR="00CC0607" w:rsidRPr="00A46033">
          <w:rPr>
            <w:rFonts w:ascii="Times New Roman" w:hAnsi="Times New Roman" w:cs="Times New Roman"/>
          </w:rPr>
          <w:t>more effectively</w:t>
        </w:r>
      </w:ins>
      <w:ins w:id="119" w:author="M P" w:date="2014-05-22T11:53:00Z">
        <w:r w:rsidR="00CC0607" w:rsidRPr="00A46033">
          <w:rPr>
            <w:rFonts w:ascii="Times New Roman" w:hAnsi="Times New Roman" w:cs="Times New Roman"/>
          </w:rPr>
          <w:t xml:space="preserve"> colonize the</w:t>
        </w:r>
      </w:ins>
      <w:ins w:id="120" w:author="M P" w:date="2014-05-22T11:52:00Z">
        <w:r w:rsidR="00CC0607" w:rsidRPr="00A46033">
          <w:rPr>
            <w:rFonts w:ascii="Times New Roman" w:hAnsi="Times New Roman" w:cs="Times New Roman"/>
          </w:rPr>
          <w:t xml:space="preserve"> habitat </w:t>
        </w:r>
      </w:ins>
      <w:ins w:id="121" w:author="M P" w:date="2014-05-22T11:53:00Z">
        <w:r w:rsidR="00CC0607" w:rsidRPr="00A46033">
          <w:rPr>
            <w:rFonts w:ascii="Times New Roman" w:hAnsi="Times New Roman" w:cs="Times New Roman"/>
          </w:rPr>
          <w:t xml:space="preserve">patch that will be viable </w:t>
        </w:r>
      </w:ins>
      <w:ins w:id="122" w:author="M P" w:date="2014-05-22T11:54:00Z">
        <w:r w:rsidR="00CC0607" w:rsidRPr="00A46033">
          <w:rPr>
            <w:rFonts w:ascii="Times New Roman" w:hAnsi="Times New Roman" w:cs="Times New Roman"/>
          </w:rPr>
          <w:t>in</w:t>
        </w:r>
      </w:ins>
      <w:ins w:id="123" w:author="M P" w:date="2014-05-22T11:52:00Z">
        <w:r w:rsidR="00CC0607" w:rsidRPr="00A46033">
          <w:rPr>
            <w:rFonts w:ascii="Times New Roman" w:hAnsi="Times New Roman" w:cs="Times New Roman"/>
          </w:rPr>
          <w:t xml:space="preserve"> </w:t>
        </w:r>
      </w:ins>
      <w:r w:rsidR="00F240E3" w:rsidRPr="00A46033">
        <w:rPr>
          <w:rFonts w:ascii="Times New Roman" w:hAnsi="Times New Roman" w:cs="Times New Roman"/>
        </w:rPr>
        <w:t xml:space="preserve">the next generation. </w:t>
      </w:r>
    </w:p>
    <w:p w14:paraId="762F2BF5" w14:textId="77777777" w:rsidR="00F240E3" w:rsidRPr="00A46033" w:rsidRDefault="00F240E3" w:rsidP="00F240E3">
      <w:pPr>
        <w:spacing w:line="480" w:lineRule="auto"/>
        <w:rPr>
          <w:rFonts w:ascii="Times New Roman" w:hAnsi="Times New Roman" w:cs="Times New Roman"/>
          <w:b/>
          <w:sz w:val="28"/>
        </w:rPr>
      </w:pPr>
      <w:r w:rsidRPr="00A46033">
        <w:rPr>
          <w:rFonts w:ascii="Times New Roman" w:hAnsi="Times New Roman" w:cs="Times New Roman"/>
          <w:b/>
          <w:sz w:val="28"/>
        </w:rPr>
        <w:t xml:space="preserve">Interactions Between Stressors </w:t>
      </w:r>
    </w:p>
    <w:p w14:paraId="000F055A" w14:textId="33044A36" w:rsidR="006834F1" w:rsidRPr="00A46033" w:rsidRDefault="006834F1" w:rsidP="006834F1">
      <w:pPr>
        <w:spacing w:line="480" w:lineRule="auto"/>
        <w:rPr>
          <w:ins w:id="124" w:author="M P" w:date="2014-05-22T11:59:00Z"/>
          <w:rFonts w:ascii="Times New Roman" w:hAnsi="Times New Roman" w:cs="Times New Roman"/>
        </w:rPr>
      </w:pPr>
      <w:ins w:id="125" w:author="M P" w:date="2014-05-22T11:59:00Z">
        <w:r w:rsidRPr="00A46033">
          <w:rPr>
            <w:rFonts w:ascii="Times New Roman" w:hAnsi="Times New Roman" w:cs="Times New Roman"/>
          </w:rPr>
          <w:t xml:space="preserve">It is also important to ask how </w:t>
        </w:r>
      </w:ins>
      <w:ins w:id="126" w:author="M P" w:date="2014-05-22T12:05:00Z">
        <w:r w:rsidR="002332E0" w:rsidRPr="00A46033">
          <w:rPr>
            <w:rFonts w:ascii="Times New Roman" w:hAnsi="Times New Roman" w:cs="Times New Roman"/>
          </w:rPr>
          <w:t>a</w:t>
        </w:r>
      </w:ins>
      <w:ins w:id="127" w:author="M P" w:date="2014-05-22T11:59:00Z">
        <w:r w:rsidRPr="00A46033">
          <w:rPr>
            <w:rFonts w:ascii="Times New Roman" w:hAnsi="Times New Roman" w:cs="Times New Roman"/>
          </w:rPr>
          <w:t xml:space="preserve"> population responds to </w:t>
        </w:r>
      </w:ins>
      <w:ins w:id="128" w:author="M P" w:date="2014-05-22T12:05:00Z">
        <w:r w:rsidR="002332E0" w:rsidRPr="00A46033">
          <w:rPr>
            <w:rFonts w:ascii="Times New Roman" w:hAnsi="Times New Roman" w:cs="Times New Roman"/>
          </w:rPr>
          <w:t xml:space="preserve">moderate </w:t>
        </w:r>
      </w:ins>
      <w:ins w:id="129" w:author="M P" w:date="2014-05-22T11:59:00Z">
        <w:r w:rsidRPr="00A46033">
          <w:rPr>
            <w:rFonts w:ascii="Times New Roman" w:hAnsi="Times New Roman" w:cs="Times New Roman"/>
          </w:rPr>
          <w:t>cumulative impacts</w:t>
        </w:r>
      </w:ins>
      <w:ins w:id="130" w:author="M P" w:date="2014-05-22T12:00:00Z">
        <w:r w:rsidR="0086336F" w:rsidRPr="00A46033">
          <w:rPr>
            <w:rFonts w:ascii="Times New Roman" w:hAnsi="Times New Roman" w:cs="Times New Roman"/>
          </w:rPr>
          <w:t xml:space="preserve"> </w:t>
        </w:r>
      </w:ins>
      <w:ins w:id="131" w:author="M P" w:date="2014-05-22T12:05:00Z">
        <w:r w:rsidR="002332E0" w:rsidRPr="00A46033">
          <w:rPr>
            <w:rFonts w:ascii="Times New Roman" w:hAnsi="Times New Roman" w:cs="Times New Roman"/>
          </w:rPr>
          <w:t>that are insufficient to drive it</w:t>
        </w:r>
      </w:ins>
      <w:ins w:id="132" w:author="M P" w:date="2014-05-22T11:59:00Z">
        <w:r w:rsidRPr="00A46033">
          <w:rPr>
            <w:rFonts w:ascii="Times New Roman" w:hAnsi="Times New Roman" w:cs="Times New Roman"/>
          </w:rPr>
          <w:t xml:space="preserve"> extinct. Whenever climate velocity or harvesting pressure exceed</w:t>
        </w:r>
      </w:ins>
      <w:ins w:id="133" w:author="M P" w:date="2014-05-22T12:05:00Z">
        <w:r w:rsidR="002332E0" w:rsidRPr="00A46033">
          <w:rPr>
            <w:rFonts w:ascii="Times New Roman" w:hAnsi="Times New Roman" w:cs="Times New Roman"/>
          </w:rPr>
          <w:t>s</w:t>
        </w:r>
      </w:ins>
      <w:ins w:id="134" w:author="M P" w:date="2014-05-22T11:59:00Z">
        <w:r w:rsidR="002332E0" w:rsidRPr="00A46033">
          <w:rPr>
            <w:rFonts w:ascii="Times New Roman" w:hAnsi="Times New Roman" w:cs="Times New Roman"/>
          </w:rPr>
          <w:t xml:space="preserve"> their critical rate</w:t>
        </w:r>
        <w:r w:rsidRPr="00A46033">
          <w:rPr>
            <w:rFonts w:ascii="Times New Roman" w:hAnsi="Times New Roman" w:cs="Times New Roman"/>
          </w:rPr>
          <w:t xml:space="preserve">, the biomass of the population at equilibrium will be equal to </w:t>
        </w:r>
        <m:oMath>
          <m:r>
            <w:rPr>
              <w:rFonts w:ascii="Cambria Math" w:hAnsi="Cambria Math" w:cs="Times New Roman"/>
            </w:rPr>
            <m:t>0</m:t>
          </m:r>
        </m:oMath>
        <w:r w:rsidRPr="00A46033">
          <w:rPr>
            <w:rFonts w:ascii="Times New Roman" w:eastAsiaTheme="minorEastAsia" w:hAnsi="Times New Roman" w:cs="Times New Roman"/>
          </w:rPr>
          <w:t xml:space="preserve"> (the definition of the critical rate)</w:t>
        </w:r>
        <w:r w:rsidRPr="00A46033">
          <w:rPr>
            <w:rFonts w:ascii="Times New Roman" w:hAnsi="Times New Roman" w:cs="Times New Roman"/>
          </w:rPr>
          <w:t xml:space="preserve">. Before the stressors reach those thresholds, however, the equilibrium biomass of the population decreases smoothly as either the harvesting pressure or the rate of environmental shift increases (Figure </w:t>
        </w:r>
      </w:ins>
      <w:ins w:id="135" w:author="Emma Fuller" w:date="2014-06-12T09:20:00Z">
        <w:r w:rsidR="00D16B53" w:rsidRPr="00A46033">
          <w:rPr>
            <w:rFonts w:ascii="Times New Roman" w:hAnsi="Times New Roman" w:cs="Times New Roman"/>
          </w:rPr>
          <w:t>2a</w:t>
        </w:r>
      </w:ins>
      <w:ins w:id="136" w:author="M P" w:date="2014-05-22T11:59:00Z">
        <w:r w:rsidRPr="00A46033">
          <w:rPr>
            <w:rFonts w:ascii="Times New Roman" w:hAnsi="Times New Roman" w:cs="Times New Roman"/>
          </w:rPr>
          <w:t xml:space="preserve">). </w:t>
        </w:r>
      </w:ins>
    </w:p>
    <w:p w14:paraId="0AB65323" w14:textId="293CDA2E" w:rsidR="00F240E3" w:rsidRPr="00A46033" w:rsidRDefault="00BF5D2B" w:rsidP="00F240E3">
      <w:pPr>
        <w:spacing w:line="480" w:lineRule="auto"/>
        <w:rPr>
          <w:rFonts w:ascii="Times New Roman" w:hAnsi="Times New Roman" w:cs="Times New Roman"/>
        </w:rPr>
      </w:pPr>
      <w:ins w:id="137" w:author="M P" w:date="2014-05-22T12:07:00Z">
        <w:r w:rsidRPr="00A46033">
          <w:rPr>
            <w:rFonts w:ascii="Times New Roman" w:hAnsi="Times New Roman" w:cs="Times New Roman"/>
          </w:rPr>
          <w:t>W</w:t>
        </w:r>
      </w:ins>
      <w:ins w:id="138" w:author="Emma Fuller" w:date="2014-05-29T12:42:00Z">
        <w:r w:rsidR="00C1056F" w:rsidRPr="00A46033">
          <w:rPr>
            <w:rFonts w:ascii="Times New Roman" w:hAnsi="Times New Roman" w:cs="Times New Roman"/>
          </w:rPr>
          <w:t>hen we</w:t>
        </w:r>
      </w:ins>
      <w:ins w:id="139" w:author="M P" w:date="2014-05-22T12:07:00Z">
        <w:r w:rsidRPr="00A46033">
          <w:rPr>
            <w:rFonts w:ascii="Times New Roman" w:hAnsi="Times New Roman" w:cs="Times New Roman"/>
          </w:rPr>
          <w:t xml:space="preserve"> compare the cumulative impacts of the stressors to the sum of each stressor individually </w:t>
        </w:r>
      </w:ins>
      <w:ins w:id="140" w:author="Emma Fuller" w:date="2014-05-29T12:42:00Z">
        <w:r w:rsidR="00C1056F" w:rsidRPr="00A46033">
          <w:rPr>
            <w:rFonts w:ascii="Times New Roman" w:hAnsi="Times New Roman" w:cs="Times New Roman"/>
          </w:rPr>
          <w:t>we</w:t>
        </w:r>
      </w:ins>
      <w:ins w:id="141" w:author="M P" w:date="2014-05-22T12:07:00Z">
        <w:r w:rsidRPr="00A46033">
          <w:rPr>
            <w:rFonts w:ascii="Times New Roman" w:hAnsi="Times New Roman" w:cs="Times New Roman"/>
          </w:rPr>
          <w:t xml:space="preserve"> </w:t>
        </w:r>
      </w:ins>
      <w:ins w:id="142" w:author="Emma Fuller" w:date="2014-05-29T11:47:00Z">
        <w:r w:rsidR="00127B14" w:rsidRPr="00A46033">
          <w:rPr>
            <w:rFonts w:ascii="Times New Roman" w:hAnsi="Times New Roman" w:cs="Times New Roman"/>
          </w:rPr>
          <w:t xml:space="preserve">find </w:t>
        </w:r>
      </w:ins>
      <w:r w:rsidR="00F240E3" w:rsidRPr="00A46033">
        <w:rPr>
          <w:rFonts w:ascii="Times New Roman" w:hAnsi="Times New Roman" w:cs="Times New Roman"/>
        </w:rPr>
        <w:t>low levels of positive synergy between the two stressors</w:t>
      </w:r>
      <w:ins w:id="143" w:author="M P" w:date="2014-05-22T12:09:00Z">
        <w:r w:rsidRPr="00A46033">
          <w:rPr>
            <w:rFonts w:ascii="Times New Roman" w:hAnsi="Times New Roman" w:cs="Times New Roman"/>
          </w:rPr>
          <w:t xml:space="preserve"> </w:t>
        </w:r>
      </w:ins>
      <w:r w:rsidR="00F240E3" w:rsidRPr="00A46033">
        <w:rPr>
          <w:rFonts w:ascii="Times New Roman" w:hAnsi="Times New Roman" w:cs="Times New Roman"/>
        </w:rPr>
        <w:t>(Fig</w:t>
      </w:r>
      <w:ins w:id="144" w:author="Emma Fuller" w:date="2014-06-12T09:25:00Z">
        <w:r w:rsidR="00DD0456" w:rsidRPr="00A46033">
          <w:rPr>
            <w:rFonts w:ascii="Times New Roman" w:hAnsi="Times New Roman" w:cs="Times New Roman"/>
          </w:rPr>
          <w:t>ure</w:t>
        </w:r>
      </w:ins>
      <w:r w:rsidR="00F240E3" w:rsidRPr="00A46033">
        <w:rPr>
          <w:rFonts w:ascii="Times New Roman" w:hAnsi="Times New Roman" w:cs="Times New Roman"/>
        </w:rPr>
        <w:t xml:space="preserve"> 2</w:t>
      </w:r>
      <w:ins w:id="145" w:author="Emma Fuller" w:date="2014-06-12T09:20:00Z">
        <w:r w:rsidR="00D16B53" w:rsidRPr="00A46033">
          <w:rPr>
            <w:rFonts w:ascii="Times New Roman" w:hAnsi="Times New Roman" w:cs="Times New Roman"/>
          </w:rPr>
          <w:t>b</w:t>
        </w:r>
      </w:ins>
      <w:r w:rsidR="00F240E3" w:rsidRPr="00A46033">
        <w:rPr>
          <w:rFonts w:ascii="Times New Roman" w:hAnsi="Times New Roman" w:cs="Times New Roman"/>
        </w:rPr>
        <w:t xml:space="preserve">). </w:t>
      </w:r>
      <w:r w:rsidRPr="00A46033">
        <w:rPr>
          <w:rFonts w:ascii="Times New Roman" w:hAnsi="Times New Roman" w:cs="Times New Roman"/>
        </w:rPr>
        <w:t xml:space="preserve">The stressors </w:t>
      </w:r>
      <w:ins w:id="146" w:author="M P" w:date="2014-05-22T12:12:00Z">
        <w:r w:rsidRPr="00A46033">
          <w:rPr>
            <w:rFonts w:ascii="Times New Roman" w:hAnsi="Times New Roman" w:cs="Times New Roman"/>
          </w:rPr>
          <w:t>display a synergistic interaction</w:t>
        </w:r>
      </w:ins>
      <w:r w:rsidRPr="00A46033">
        <w:rPr>
          <w:rFonts w:ascii="Times New Roman" w:hAnsi="Times New Roman" w:cs="Times New Roman"/>
        </w:rPr>
        <w:t xml:space="preserve"> most strongly at high harvest and climate velocity rates, </w:t>
      </w:r>
      <w:ins w:id="147" w:author="M P" w:date="2014-05-22T12:13:00Z">
        <w:r w:rsidRPr="00A46033">
          <w:rPr>
            <w:rFonts w:ascii="Times New Roman" w:hAnsi="Times New Roman" w:cs="Times New Roman"/>
          </w:rPr>
          <w:t>close to where they would</w:t>
        </w:r>
      </w:ins>
      <w:r w:rsidRPr="00A46033">
        <w:rPr>
          <w:rFonts w:ascii="Times New Roman" w:hAnsi="Times New Roman" w:cs="Times New Roman"/>
        </w:rPr>
        <w:t xml:space="preserve"> drive the population extinct. </w:t>
      </w:r>
      <w:ins w:id="148" w:author="M P" w:date="2014-05-22T12:14:00Z">
        <w:r w:rsidRPr="00A46033">
          <w:rPr>
            <w:rFonts w:ascii="Times New Roman" w:hAnsi="Times New Roman" w:cs="Times New Roman"/>
          </w:rPr>
          <w:t>As a note, p</w:t>
        </w:r>
      </w:ins>
      <w:r w:rsidR="00F240E3" w:rsidRPr="00A46033">
        <w:rPr>
          <w:rFonts w:ascii="Times New Roman" w:hAnsi="Times New Roman" w:cs="Times New Roman"/>
        </w:rPr>
        <w:t xml:space="preserve">ositive synergy </w:t>
      </w:r>
      <w:ins w:id="149" w:author="M P" w:date="2014-05-22T12:14:00Z">
        <w:r w:rsidRPr="00A46033">
          <w:rPr>
            <w:rFonts w:ascii="Times New Roman" w:hAnsi="Times New Roman" w:cs="Times New Roman"/>
          </w:rPr>
          <w:t xml:space="preserve">indicates that </w:t>
        </w:r>
      </w:ins>
      <w:ins w:id="150" w:author="M P" w:date="2014-05-22T12:10:00Z">
        <w:r w:rsidRPr="00A46033">
          <w:rPr>
            <w:rFonts w:ascii="Times New Roman" w:hAnsi="Times New Roman" w:cs="Times New Roman"/>
          </w:rPr>
          <w:t>cumulative impacts cause the</w:t>
        </w:r>
      </w:ins>
      <w:r w:rsidR="00F240E3" w:rsidRPr="00A46033">
        <w:rPr>
          <w:rFonts w:ascii="Times New Roman" w:hAnsi="Times New Roman" w:cs="Times New Roman"/>
        </w:rPr>
        <w:t xml:space="preserve"> population </w:t>
      </w:r>
      <w:ins w:id="151" w:author="M P" w:date="2014-05-22T12:10:00Z">
        <w:r w:rsidRPr="00A46033">
          <w:rPr>
            <w:rFonts w:ascii="Times New Roman" w:hAnsi="Times New Roman" w:cs="Times New Roman"/>
          </w:rPr>
          <w:t xml:space="preserve">to </w:t>
        </w:r>
      </w:ins>
      <w:r w:rsidR="00F240E3" w:rsidRPr="00A46033">
        <w:rPr>
          <w:rFonts w:ascii="Times New Roman" w:hAnsi="Times New Roman" w:cs="Times New Roman"/>
        </w:rPr>
        <w:t xml:space="preserve">lose more biomass than we would predict from either stressor individually. However, the </w:t>
      </w:r>
      <w:ins w:id="152" w:author="M P" w:date="2014-05-22T12:18:00Z">
        <w:r w:rsidR="005C4CE9" w:rsidRPr="00A46033">
          <w:rPr>
            <w:rFonts w:ascii="Times New Roman" w:hAnsi="Times New Roman" w:cs="Times New Roman"/>
          </w:rPr>
          <w:t xml:space="preserve">degree of </w:t>
        </w:r>
      </w:ins>
      <w:r w:rsidR="00F240E3" w:rsidRPr="00A46033">
        <w:rPr>
          <w:rFonts w:ascii="Times New Roman" w:hAnsi="Times New Roman" w:cs="Times New Roman"/>
        </w:rPr>
        <w:t>synerg</w:t>
      </w:r>
      <w:ins w:id="153" w:author="M P" w:date="2014-05-22T12:18:00Z">
        <w:r w:rsidR="005C4CE9" w:rsidRPr="00A46033">
          <w:rPr>
            <w:rFonts w:ascii="Times New Roman" w:hAnsi="Times New Roman" w:cs="Times New Roman"/>
          </w:rPr>
          <w:t>y</w:t>
        </w:r>
      </w:ins>
      <w:r w:rsidR="00F240E3" w:rsidRPr="00A46033">
        <w:rPr>
          <w:rFonts w:ascii="Times New Roman" w:hAnsi="Times New Roman" w:cs="Times New Roman"/>
        </w:rPr>
        <w:t xml:space="preserve"> </w:t>
      </w:r>
      <w:ins w:id="154" w:author="Emma Fuller" w:date="2014-05-29T11:47:00Z">
        <w:r w:rsidR="00127B14" w:rsidRPr="00A46033">
          <w:rPr>
            <w:rFonts w:ascii="Times New Roman" w:hAnsi="Times New Roman" w:cs="Times New Roman"/>
          </w:rPr>
          <w:t>is</w:t>
        </w:r>
      </w:ins>
      <w:r w:rsidR="00F240E3" w:rsidRPr="00A46033">
        <w:rPr>
          <w:rFonts w:ascii="Times New Roman" w:hAnsi="Times New Roman" w:cs="Times New Roman"/>
        </w:rPr>
        <w:t xml:space="preserve"> low</w:t>
      </w:r>
      <w:ins w:id="155" w:author="M P" w:date="2014-05-22T12:19:00Z">
        <w:r w:rsidR="005C4CE9" w:rsidRPr="00A46033">
          <w:rPr>
            <w:rFonts w:ascii="Times New Roman" w:hAnsi="Times New Roman" w:cs="Times New Roman"/>
          </w:rPr>
          <w:t xml:space="preserve"> and concentrated in a limited part of parameter space.</w:t>
        </w:r>
      </w:ins>
      <w:ins w:id="156" w:author="M P" w:date="2014-05-22T12:20:00Z">
        <w:r w:rsidR="005C4CE9" w:rsidRPr="00A46033">
          <w:rPr>
            <w:rFonts w:ascii="Times New Roman" w:hAnsi="Times New Roman" w:cs="Times New Roman"/>
          </w:rPr>
          <w:t xml:space="preserve"> Throughout much of the range of harvest rates and climate velocities, </w:t>
        </w:r>
      </w:ins>
      <w:ins w:id="157" w:author="M P" w:date="2014-05-22T12:15:00Z">
        <w:r w:rsidRPr="00A46033">
          <w:rPr>
            <w:rFonts w:ascii="Times New Roman" w:hAnsi="Times New Roman" w:cs="Times New Roman"/>
          </w:rPr>
          <w:t>the</w:t>
        </w:r>
      </w:ins>
      <w:r w:rsidR="00F240E3" w:rsidRPr="00A46033">
        <w:rPr>
          <w:rFonts w:ascii="Times New Roman" w:hAnsi="Times New Roman" w:cs="Times New Roman"/>
        </w:rPr>
        <w:t xml:space="preserve"> interact</w:t>
      </w:r>
      <w:ins w:id="158" w:author="M P" w:date="2014-05-22T12:15:00Z">
        <w:r w:rsidR="005C4CE9" w:rsidRPr="00A46033">
          <w:rPr>
            <w:rFonts w:ascii="Times New Roman" w:hAnsi="Times New Roman" w:cs="Times New Roman"/>
          </w:rPr>
          <w:t xml:space="preserve">ion between the stressors </w:t>
        </w:r>
      </w:ins>
      <w:ins w:id="159" w:author="Emma Fuller" w:date="2014-05-29T11:48:00Z">
        <w:r w:rsidR="00127B14" w:rsidRPr="00A46033">
          <w:rPr>
            <w:rFonts w:ascii="Times New Roman" w:hAnsi="Times New Roman" w:cs="Times New Roman"/>
          </w:rPr>
          <w:t>is</w:t>
        </w:r>
      </w:ins>
      <w:ins w:id="160" w:author="M P" w:date="2014-05-22T12:15:00Z">
        <w:r w:rsidRPr="00A46033">
          <w:rPr>
            <w:rFonts w:ascii="Times New Roman" w:hAnsi="Times New Roman" w:cs="Times New Roman"/>
          </w:rPr>
          <w:t xml:space="preserve"> quite close to</w:t>
        </w:r>
      </w:ins>
      <w:ins w:id="161" w:author="M P" w:date="2014-05-22T12:21:00Z">
        <w:r w:rsidR="005C4CE9" w:rsidRPr="00A46033">
          <w:rPr>
            <w:rFonts w:ascii="Times New Roman" w:hAnsi="Times New Roman" w:cs="Times New Roman"/>
          </w:rPr>
          <w:t xml:space="preserve"> an</w:t>
        </w:r>
      </w:ins>
      <w:r w:rsidR="00F240E3" w:rsidRPr="00A46033">
        <w:rPr>
          <w:rFonts w:ascii="Times New Roman" w:hAnsi="Times New Roman" w:cs="Times New Roman"/>
        </w:rPr>
        <w:t xml:space="preserve"> additive</w:t>
      </w:r>
      <w:ins w:id="162" w:author="M P" w:date="2014-05-22T12:21:00Z">
        <w:r w:rsidR="005C4CE9" w:rsidRPr="00A46033">
          <w:rPr>
            <w:rFonts w:ascii="Times New Roman" w:hAnsi="Times New Roman" w:cs="Times New Roman"/>
          </w:rPr>
          <w:t xml:space="preserve"> model</w:t>
        </w:r>
      </w:ins>
      <w:ins w:id="163" w:author="M P" w:date="2014-05-22T12:15:00Z">
        <w:r w:rsidRPr="00A46033">
          <w:rPr>
            <w:rFonts w:ascii="Times New Roman" w:hAnsi="Times New Roman" w:cs="Times New Roman"/>
          </w:rPr>
          <w:t xml:space="preserve">. </w:t>
        </w:r>
      </w:ins>
      <w:ins w:id="164" w:author="M P" w:date="2014-05-22T12:17:00Z">
        <w:r w:rsidR="00EC2B84" w:rsidRPr="00A46033">
          <w:rPr>
            <w:rFonts w:ascii="Times New Roman" w:hAnsi="Times New Roman" w:cs="Times New Roman"/>
          </w:rPr>
          <w:t>R</w:t>
        </w:r>
      </w:ins>
      <w:r w:rsidR="00F240E3" w:rsidRPr="00A46033">
        <w:rPr>
          <w:rFonts w:ascii="Times New Roman" w:hAnsi="Times New Roman" w:cs="Times New Roman"/>
        </w:rPr>
        <w:t>esult</w:t>
      </w:r>
      <w:ins w:id="165" w:author="M P" w:date="2014-05-22T12:17:00Z">
        <w:r w:rsidR="00EC2B84" w:rsidRPr="00A46033">
          <w:rPr>
            <w:rFonts w:ascii="Times New Roman" w:hAnsi="Times New Roman" w:cs="Times New Roman"/>
          </w:rPr>
          <w:t xml:space="preserve">s </w:t>
        </w:r>
      </w:ins>
      <w:ins w:id="166" w:author="Emma Fuller" w:date="2014-05-29T11:48:00Z">
        <w:r w:rsidR="00127B14" w:rsidRPr="00A46033">
          <w:rPr>
            <w:rFonts w:ascii="Times New Roman" w:hAnsi="Times New Roman" w:cs="Times New Roman"/>
          </w:rPr>
          <w:t>are</w:t>
        </w:r>
      </w:ins>
      <w:r w:rsidR="00F240E3" w:rsidRPr="00A46033">
        <w:rPr>
          <w:rFonts w:ascii="Times New Roman" w:hAnsi="Times New Roman" w:cs="Times New Roman"/>
        </w:rPr>
        <w:t xml:space="preserve"> robust to changes </w:t>
      </w:r>
      <w:ins w:id="167" w:author="M P" w:date="2014-05-22T12:17:00Z">
        <w:r w:rsidR="00EC2B84" w:rsidRPr="00A46033">
          <w:rPr>
            <w:rFonts w:ascii="Times New Roman" w:hAnsi="Times New Roman" w:cs="Times New Roman"/>
          </w:rPr>
          <w:t>from a Gaussian to a sinusoidal</w:t>
        </w:r>
      </w:ins>
      <w:r w:rsidR="00F240E3" w:rsidRPr="00A46033">
        <w:rPr>
          <w:rFonts w:ascii="Times New Roman" w:hAnsi="Times New Roman" w:cs="Times New Roman"/>
        </w:rPr>
        <w:t xml:space="preserve"> dispersal kernel.</w:t>
      </w:r>
    </w:p>
    <w:p w14:paraId="0FA02662" w14:textId="77777777" w:rsidR="00F240E3" w:rsidRPr="00A46033" w:rsidRDefault="00F240E3" w:rsidP="00F240E3">
      <w:pPr>
        <w:pStyle w:val="Heading2"/>
        <w:spacing w:line="480" w:lineRule="auto"/>
        <w:rPr>
          <w:rFonts w:ascii="Times New Roman" w:hAnsi="Times New Roman" w:cs="Times New Roman"/>
          <w:color w:val="auto"/>
          <w:sz w:val="28"/>
        </w:rPr>
      </w:pPr>
      <w:bookmarkStart w:id="168" w:name="management-strategies"/>
      <w:r w:rsidRPr="00A46033">
        <w:rPr>
          <w:rFonts w:ascii="Times New Roman" w:hAnsi="Times New Roman" w:cs="Times New Roman"/>
          <w:color w:val="auto"/>
          <w:sz w:val="28"/>
        </w:rPr>
        <w:t xml:space="preserve">Alternative management strategies </w:t>
      </w:r>
    </w:p>
    <w:bookmarkEnd w:id="168"/>
    <w:p w14:paraId="0DED27B7" w14:textId="2B6B72FD"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Under a constant harvest rate, we </w:t>
      </w:r>
      <w:ins w:id="169" w:author="Emma Fuller" w:date="2014-05-29T11:48:00Z">
        <w:r w:rsidR="00127B14" w:rsidRPr="00A46033">
          <w:rPr>
            <w:rFonts w:ascii="Times New Roman" w:hAnsi="Times New Roman" w:cs="Times New Roman"/>
          </w:rPr>
          <w:t xml:space="preserve">find </w:t>
        </w:r>
      </w:ins>
      <w:r w:rsidRPr="00A46033">
        <w:rPr>
          <w:rFonts w:ascii="Times New Roman" w:hAnsi="Times New Roman" w:cs="Times New Roman"/>
        </w:rPr>
        <w:t xml:space="preserve">that harvest rate and climate velocity interact such that more heavily harvested populations go extinct with slower climate velocities. However, </w:t>
      </w:r>
      <w:ins w:id="170" w:author="Emma Fuller" w:date="2014-05-29T11:48:00Z">
        <w:r w:rsidR="00127B14" w:rsidRPr="00A46033">
          <w:rPr>
            <w:rFonts w:ascii="Times New Roman" w:hAnsi="Times New Roman" w:cs="Times New Roman"/>
          </w:rPr>
          <w:t>with</w:t>
        </w:r>
      </w:ins>
      <w:r w:rsidRPr="00A46033">
        <w:rPr>
          <w:rFonts w:ascii="Times New Roman" w:hAnsi="Times New Roman" w:cs="Times New Roman"/>
        </w:rPr>
        <w:t xml:space="preserve"> harvest thresholds in place, a small population can always escape </w:t>
      </w:r>
      <w:ins w:id="171" w:author="M P" w:date="2014-05-22T22:05:00Z">
        <w:r w:rsidR="00FD0D63" w:rsidRPr="00A46033">
          <w:rPr>
            <w:rFonts w:ascii="Times New Roman" w:hAnsi="Times New Roman" w:cs="Times New Roman"/>
          </w:rPr>
          <w:t xml:space="preserve">harvesting </w:t>
        </w:r>
      </w:ins>
      <w:r w:rsidRPr="00A46033">
        <w:rPr>
          <w:rFonts w:ascii="Times New Roman" w:hAnsi="Times New Roman" w:cs="Times New Roman"/>
        </w:rPr>
        <w:t xml:space="preserve">and the critical climate velocity </w:t>
      </w:r>
      <m:oMath>
        <m:sSup>
          <m:sSupPr>
            <m:ctrlPr>
              <w:rPr>
                <w:rFonts w:ascii="Cambria Math" w:hAnsi="Cambria Math" w:cs="Times New Roman"/>
              </w:rPr>
            </m:ctrlPr>
          </m:sSupPr>
          <m:e>
            <m:r>
              <w:rPr>
                <w:rFonts w:ascii="Cambria Math" w:hAnsi="Cambria Math" w:cs="Times New Roman"/>
              </w:rPr>
              <m:t>c</m:t>
            </m:r>
          </m:e>
          <m:sup>
            <m:r>
              <w:rPr>
                <w:rFonts w:ascii="Cambria Math" w:hAnsi="Cambria Math" w:cs="Times New Roman"/>
              </w:rPr>
              <m:t>*</m:t>
            </m:r>
          </m:sup>
        </m:sSup>
      </m:oMath>
      <w:r w:rsidRPr="00A46033">
        <w:rPr>
          <w:rFonts w:ascii="Times New Roman" w:hAnsi="Times New Roman" w:cs="Times New Roman"/>
        </w:rPr>
        <w:t xml:space="preserve"> no longer depends on the harvesting rate (Figure 3b). In other words, as long as there is some threshold population density below which harvesting is not allowed, critical climate velocity </w:t>
      </w:r>
      <w:ins w:id="172" w:author="M P" w:date="2014-05-22T14:02:00Z">
        <w:r w:rsidR="00936C7E" w:rsidRPr="00A46033">
          <w:rPr>
            <w:rFonts w:ascii="Times New Roman" w:hAnsi="Times New Roman" w:cs="Times New Roman"/>
          </w:rPr>
          <w:t xml:space="preserve">in our model </w:t>
        </w:r>
      </w:ins>
      <w:r w:rsidRPr="00A46033">
        <w:rPr>
          <w:rFonts w:ascii="Times New Roman" w:hAnsi="Times New Roman" w:cs="Times New Roman"/>
        </w:rPr>
        <w:t>only depends on the growth rate, length of the viable patch, and average dispersal distance.</w:t>
      </w:r>
      <w:ins w:id="173" w:author="M P" w:date="2014-05-22T15:30:00Z">
        <w:r w:rsidR="00DA50DB" w:rsidRPr="00A46033">
          <w:rPr>
            <w:rFonts w:ascii="Times New Roman" w:hAnsi="Times New Roman" w:cs="Times New Roman"/>
          </w:rPr>
          <w:t xml:space="preserve"> </w:t>
        </w:r>
      </w:ins>
      <w:ins w:id="174" w:author="M P" w:date="2014-05-22T15:31:00Z">
        <w:r w:rsidR="00DA50DB" w:rsidRPr="00A46033">
          <w:rPr>
            <w:rFonts w:ascii="Times New Roman" w:hAnsi="Times New Roman" w:cs="Times New Roman"/>
          </w:rPr>
          <w:t>I</w:t>
        </w:r>
      </w:ins>
      <w:ins w:id="175" w:author="M P" w:date="2014-05-22T15:30:00Z">
        <w:r w:rsidR="00DA50DB" w:rsidRPr="00A46033">
          <w:rPr>
            <w:rFonts w:ascii="Times New Roman" w:hAnsi="Times New Roman" w:cs="Times New Roman"/>
          </w:rPr>
          <w:t>n this case</w:t>
        </w:r>
      </w:ins>
      <w:ins w:id="176" w:author="M P" w:date="2014-05-22T15:31:00Z">
        <w:r w:rsidR="00DA50DB" w:rsidRPr="00A46033">
          <w:rPr>
            <w:rFonts w:ascii="Times New Roman" w:hAnsi="Times New Roman" w:cs="Times New Roman"/>
          </w:rPr>
          <w:t>, the interaction follows a simple c</w:t>
        </w:r>
      </w:ins>
      <w:ins w:id="177" w:author="M P" w:date="2014-05-22T15:30:00Z">
        <w:r w:rsidR="00DA50DB" w:rsidRPr="00A46033">
          <w:rPr>
            <w:rFonts w:ascii="Times New Roman" w:hAnsi="Times New Roman" w:cs="Times New Roman"/>
          </w:rPr>
          <w:t>omparative</w:t>
        </w:r>
      </w:ins>
      <w:ins w:id="178" w:author="M P" w:date="2014-05-22T15:31:00Z">
        <w:r w:rsidR="00DA50DB" w:rsidRPr="00A46033">
          <w:rPr>
            <w:rFonts w:ascii="Times New Roman" w:hAnsi="Times New Roman" w:cs="Times New Roman"/>
          </w:rPr>
          <w:t xml:space="preserve"> model</w:t>
        </w:r>
      </w:ins>
      <w:ins w:id="179" w:author="M P" w:date="2014-05-22T15:30:00Z">
        <w:r w:rsidR="00DA50DB" w:rsidRPr="00A46033">
          <w:rPr>
            <w:rFonts w:ascii="Times New Roman" w:hAnsi="Times New Roman" w:cs="Times New Roman"/>
          </w:rPr>
          <w:t xml:space="preserve">, such that the cumulative impacts of the two stressors are equal to the </w:t>
        </w:r>
      </w:ins>
      <w:ins w:id="180" w:author="M P" w:date="2014-05-22T15:31:00Z">
        <w:r w:rsidR="00DA50DB" w:rsidRPr="00A46033">
          <w:rPr>
            <w:rFonts w:ascii="Times New Roman" w:hAnsi="Times New Roman" w:cs="Times New Roman"/>
          </w:rPr>
          <w:t>individual</w:t>
        </w:r>
      </w:ins>
      <w:ins w:id="181" w:author="M P" w:date="2014-05-22T15:30:00Z">
        <w:r w:rsidR="00DA50DB" w:rsidRPr="00A46033">
          <w:rPr>
            <w:rFonts w:ascii="Times New Roman" w:hAnsi="Times New Roman" w:cs="Times New Roman"/>
          </w:rPr>
          <w:t xml:space="preserve"> effect of the worst stressor.</w:t>
        </w:r>
      </w:ins>
    </w:p>
    <w:p w14:paraId="5E194E1A" w14:textId="2DFB9F74" w:rsidR="00F240E3" w:rsidRPr="00A46033" w:rsidRDefault="00332C54" w:rsidP="00F240E3">
      <w:pPr>
        <w:spacing w:line="480" w:lineRule="auto"/>
        <w:rPr>
          <w:rFonts w:ascii="Times New Roman" w:hAnsi="Times New Roman" w:cs="Times New Roman"/>
        </w:rPr>
      </w:pPr>
      <w:ins w:id="182" w:author="Emma Fuller" w:date="2014-07-11T15:24:00Z">
        <w:r w:rsidRPr="00A46033">
          <w:rPr>
            <w:rFonts w:ascii="Times New Roman" w:hAnsi="Times New Roman" w:cs="Times New Roman"/>
          </w:rPr>
          <w:t xml:space="preserve">With protected areas present we either assume that harvesting is proportional in areas between reserves or that harvesting pressure remains constant, and is shifted to available, unprotected habitat. </w:t>
        </w:r>
        <w:r>
          <w:rPr>
            <w:rFonts w:ascii="Times New Roman" w:hAnsi="Times New Roman" w:cs="Times New Roman"/>
          </w:rPr>
          <w:t xml:space="preserve">We find our results are qualitatively identical: effort </w:t>
        </w:r>
      </w:ins>
      <w:ins w:id="183" w:author="Emma Fuller" w:date="2014-07-11T15:25:00Z">
        <w:r>
          <w:rPr>
            <w:rFonts w:ascii="Times New Roman" w:hAnsi="Times New Roman" w:cs="Times New Roman"/>
          </w:rPr>
          <w:t>reallocation</w:t>
        </w:r>
      </w:ins>
      <w:ins w:id="184" w:author="Emma Fuller" w:date="2014-07-11T15:24:00Z">
        <w:r>
          <w:rPr>
            <w:rFonts w:ascii="Times New Roman" w:hAnsi="Times New Roman" w:cs="Times New Roman"/>
          </w:rPr>
          <w:t xml:space="preserve"> effectively increases the harvest rate, reducing the critical harvest rate. We present </w:t>
        </w:r>
      </w:ins>
      <w:ins w:id="185" w:author="Emma Fuller" w:date="2014-07-11T15:25:00Z">
        <w:r>
          <w:rPr>
            <w:rFonts w:ascii="Times New Roman" w:hAnsi="Times New Roman" w:cs="Times New Roman"/>
          </w:rPr>
          <w:t xml:space="preserve">the following </w:t>
        </w:r>
      </w:ins>
      <w:ins w:id="186" w:author="Emma Fuller" w:date="2014-07-11T15:24:00Z">
        <w:r>
          <w:rPr>
            <w:rFonts w:ascii="Times New Roman" w:hAnsi="Times New Roman" w:cs="Times New Roman"/>
          </w:rPr>
          <w:t xml:space="preserve">results for MPAs without effort reallocation </w:t>
        </w:r>
      </w:ins>
      <w:ins w:id="187" w:author="Emma Fuller" w:date="2014-07-11T15:26:00Z">
        <w:r>
          <w:rPr>
            <w:rFonts w:ascii="Times New Roman" w:hAnsi="Times New Roman" w:cs="Times New Roman"/>
          </w:rPr>
          <w:t>(</w:t>
        </w:r>
      </w:ins>
      <w:ins w:id="188" w:author="Emma Fuller" w:date="2014-07-11T15:24:00Z">
        <w:r>
          <w:rPr>
            <w:rFonts w:ascii="Times New Roman" w:hAnsi="Times New Roman" w:cs="Times New Roman"/>
          </w:rPr>
          <w:t>but see Ap</w:t>
        </w:r>
      </w:ins>
      <w:ins w:id="189" w:author="Emma Fuller" w:date="2014-07-11T15:25:00Z">
        <w:r>
          <w:rPr>
            <w:rFonts w:ascii="Times New Roman" w:hAnsi="Times New Roman" w:cs="Times New Roman"/>
          </w:rPr>
          <w:t>pendix A.7, Figure S2</w:t>
        </w:r>
      </w:ins>
      <w:ins w:id="190" w:author="Emma Fuller" w:date="2014-07-11T15:26:00Z">
        <w:r>
          <w:rPr>
            <w:rFonts w:ascii="Times New Roman" w:hAnsi="Times New Roman" w:cs="Times New Roman"/>
          </w:rPr>
          <w:t>)</w:t>
        </w:r>
      </w:ins>
      <w:ins w:id="191" w:author="Emma Fuller" w:date="2014-07-11T15:25:00Z">
        <w:r>
          <w:rPr>
            <w:rFonts w:ascii="Times New Roman" w:hAnsi="Times New Roman" w:cs="Times New Roman"/>
          </w:rPr>
          <w:t xml:space="preserve">. </w:t>
        </w:r>
      </w:ins>
      <w:r w:rsidR="00F240E3" w:rsidRPr="00A46033">
        <w:rPr>
          <w:rFonts w:ascii="Times New Roman" w:hAnsi="Times New Roman" w:cs="Times New Roman"/>
        </w:rPr>
        <w:t xml:space="preserve">With either type of </w:t>
      </w:r>
      <w:ins w:id="192" w:author="M P" w:date="2014-05-22T14:03:00Z">
        <w:r w:rsidR="00936C7E" w:rsidRPr="00A46033">
          <w:rPr>
            <w:rFonts w:ascii="Times New Roman" w:hAnsi="Times New Roman" w:cs="Times New Roman"/>
          </w:rPr>
          <w:t xml:space="preserve">protected area </w:t>
        </w:r>
      </w:ins>
      <w:r w:rsidR="00F240E3" w:rsidRPr="00A46033">
        <w:rPr>
          <w:rFonts w:ascii="Times New Roman" w:hAnsi="Times New Roman" w:cs="Times New Roman"/>
        </w:rPr>
        <w:t xml:space="preserve">strategies </w:t>
      </w:r>
      <w:ins w:id="193" w:author="Emma Fuller" w:date="2014-05-29T12:51:00Z">
        <w:r w:rsidR="00097FAC" w:rsidRPr="00A46033">
          <w:rPr>
            <w:rFonts w:ascii="Times New Roman" w:hAnsi="Times New Roman" w:cs="Times New Roman"/>
          </w:rPr>
          <w:t xml:space="preserve">in effect </w:t>
        </w:r>
      </w:ins>
      <w:r w:rsidR="00F240E3" w:rsidRPr="00A46033">
        <w:rPr>
          <w:rFonts w:ascii="Times New Roman" w:hAnsi="Times New Roman" w:cs="Times New Roman"/>
        </w:rPr>
        <w:t xml:space="preserve">(many small versus few large), the population withstands combinations of higher climate velocities and higher harvesting rates than without the </w:t>
      </w:r>
      <w:ins w:id="194" w:author="M P" w:date="2014-05-22T14:03:00Z">
        <w:r w:rsidR="00936C7E" w:rsidRPr="00A46033">
          <w:rPr>
            <w:rFonts w:ascii="Times New Roman" w:hAnsi="Times New Roman" w:cs="Times New Roman"/>
          </w:rPr>
          <w:t xml:space="preserve">protected areas </w:t>
        </w:r>
      </w:ins>
      <w:r w:rsidR="00F240E3" w:rsidRPr="00A46033">
        <w:rPr>
          <w:rFonts w:ascii="Times New Roman" w:hAnsi="Times New Roman" w:cs="Times New Roman"/>
        </w:rPr>
        <w:t xml:space="preserve">(compare Figures 3c and d to Figure 3a). However, there </w:t>
      </w:r>
      <w:ins w:id="195" w:author="Emma Fuller" w:date="2014-05-29T11:49:00Z">
        <w:r w:rsidR="00127B14" w:rsidRPr="00A46033">
          <w:rPr>
            <w:rFonts w:ascii="Times New Roman" w:hAnsi="Times New Roman" w:cs="Times New Roman"/>
          </w:rPr>
          <w:t xml:space="preserve">are </w:t>
        </w:r>
      </w:ins>
      <w:r w:rsidR="00F240E3" w:rsidRPr="00A46033">
        <w:rPr>
          <w:rFonts w:ascii="Times New Roman" w:hAnsi="Times New Roman" w:cs="Times New Roman"/>
        </w:rPr>
        <w:t xml:space="preserve">also differences between the large and the </w:t>
      </w:r>
      <w:proofErr w:type="gramStart"/>
      <w:r w:rsidR="00F240E3" w:rsidRPr="00A46033">
        <w:rPr>
          <w:rFonts w:ascii="Times New Roman" w:hAnsi="Times New Roman" w:cs="Times New Roman"/>
        </w:rPr>
        <w:t xml:space="preserve">small </w:t>
      </w:r>
      <w:ins w:id="196" w:author="M P" w:date="2014-05-22T14:03:00Z">
        <w:r w:rsidR="00936C7E" w:rsidRPr="00A46033">
          <w:rPr>
            <w:rFonts w:ascii="Times New Roman" w:hAnsi="Times New Roman" w:cs="Times New Roman"/>
          </w:rPr>
          <w:t>protected</w:t>
        </w:r>
        <w:proofErr w:type="gramEnd"/>
        <w:r w:rsidR="00936C7E" w:rsidRPr="00A46033">
          <w:rPr>
            <w:rFonts w:ascii="Times New Roman" w:hAnsi="Times New Roman" w:cs="Times New Roman"/>
          </w:rPr>
          <w:t xml:space="preserve"> area </w:t>
        </w:r>
      </w:ins>
      <w:r w:rsidR="00F240E3" w:rsidRPr="00A46033">
        <w:rPr>
          <w:rFonts w:ascii="Times New Roman" w:hAnsi="Times New Roman" w:cs="Times New Roman"/>
        </w:rPr>
        <w:t xml:space="preserve">strategies. At lower climate velocities, </w:t>
      </w:r>
      <w:ins w:id="197" w:author="M P" w:date="2014-05-22T14:04:00Z">
        <w:r w:rsidR="00936C7E" w:rsidRPr="00A46033">
          <w:rPr>
            <w:rFonts w:ascii="Times New Roman" w:hAnsi="Times New Roman" w:cs="Times New Roman"/>
          </w:rPr>
          <w:t xml:space="preserve">protected areas </w:t>
        </w:r>
      </w:ins>
      <w:r w:rsidR="00F240E3" w:rsidRPr="00A46033">
        <w:rPr>
          <w:rFonts w:ascii="Times New Roman" w:hAnsi="Times New Roman" w:cs="Times New Roman"/>
        </w:rPr>
        <w:t>spaced more than one average dispersal distance apart result in larger fluctuations of population biomass relative to small, closely spaced</w:t>
      </w:r>
      <w:ins w:id="198" w:author="M P" w:date="2014-05-22T14:04:00Z">
        <w:r w:rsidR="00936C7E" w:rsidRPr="00A46033">
          <w:rPr>
            <w:rFonts w:ascii="Times New Roman" w:hAnsi="Times New Roman" w:cs="Times New Roman"/>
          </w:rPr>
          <w:t xml:space="preserve"> protected areas </w:t>
        </w:r>
      </w:ins>
      <w:r w:rsidR="00F240E3" w:rsidRPr="00A46033">
        <w:rPr>
          <w:rFonts w:ascii="Times New Roman" w:hAnsi="Times New Roman" w:cs="Times New Roman"/>
        </w:rPr>
        <w:t xml:space="preserve">(Appendix A.6, Figure S1). </w:t>
      </w:r>
      <w:ins w:id="199" w:author="M P" w:date="2014-05-22T14:06:00Z">
        <w:r w:rsidR="001F260A" w:rsidRPr="00A46033">
          <w:rPr>
            <w:rFonts w:ascii="Times New Roman" w:hAnsi="Times New Roman" w:cs="Times New Roman"/>
          </w:rPr>
          <w:t>M</w:t>
        </w:r>
      </w:ins>
      <w:r w:rsidR="00F240E3" w:rsidRPr="00A46033">
        <w:rPr>
          <w:rFonts w:ascii="Times New Roman" w:hAnsi="Times New Roman" w:cs="Times New Roman"/>
        </w:rPr>
        <w:t xml:space="preserve">inimum population biomass </w:t>
      </w:r>
      <w:ins w:id="200" w:author="Emma Fuller" w:date="2014-05-29T11:50:00Z">
        <w:r w:rsidR="00127B14" w:rsidRPr="00A46033">
          <w:rPr>
            <w:rFonts w:ascii="Times New Roman" w:hAnsi="Times New Roman" w:cs="Times New Roman"/>
          </w:rPr>
          <w:t>is</w:t>
        </w:r>
      </w:ins>
      <w:r w:rsidR="00F240E3" w:rsidRPr="00A46033">
        <w:rPr>
          <w:rFonts w:ascii="Times New Roman" w:hAnsi="Times New Roman" w:cs="Times New Roman"/>
        </w:rPr>
        <w:t xml:space="preserve"> higher in simulations with smaller </w:t>
      </w:r>
      <w:ins w:id="201" w:author="M P" w:date="2014-05-22T14:04:00Z">
        <w:r w:rsidR="001F260A" w:rsidRPr="00A46033">
          <w:rPr>
            <w:rFonts w:ascii="Times New Roman" w:hAnsi="Times New Roman" w:cs="Times New Roman"/>
          </w:rPr>
          <w:t>protected areas</w:t>
        </w:r>
      </w:ins>
      <w:r w:rsidR="00F240E3" w:rsidRPr="00A46033">
        <w:rPr>
          <w:rFonts w:ascii="Times New Roman" w:hAnsi="Times New Roman" w:cs="Times New Roman"/>
        </w:rPr>
        <w:t xml:space="preserve">, </w:t>
      </w:r>
      <w:ins w:id="202" w:author="M P" w:date="2014-05-22T14:06:00Z">
        <w:r w:rsidR="001434AE" w:rsidRPr="00A46033">
          <w:rPr>
            <w:rFonts w:ascii="Times New Roman" w:hAnsi="Times New Roman" w:cs="Times New Roman"/>
          </w:rPr>
          <w:t xml:space="preserve">potentially providing </w:t>
        </w:r>
      </w:ins>
      <w:r w:rsidR="00F240E3" w:rsidRPr="00A46033">
        <w:rPr>
          <w:rFonts w:ascii="Times New Roman" w:hAnsi="Times New Roman" w:cs="Times New Roman"/>
        </w:rPr>
        <w:t xml:space="preserve">a larger buffer against extinction relative to simulations </w:t>
      </w:r>
      <w:ins w:id="203" w:author="M P" w:date="2014-05-22T14:07:00Z">
        <w:r w:rsidR="001434AE" w:rsidRPr="00A46033">
          <w:rPr>
            <w:rFonts w:ascii="Times New Roman" w:hAnsi="Times New Roman" w:cs="Times New Roman"/>
          </w:rPr>
          <w:t>with</w:t>
        </w:r>
      </w:ins>
      <w:r w:rsidR="00F240E3" w:rsidRPr="00A46033">
        <w:rPr>
          <w:rFonts w:ascii="Times New Roman" w:hAnsi="Times New Roman" w:cs="Times New Roman"/>
        </w:rPr>
        <w:t xml:space="preserve"> larger</w:t>
      </w:r>
      <w:ins w:id="204" w:author="M P" w:date="2014-05-22T14:07:00Z">
        <w:r w:rsidR="001434AE" w:rsidRPr="00A46033">
          <w:rPr>
            <w:rFonts w:ascii="Times New Roman" w:hAnsi="Times New Roman" w:cs="Times New Roman"/>
          </w:rPr>
          <w:t xml:space="preserve"> but more widely spaced</w:t>
        </w:r>
      </w:ins>
      <w:r w:rsidR="00F240E3" w:rsidRPr="00A46033">
        <w:rPr>
          <w:rFonts w:ascii="Times New Roman" w:hAnsi="Times New Roman" w:cs="Times New Roman"/>
        </w:rPr>
        <w:t xml:space="preserve"> </w:t>
      </w:r>
      <w:ins w:id="205" w:author="M P" w:date="2014-05-22T14:05:00Z">
        <w:r w:rsidR="001F260A" w:rsidRPr="00A46033">
          <w:rPr>
            <w:rFonts w:ascii="Times New Roman" w:hAnsi="Times New Roman" w:cs="Times New Roman"/>
          </w:rPr>
          <w:t>protected areas</w:t>
        </w:r>
      </w:ins>
      <w:r w:rsidR="00F240E3" w:rsidRPr="00A46033">
        <w:rPr>
          <w:rFonts w:ascii="Times New Roman" w:hAnsi="Times New Roman" w:cs="Times New Roman"/>
        </w:rPr>
        <w:t>.</w:t>
      </w:r>
    </w:p>
    <w:p w14:paraId="0BD6253F" w14:textId="77777777" w:rsidR="00F240E3" w:rsidRPr="00A46033" w:rsidRDefault="00F240E3" w:rsidP="00F240E3">
      <w:pPr>
        <w:pStyle w:val="Heading1"/>
        <w:spacing w:line="480" w:lineRule="auto"/>
        <w:rPr>
          <w:rFonts w:ascii="Times New Roman" w:hAnsi="Times New Roman" w:cs="Times New Roman"/>
          <w:color w:val="auto"/>
        </w:rPr>
      </w:pPr>
      <w:bookmarkStart w:id="206" w:name="discussion"/>
      <w:r w:rsidRPr="00A46033">
        <w:rPr>
          <w:rFonts w:ascii="Times New Roman" w:hAnsi="Times New Roman" w:cs="Times New Roman"/>
          <w:color w:val="auto"/>
        </w:rPr>
        <w:t>Discussion</w:t>
      </w:r>
    </w:p>
    <w:bookmarkEnd w:id="206"/>
    <w:p w14:paraId="315FA7A5" w14:textId="252B4CB0"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Climate change and harvest are two </w:t>
      </w:r>
      <w:ins w:id="207" w:author="M P" w:date="2014-05-22T14:08:00Z">
        <w:r w:rsidR="001434AE" w:rsidRPr="00A46033">
          <w:rPr>
            <w:rFonts w:ascii="Times New Roman" w:hAnsi="Times New Roman" w:cs="Times New Roman"/>
          </w:rPr>
          <w:t xml:space="preserve">of the </w:t>
        </w:r>
      </w:ins>
      <w:r w:rsidRPr="00A46033">
        <w:rPr>
          <w:rFonts w:ascii="Times New Roman" w:hAnsi="Times New Roman" w:cs="Times New Roman"/>
        </w:rPr>
        <w:t xml:space="preserve">dominant human impacts on marine species and many terrestrial species, but our understanding for their joint effects and interactions </w:t>
      </w:r>
      <w:ins w:id="208" w:author="M P" w:date="2014-05-22T14:09:00Z">
        <w:r w:rsidR="001434AE" w:rsidRPr="00A46033">
          <w:rPr>
            <w:rFonts w:ascii="Times New Roman" w:hAnsi="Times New Roman" w:cs="Times New Roman"/>
          </w:rPr>
          <w:t>remains limited</w:t>
        </w:r>
      </w:ins>
      <w:r w:rsidRPr="00A46033">
        <w:rPr>
          <w:rFonts w:ascii="Times New Roman" w:hAnsi="Times New Roman" w:cs="Times New Roman"/>
        </w:rPr>
        <w:t>. By analyzing a general model that incorporates dispersal and reproduction, we show that climate</w:t>
      </w:r>
      <w:ins w:id="209" w:author="M P" w:date="2014-05-22T14:10:00Z">
        <w:r w:rsidR="001434AE" w:rsidRPr="00A46033">
          <w:rPr>
            <w:rFonts w:ascii="Times New Roman" w:hAnsi="Times New Roman" w:cs="Times New Roman"/>
          </w:rPr>
          <w:t xml:space="preserve"> velocity</w:t>
        </w:r>
      </w:ins>
      <w:r w:rsidRPr="00A46033">
        <w:rPr>
          <w:rFonts w:ascii="Times New Roman" w:hAnsi="Times New Roman" w:cs="Times New Roman"/>
        </w:rPr>
        <w:t xml:space="preserve"> and harvesting interact strongly in their effects on species persistence and biomass. In particular, we </w:t>
      </w:r>
      <w:ins w:id="210" w:author="Emma Fuller" w:date="2014-05-29T11:51:00Z">
        <w:r w:rsidR="00127B14" w:rsidRPr="00A46033">
          <w:rPr>
            <w:rFonts w:ascii="Times New Roman" w:hAnsi="Times New Roman" w:cs="Times New Roman"/>
          </w:rPr>
          <w:t xml:space="preserve">find </w:t>
        </w:r>
      </w:ins>
      <w:r w:rsidRPr="00A46033">
        <w:rPr>
          <w:rFonts w:ascii="Times New Roman" w:hAnsi="Times New Roman" w:cs="Times New Roman"/>
        </w:rPr>
        <w:t xml:space="preserve">that the critical harvesting rate decreases as climate velocity increases. In other words, the more quickly the environment shifts, the less harvesting it takes to drive the population extinct. </w:t>
      </w:r>
      <w:ins w:id="211" w:author="M P" w:date="2014-05-22T15:26:00Z">
        <w:r w:rsidR="00743D9B" w:rsidRPr="00A46033">
          <w:rPr>
            <w:rFonts w:ascii="Times New Roman" w:hAnsi="Times New Roman" w:cs="Times New Roman"/>
          </w:rPr>
          <w:t xml:space="preserve">The interaction between climate velocity and </w:t>
        </w:r>
      </w:ins>
      <w:ins w:id="212" w:author="M P" w:date="2014-05-22T16:23:00Z">
        <w:r w:rsidR="0056642B" w:rsidRPr="00A46033">
          <w:rPr>
            <w:rFonts w:ascii="Times New Roman" w:hAnsi="Times New Roman" w:cs="Times New Roman"/>
          </w:rPr>
          <w:t>harvesting</w:t>
        </w:r>
      </w:ins>
      <w:ins w:id="213" w:author="M P" w:date="2014-05-22T15:26:00Z">
        <w:r w:rsidR="00743D9B" w:rsidRPr="00A46033">
          <w:rPr>
            <w:rFonts w:ascii="Times New Roman" w:hAnsi="Times New Roman" w:cs="Times New Roman"/>
          </w:rPr>
          <w:t xml:space="preserve"> </w:t>
        </w:r>
      </w:ins>
      <w:ins w:id="214" w:author="Emma Fuller" w:date="2014-05-29T11:51:00Z">
        <w:r w:rsidR="00127B14" w:rsidRPr="00A46033">
          <w:rPr>
            <w:rFonts w:ascii="Times New Roman" w:hAnsi="Times New Roman" w:cs="Times New Roman"/>
          </w:rPr>
          <w:t>are</w:t>
        </w:r>
      </w:ins>
      <w:ins w:id="215" w:author="M P" w:date="2014-05-22T15:26:00Z">
        <w:r w:rsidR="00743D9B" w:rsidRPr="00A46033">
          <w:rPr>
            <w:rFonts w:ascii="Times New Roman" w:hAnsi="Times New Roman" w:cs="Times New Roman"/>
          </w:rPr>
          <w:t xml:space="preserve"> additive for most combinations of stressor levels, with weak synergy only appearing close to population extinction</w:t>
        </w:r>
      </w:ins>
      <w:ins w:id="216" w:author="M P" w:date="2014-05-22T15:27:00Z">
        <w:r w:rsidR="00DA50DB" w:rsidRPr="00A46033">
          <w:rPr>
            <w:rFonts w:ascii="Times New Roman" w:hAnsi="Times New Roman" w:cs="Times New Roman"/>
          </w:rPr>
          <w:t>. H</w:t>
        </w:r>
      </w:ins>
      <w:ins w:id="217" w:author="M P" w:date="2014-05-22T15:28:00Z">
        <w:r w:rsidR="00DA50DB" w:rsidRPr="00A46033">
          <w:rPr>
            <w:rFonts w:ascii="Times New Roman" w:hAnsi="Times New Roman" w:cs="Times New Roman"/>
          </w:rPr>
          <w:t>owever, h</w:t>
        </w:r>
      </w:ins>
      <w:ins w:id="218" w:author="M P" w:date="2014-05-22T15:27:00Z">
        <w:r w:rsidR="00DA50DB" w:rsidRPr="00A46033">
          <w:rPr>
            <w:rFonts w:ascii="Times New Roman" w:hAnsi="Times New Roman" w:cs="Times New Roman"/>
          </w:rPr>
          <w:t xml:space="preserve">arvesting rules that avoid harvest </w:t>
        </w:r>
      </w:ins>
      <w:ins w:id="219" w:author="M P" w:date="2014-05-22T15:28:00Z">
        <w:r w:rsidR="00DA50DB" w:rsidRPr="00A46033">
          <w:rPr>
            <w:rFonts w:ascii="Times New Roman" w:hAnsi="Times New Roman" w:cs="Times New Roman"/>
          </w:rPr>
          <w:t>from</w:t>
        </w:r>
      </w:ins>
      <w:ins w:id="220" w:author="M P" w:date="2014-05-22T15:27:00Z">
        <w:r w:rsidR="00DA50DB" w:rsidRPr="00A46033">
          <w:rPr>
            <w:rFonts w:ascii="Times New Roman" w:hAnsi="Times New Roman" w:cs="Times New Roman"/>
          </w:rPr>
          <w:t xml:space="preserve"> low-density parts of the population, such as the leading edge, </w:t>
        </w:r>
      </w:ins>
      <w:ins w:id="221" w:author="M P" w:date="2014-05-22T15:34:00Z">
        <w:r w:rsidR="00DA50DB" w:rsidRPr="00A46033">
          <w:rPr>
            <w:rFonts w:ascii="Times New Roman" w:hAnsi="Times New Roman" w:cs="Times New Roman"/>
          </w:rPr>
          <w:t xml:space="preserve">change the interaction </w:t>
        </w:r>
      </w:ins>
      <w:ins w:id="222" w:author="M P" w:date="2014-05-22T15:35:00Z">
        <w:r w:rsidR="00A97964" w:rsidRPr="00A46033">
          <w:rPr>
            <w:rFonts w:ascii="Times New Roman" w:hAnsi="Times New Roman" w:cs="Times New Roman"/>
          </w:rPr>
          <w:t>substantially</w:t>
        </w:r>
      </w:ins>
      <w:ins w:id="223" w:author="M P" w:date="2014-05-22T15:34:00Z">
        <w:r w:rsidR="00DA50DB" w:rsidRPr="00A46033">
          <w:rPr>
            <w:rFonts w:ascii="Times New Roman" w:hAnsi="Times New Roman" w:cs="Times New Roman"/>
          </w:rPr>
          <w:t>. In the latter case, the population only decrease</w:t>
        </w:r>
      </w:ins>
      <w:ins w:id="224" w:author="Emma Fuller" w:date="2014-05-29T11:51:00Z">
        <w:r w:rsidR="00127B14" w:rsidRPr="00A46033">
          <w:rPr>
            <w:rFonts w:ascii="Times New Roman" w:hAnsi="Times New Roman" w:cs="Times New Roman"/>
          </w:rPr>
          <w:t>s</w:t>
        </w:r>
      </w:ins>
      <w:ins w:id="225" w:author="M P" w:date="2014-05-22T15:34:00Z">
        <w:r w:rsidR="00DA50DB" w:rsidRPr="00A46033">
          <w:rPr>
            <w:rFonts w:ascii="Times New Roman" w:hAnsi="Times New Roman" w:cs="Times New Roman"/>
          </w:rPr>
          <w:t xml:space="preserve"> by an amount equal to the </w:t>
        </w:r>
      </w:ins>
      <w:ins w:id="226" w:author="M P" w:date="2014-05-22T15:35:00Z">
        <w:r w:rsidR="000F407B" w:rsidRPr="00A46033">
          <w:rPr>
            <w:rFonts w:ascii="Times New Roman" w:hAnsi="Times New Roman" w:cs="Times New Roman"/>
          </w:rPr>
          <w:t xml:space="preserve">effect of the </w:t>
        </w:r>
      </w:ins>
      <w:ins w:id="227" w:author="M P" w:date="2014-05-22T15:34:00Z">
        <w:r w:rsidR="00DA50DB" w:rsidRPr="00A46033">
          <w:rPr>
            <w:rFonts w:ascii="Times New Roman" w:hAnsi="Times New Roman" w:cs="Times New Roman"/>
          </w:rPr>
          <w:t>single worst stressor</w:t>
        </w:r>
      </w:ins>
      <w:ins w:id="228" w:author="M P" w:date="2014-05-22T15:35:00Z">
        <w:r w:rsidR="0052464A" w:rsidRPr="00A46033">
          <w:rPr>
            <w:rFonts w:ascii="Times New Roman" w:hAnsi="Times New Roman" w:cs="Times New Roman"/>
          </w:rPr>
          <w:t xml:space="preserve"> (whether climate velocity or harvest)</w:t>
        </w:r>
      </w:ins>
      <w:ins w:id="229" w:author="M P" w:date="2014-05-22T15:34:00Z">
        <w:r w:rsidR="00DA50DB" w:rsidRPr="00A46033">
          <w:rPr>
            <w:rFonts w:ascii="Times New Roman" w:hAnsi="Times New Roman" w:cs="Times New Roman"/>
          </w:rPr>
          <w:t>.</w:t>
        </w:r>
      </w:ins>
    </w:p>
    <w:p w14:paraId="4657C363" w14:textId="71BA12A9" w:rsidR="00743D9B" w:rsidRPr="00A46033" w:rsidRDefault="00904841" w:rsidP="00743D9B">
      <w:pPr>
        <w:spacing w:line="480" w:lineRule="auto"/>
        <w:rPr>
          <w:rFonts w:ascii="Times New Roman" w:hAnsi="Times New Roman" w:cs="Times New Roman"/>
        </w:rPr>
      </w:pPr>
      <w:ins w:id="230" w:author="M P" w:date="2014-05-22T15:36:00Z">
        <w:r w:rsidRPr="00A46033">
          <w:rPr>
            <w:rFonts w:ascii="Times New Roman" w:hAnsi="Times New Roman" w:cs="Times New Roman"/>
          </w:rPr>
          <w:t>O</w:t>
        </w:r>
      </w:ins>
      <w:r w:rsidR="00743D9B" w:rsidRPr="00A46033">
        <w:rPr>
          <w:rFonts w:ascii="Times New Roman" w:hAnsi="Times New Roman" w:cs="Times New Roman"/>
        </w:rPr>
        <w:t xml:space="preserve">ur results suggest that particular combinations of harvesting and climate velocity will affect certain species more than others. Species with a higher </w:t>
      </w:r>
      <w:ins w:id="231" w:author="M P" w:date="2014-05-22T15:44:00Z">
        <w:r w:rsidR="00610EEC" w:rsidRPr="00A46033">
          <w:rPr>
            <w:rFonts w:ascii="Times New Roman" w:hAnsi="Times New Roman" w:cs="Times New Roman"/>
          </w:rPr>
          <w:t xml:space="preserve">intrinsic </w:t>
        </w:r>
      </w:ins>
      <w:ins w:id="232" w:author="M P" w:date="2014-05-22T15:36:00Z">
        <w:r w:rsidRPr="00A46033">
          <w:rPr>
            <w:rFonts w:ascii="Times New Roman" w:hAnsi="Times New Roman" w:cs="Times New Roman"/>
          </w:rPr>
          <w:t>population growth</w:t>
        </w:r>
      </w:ins>
      <w:r w:rsidR="00743D9B" w:rsidRPr="00A46033">
        <w:rPr>
          <w:rFonts w:ascii="Times New Roman" w:hAnsi="Times New Roman" w:cs="Times New Roman"/>
        </w:rPr>
        <w:t xml:space="preserve"> rate </w:t>
      </w:r>
      <w:ins w:id="233" w:author="M P" w:date="2014-05-22T15:45:00Z">
        <w:r w:rsidR="00610EEC" w:rsidRPr="00A46033">
          <w:rPr>
            <w:rFonts w:ascii="Times New Roman" w:hAnsi="Times New Roman" w:cs="Times New Roman"/>
          </w:rPr>
          <w:t xml:space="preserve">(i.e., growth rate at low abundance) </w:t>
        </w:r>
      </w:ins>
      <w:r w:rsidR="00743D9B" w:rsidRPr="00A46033">
        <w:rPr>
          <w:rFonts w:ascii="Times New Roman" w:hAnsi="Times New Roman" w:cs="Times New Roman"/>
        </w:rPr>
        <w:t xml:space="preserve">and a longer average dispersal distance will better track rapid climate velocities, as compared to species with a low </w:t>
      </w:r>
      <w:ins w:id="234" w:author="M P" w:date="2014-05-22T15:44:00Z">
        <w:r w:rsidR="00610EEC" w:rsidRPr="00A46033">
          <w:rPr>
            <w:rFonts w:ascii="Times New Roman" w:hAnsi="Times New Roman" w:cs="Times New Roman"/>
          </w:rPr>
          <w:t xml:space="preserve">intrinsic </w:t>
        </w:r>
      </w:ins>
      <w:ins w:id="235" w:author="M P" w:date="2014-05-22T15:36:00Z">
        <w:r w:rsidRPr="00A46033">
          <w:rPr>
            <w:rFonts w:ascii="Times New Roman" w:hAnsi="Times New Roman" w:cs="Times New Roman"/>
          </w:rPr>
          <w:t>population growth</w:t>
        </w:r>
      </w:ins>
      <w:r w:rsidR="00743D9B" w:rsidRPr="00A46033">
        <w:rPr>
          <w:rFonts w:ascii="Times New Roman" w:hAnsi="Times New Roman" w:cs="Times New Roman"/>
        </w:rPr>
        <w:t xml:space="preserve"> rate and short dispersal distances. Th</w:t>
      </w:r>
      <w:ins w:id="236" w:author="M P" w:date="2014-05-22T15:43:00Z">
        <w:r w:rsidR="00610EEC" w:rsidRPr="00A46033">
          <w:rPr>
            <w:rFonts w:ascii="Times New Roman" w:hAnsi="Times New Roman" w:cs="Times New Roman"/>
          </w:rPr>
          <w:t>is</w:t>
        </w:r>
      </w:ins>
      <w:r w:rsidR="00743D9B" w:rsidRPr="00A46033">
        <w:rPr>
          <w:rFonts w:ascii="Times New Roman" w:hAnsi="Times New Roman" w:cs="Times New Roman"/>
        </w:rPr>
        <w:t xml:space="preserve"> finding </w:t>
      </w:r>
      <w:ins w:id="237" w:author="M P" w:date="2014-05-22T15:43:00Z">
        <w:r w:rsidR="00610EEC" w:rsidRPr="00A46033">
          <w:rPr>
            <w:rFonts w:ascii="Times New Roman" w:hAnsi="Times New Roman" w:cs="Times New Roman"/>
          </w:rPr>
          <w:t>matches previous expectations</w:t>
        </w:r>
      </w:ins>
      <w:ins w:id="238" w:author="M P" w:date="2014-05-22T15:48:00Z">
        <w:r w:rsidR="001008C6" w:rsidRPr="00A46033">
          <w:rPr>
            <w:rFonts w:ascii="Times New Roman" w:hAnsi="Times New Roman" w:cs="Times New Roman"/>
          </w:rPr>
          <w:t xml:space="preserve">: </w:t>
        </w:r>
      </w:ins>
      <w:r w:rsidR="00743D9B" w:rsidRPr="00A46033">
        <w:rPr>
          <w:rFonts w:ascii="Times New Roman" w:hAnsi="Times New Roman" w:cs="Times New Roman"/>
        </w:rPr>
        <w:t xml:space="preserve">higher </w:t>
      </w:r>
      <w:ins w:id="239" w:author="M P" w:date="2014-05-22T15:43:00Z">
        <w:r w:rsidR="00610EEC" w:rsidRPr="00A46033">
          <w:rPr>
            <w:rFonts w:ascii="Times New Roman" w:hAnsi="Times New Roman" w:cs="Times New Roman"/>
          </w:rPr>
          <w:t>growth</w:t>
        </w:r>
      </w:ins>
      <w:r w:rsidR="00743D9B" w:rsidRPr="00A46033">
        <w:rPr>
          <w:rFonts w:ascii="Times New Roman" w:hAnsi="Times New Roman" w:cs="Times New Roman"/>
        </w:rPr>
        <w:t xml:space="preserve"> rate</w:t>
      </w:r>
      <w:ins w:id="240" w:author="M P" w:date="2014-05-22T15:45:00Z">
        <w:r w:rsidR="00610EEC" w:rsidRPr="00A46033">
          <w:rPr>
            <w:rFonts w:ascii="Times New Roman" w:hAnsi="Times New Roman" w:cs="Times New Roman"/>
          </w:rPr>
          <w:t>s</w:t>
        </w:r>
      </w:ins>
      <w:r w:rsidR="00743D9B" w:rsidRPr="00A46033">
        <w:rPr>
          <w:rFonts w:ascii="Times New Roman" w:hAnsi="Times New Roman" w:cs="Times New Roman"/>
        </w:rPr>
        <w:t xml:space="preserve"> make </w:t>
      </w:r>
      <w:ins w:id="241" w:author="M P" w:date="2014-05-22T15:43:00Z">
        <w:r w:rsidR="00610EEC" w:rsidRPr="00A46033">
          <w:rPr>
            <w:rFonts w:ascii="Times New Roman" w:hAnsi="Times New Roman" w:cs="Times New Roman"/>
          </w:rPr>
          <w:t>a</w:t>
        </w:r>
      </w:ins>
      <w:r w:rsidR="00743D9B" w:rsidRPr="00A46033">
        <w:rPr>
          <w:rFonts w:ascii="Times New Roman" w:hAnsi="Times New Roman" w:cs="Times New Roman"/>
        </w:rPr>
        <w:t xml:space="preserve"> population more </w:t>
      </w:r>
      <w:ins w:id="242" w:author="M P" w:date="2014-05-22T15:43:00Z">
        <w:r w:rsidR="00610EEC" w:rsidRPr="00A46033">
          <w:rPr>
            <w:rFonts w:ascii="Times New Roman" w:hAnsi="Times New Roman" w:cs="Times New Roman"/>
          </w:rPr>
          <w:t>resistant</w:t>
        </w:r>
      </w:ins>
      <w:r w:rsidR="00743D9B" w:rsidRPr="00A46033">
        <w:rPr>
          <w:rFonts w:ascii="Times New Roman" w:hAnsi="Times New Roman" w:cs="Times New Roman"/>
        </w:rPr>
        <w:t xml:space="preserve"> to </w:t>
      </w:r>
      <w:ins w:id="243" w:author="M P" w:date="2014-05-22T15:49:00Z">
        <w:r w:rsidR="001008C6" w:rsidRPr="00A46033">
          <w:rPr>
            <w:rFonts w:ascii="Times New Roman" w:hAnsi="Times New Roman" w:cs="Times New Roman"/>
          </w:rPr>
          <w:t>the removals from</w:t>
        </w:r>
      </w:ins>
      <w:r w:rsidR="00743D9B" w:rsidRPr="00A46033">
        <w:rPr>
          <w:rFonts w:ascii="Times New Roman" w:hAnsi="Times New Roman" w:cs="Times New Roman"/>
        </w:rPr>
        <w:t xml:space="preserve"> harvesting</w:t>
      </w:r>
      <w:ins w:id="244" w:author="M P" w:date="2014-05-22T15:49:00Z">
        <w:r w:rsidR="001008C6" w:rsidRPr="00A46033">
          <w:rPr>
            <w:rFonts w:ascii="Times New Roman" w:hAnsi="Times New Roman" w:cs="Times New Roman"/>
          </w:rPr>
          <w:t xml:space="preserve"> or the losses associated with tracking climate velocity</w:t>
        </w:r>
      </w:ins>
      <w:r w:rsidR="00743D9B" w:rsidRPr="00A46033">
        <w:rPr>
          <w:rFonts w:ascii="Times New Roman" w:hAnsi="Times New Roman" w:cs="Times New Roman"/>
        </w:rPr>
        <w:t xml:space="preserve">. It is worth pointing out that a higher </w:t>
      </w:r>
      <w:ins w:id="245" w:author="M P" w:date="2014-05-22T15:47:00Z">
        <w:r w:rsidR="00610EEC" w:rsidRPr="00A46033">
          <w:rPr>
            <w:rFonts w:ascii="Times New Roman" w:hAnsi="Times New Roman" w:cs="Times New Roman"/>
          </w:rPr>
          <w:t>population growth</w:t>
        </w:r>
      </w:ins>
      <w:r w:rsidR="00743D9B" w:rsidRPr="00A46033">
        <w:rPr>
          <w:rFonts w:ascii="Times New Roman" w:hAnsi="Times New Roman" w:cs="Times New Roman"/>
        </w:rPr>
        <w:t xml:space="preserve"> rate</w:t>
      </w:r>
      <w:ins w:id="246" w:author="M P" w:date="2014-05-22T15:47:00Z">
        <w:r w:rsidR="00610EEC" w:rsidRPr="00A46033">
          <w:rPr>
            <w:rFonts w:ascii="Times New Roman" w:hAnsi="Times New Roman" w:cs="Times New Roman"/>
          </w:rPr>
          <w:t>s</w:t>
        </w:r>
      </w:ins>
      <w:r w:rsidR="00743D9B" w:rsidRPr="00A46033">
        <w:rPr>
          <w:rFonts w:ascii="Times New Roman" w:hAnsi="Times New Roman" w:cs="Times New Roman"/>
        </w:rPr>
        <w:t xml:space="preserve"> can be generated either by shorter generation times or higher fecundity. </w:t>
      </w:r>
      <w:ins w:id="247" w:author="M P" w:date="2014-05-22T15:49:00Z">
        <w:r w:rsidR="001008C6" w:rsidRPr="00A46033">
          <w:rPr>
            <w:rFonts w:ascii="Times New Roman" w:hAnsi="Times New Roman" w:cs="Times New Roman"/>
          </w:rPr>
          <w:t>E</w:t>
        </w:r>
      </w:ins>
      <w:r w:rsidR="00743D9B" w:rsidRPr="00A46033">
        <w:rPr>
          <w:rFonts w:ascii="Times New Roman" w:hAnsi="Times New Roman" w:cs="Times New Roman"/>
        </w:rPr>
        <w:t xml:space="preserve">mpirical work </w:t>
      </w:r>
      <w:ins w:id="248" w:author="M P" w:date="2014-05-22T15:51:00Z">
        <w:r w:rsidR="00207D52" w:rsidRPr="00A46033">
          <w:rPr>
            <w:rFonts w:ascii="Times New Roman" w:hAnsi="Times New Roman" w:cs="Times New Roman"/>
          </w:rPr>
          <w:t xml:space="preserve">also </w:t>
        </w:r>
      </w:ins>
      <w:r w:rsidR="00743D9B" w:rsidRPr="00A46033">
        <w:rPr>
          <w:rFonts w:ascii="Times New Roman" w:hAnsi="Times New Roman" w:cs="Times New Roman"/>
        </w:rPr>
        <w:t>sugges</w:t>
      </w:r>
      <w:ins w:id="249" w:author="M P" w:date="2014-05-22T15:49:00Z">
        <w:r w:rsidR="001008C6" w:rsidRPr="00A46033">
          <w:rPr>
            <w:rFonts w:ascii="Times New Roman" w:hAnsi="Times New Roman" w:cs="Times New Roman"/>
          </w:rPr>
          <w:t>ts</w:t>
        </w:r>
      </w:ins>
      <w:r w:rsidR="00743D9B" w:rsidRPr="00A46033">
        <w:rPr>
          <w:rFonts w:ascii="Times New Roman" w:hAnsi="Times New Roman" w:cs="Times New Roman"/>
        </w:rPr>
        <w:t xml:space="preserve"> that </w:t>
      </w:r>
      <w:ins w:id="250" w:author="M P" w:date="2014-05-22T16:28:00Z">
        <w:r w:rsidR="00947D1A" w:rsidRPr="00A46033">
          <w:rPr>
            <w:rFonts w:ascii="Times New Roman" w:hAnsi="Times New Roman" w:cs="Times New Roman"/>
          </w:rPr>
          <w:t xml:space="preserve">marine </w:t>
        </w:r>
      </w:ins>
      <w:r w:rsidR="00743D9B" w:rsidRPr="00A46033">
        <w:rPr>
          <w:rFonts w:ascii="Times New Roman" w:hAnsi="Times New Roman" w:cs="Times New Roman"/>
        </w:rPr>
        <w:t>fish</w:t>
      </w:r>
      <w:ins w:id="251" w:author="M P" w:date="2014-05-22T15:50:00Z">
        <w:r w:rsidR="0056642B" w:rsidRPr="00A46033">
          <w:rPr>
            <w:rFonts w:ascii="Times New Roman" w:hAnsi="Times New Roman" w:cs="Times New Roman"/>
          </w:rPr>
          <w:t xml:space="preserve"> and </w:t>
        </w:r>
        <w:r w:rsidR="001008C6" w:rsidRPr="00A46033">
          <w:rPr>
            <w:rFonts w:ascii="Times New Roman" w:hAnsi="Times New Roman" w:cs="Times New Roman"/>
          </w:rPr>
          <w:t>invertebrates</w:t>
        </w:r>
      </w:ins>
      <w:r w:rsidR="00743D9B" w:rsidRPr="00A46033">
        <w:rPr>
          <w:rFonts w:ascii="Times New Roman" w:hAnsi="Times New Roman" w:cs="Times New Roman"/>
        </w:rPr>
        <w:t xml:space="preserve"> </w:t>
      </w:r>
      <w:ins w:id="252" w:author="M P" w:date="2014-05-22T15:50:00Z">
        <w:r w:rsidR="00207D52" w:rsidRPr="00A46033">
          <w:rPr>
            <w:rFonts w:ascii="Times New Roman" w:hAnsi="Times New Roman" w:cs="Times New Roman"/>
          </w:rPr>
          <w:t>with faster life histories</w:t>
        </w:r>
      </w:ins>
      <w:ins w:id="253" w:author="M P" w:date="2014-05-22T16:27:00Z">
        <w:r w:rsidR="0056642B" w:rsidRPr="00A46033">
          <w:rPr>
            <w:rFonts w:ascii="Times New Roman" w:hAnsi="Times New Roman" w:cs="Times New Roman"/>
          </w:rPr>
          <w:t xml:space="preserve">, as well as </w:t>
        </w:r>
      </w:ins>
      <w:ins w:id="254" w:author="M P" w:date="2014-05-22T16:28:00Z">
        <w:r w:rsidR="00947D1A" w:rsidRPr="00A46033">
          <w:rPr>
            <w:rFonts w:ascii="Times New Roman" w:hAnsi="Times New Roman" w:cs="Times New Roman"/>
          </w:rPr>
          <w:t xml:space="preserve">terrestrial </w:t>
        </w:r>
      </w:ins>
      <w:ins w:id="255" w:author="M P" w:date="2014-05-22T16:27:00Z">
        <w:r w:rsidR="0056642B" w:rsidRPr="00A46033">
          <w:rPr>
            <w:rFonts w:ascii="Times New Roman" w:hAnsi="Times New Roman" w:cs="Times New Roman"/>
          </w:rPr>
          <w:t>birds and plants with greater dispersal abilities,</w:t>
        </w:r>
      </w:ins>
      <w:ins w:id="256" w:author="M P" w:date="2014-05-22T15:50:00Z">
        <w:r w:rsidR="00207D52" w:rsidRPr="00A46033">
          <w:rPr>
            <w:rFonts w:ascii="Times New Roman" w:hAnsi="Times New Roman" w:cs="Times New Roman"/>
          </w:rPr>
          <w:t xml:space="preserve"> </w:t>
        </w:r>
      </w:ins>
      <w:ins w:id="257" w:author="M P" w:date="2014-05-22T15:51:00Z">
        <w:r w:rsidR="00207D52" w:rsidRPr="00A46033">
          <w:rPr>
            <w:rFonts w:ascii="Times New Roman" w:hAnsi="Times New Roman" w:cs="Times New Roman"/>
          </w:rPr>
          <w:t>shift</w:t>
        </w:r>
      </w:ins>
      <w:ins w:id="258" w:author="M P" w:date="2014-05-22T16:28:00Z">
        <w:r w:rsidR="00947D1A" w:rsidRPr="00A46033">
          <w:rPr>
            <w:rFonts w:ascii="Times New Roman" w:hAnsi="Times New Roman" w:cs="Times New Roman"/>
          </w:rPr>
          <w:t>ed</w:t>
        </w:r>
      </w:ins>
      <w:ins w:id="259" w:author="M P" w:date="2014-05-22T15:51:00Z">
        <w:r w:rsidR="00207D52" w:rsidRPr="00A46033">
          <w:rPr>
            <w:rFonts w:ascii="Times New Roman" w:hAnsi="Times New Roman" w:cs="Times New Roman"/>
          </w:rPr>
          <w:t xml:space="preserve"> their distributions more quickly in response to</w:t>
        </w:r>
      </w:ins>
      <w:r w:rsidR="00743D9B" w:rsidRPr="00A46033">
        <w:rPr>
          <w:rFonts w:ascii="Times New Roman" w:hAnsi="Times New Roman" w:cs="Times New Roman"/>
        </w:rPr>
        <w:t xml:space="preserve"> warming  (Perry et al. 2005</w:t>
      </w:r>
      <w:ins w:id="260" w:author="M P" w:date="2014-05-22T15:50:00Z">
        <w:r w:rsidR="001008C6" w:rsidRPr="00A46033">
          <w:rPr>
            <w:rFonts w:ascii="Times New Roman" w:hAnsi="Times New Roman" w:cs="Times New Roman"/>
          </w:rPr>
          <w:t xml:space="preserve">; </w:t>
        </w:r>
      </w:ins>
      <w:proofErr w:type="spellStart"/>
      <w:ins w:id="261" w:author="M P" w:date="2014-05-22T16:27:00Z">
        <w:r w:rsidR="0056642B" w:rsidRPr="00A46033">
          <w:rPr>
            <w:rFonts w:ascii="Times New Roman" w:hAnsi="Times New Roman" w:cs="Times New Roman"/>
          </w:rPr>
          <w:t>Angert</w:t>
        </w:r>
        <w:proofErr w:type="spellEnd"/>
        <w:r w:rsidR="0056642B" w:rsidRPr="00A46033">
          <w:rPr>
            <w:rFonts w:ascii="Times New Roman" w:hAnsi="Times New Roman" w:cs="Times New Roman"/>
          </w:rPr>
          <w:t xml:space="preserve"> et al. 2011; </w:t>
        </w:r>
      </w:ins>
      <w:proofErr w:type="spellStart"/>
      <w:ins w:id="262" w:author="M P" w:date="2014-05-22T15:50:00Z">
        <w:r w:rsidR="001008C6" w:rsidRPr="00A46033">
          <w:rPr>
            <w:rFonts w:ascii="Times New Roman" w:hAnsi="Times New Roman" w:cs="Times New Roman"/>
          </w:rPr>
          <w:t>Pinsky</w:t>
        </w:r>
        <w:proofErr w:type="spellEnd"/>
        <w:r w:rsidR="001008C6" w:rsidRPr="00A46033">
          <w:rPr>
            <w:rFonts w:ascii="Times New Roman" w:hAnsi="Times New Roman" w:cs="Times New Roman"/>
          </w:rPr>
          <w:t xml:space="preserve"> et al. 2013</w:t>
        </w:r>
      </w:ins>
      <w:r w:rsidR="00743D9B" w:rsidRPr="00A46033">
        <w:rPr>
          <w:rFonts w:ascii="Times New Roman" w:hAnsi="Times New Roman" w:cs="Times New Roman"/>
        </w:rPr>
        <w:t xml:space="preserve">). </w:t>
      </w:r>
    </w:p>
    <w:p w14:paraId="2FEF94E4" w14:textId="6D3C61CE" w:rsidR="00743D9B" w:rsidRPr="00A46033" w:rsidRDefault="00743D9B" w:rsidP="00743D9B">
      <w:pPr>
        <w:spacing w:line="480" w:lineRule="auto"/>
        <w:rPr>
          <w:rFonts w:ascii="Times New Roman" w:hAnsi="Times New Roman" w:cs="Times New Roman"/>
        </w:rPr>
      </w:pPr>
      <w:r w:rsidRPr="00A46033">
        <w:rPr>
          <w:rFonts w:ascii="Times New Roman" w:hAnsi="Times New Roman" w:cs="Times New Roman"/>
        </w:rPr>
        <w:t>While higher reproductive rates improve a population’s ability to persist</w:t>
      </w:r>
      <w:ins w:id="263" w:author="M P" w:date="2014-05-22T15:53:00Z">
        <w:r w:rsidR="00207D52" w:rsidRPr="00A46033">
          <w:rPr>
            <w:rFonts w:ascii="Times New Roman" w:hAnsi="Times New Roman" w:cs="Times New Roman"/>
          </w:rPr>
          <w:t xml:space="preserve"> in our model</w:t>
        </w:r>
      </w:ins>
      <w:r w:rsidRPr="00A46033">
        <w:rPr>
          <w:rFonts w:ascii="Times New Roman" w:hAnsi="Times New Roman" w:cs="Times New Roman"/>
        </w:rPr>
        <w:t>, higher dispersal distances d</w:t>
      </w:r>
      <w:ins w:id="264" w:author="M P" w:date="2014-05-22T15:53:00Z">
        <w:r w:rsidR="00207D52" w:rsidRPr="00A46033">
          <w:rPr>
            <w:rFonts w:ascii="Times New Roman" w:hAnsi="Times New Roman" w:cs="Times New Roman"/>
          </w:rPr>
          <w:t>id</w:t>
        </w:r>
      </w:ins>
      <w:r w:rsidRPr="00A46033">
        <w:rPr>
          <w:rFonts w:ascii="Times New Roman" w:hAnsi="Times New Roman" w:cs="Times New Roman"/>
        </w:rPr>
        <w:t xml:space="preserve"> not necessarily do so. In agreement with</w:t>
      </w:r>
      <w:ins w:id="265" w:author="M P" w:date="2014-05-22T15:53:00Z">
        <w:r w:rsidR="00207D52" w:rsidRPr="00A46033">
          <w:rPr>
            <w:rFonts w:ascii="Times New Roman" w:hAnsi="Times New Roman" w:cs="Times New Roman"/>
          </w:rPr>
          <w:t xml:space="preserve"> related results from</w:t>
        </w:r>
      </w:ins>
      <w:r w:rsidRPr="00A46033">
        <w:rPr>
          <w:rFonts w:ascii="Times New Roman" w:hAnsi="Times New Roman" w:cs="Times New Roman"/>
        </w:rPr>
        <w:t xml:space="preserve"> Zhou and </w:t>
      </w:r>
      <w:proofErr w:type="spellStart"/>
      <w:r w:rsidRPr="00A46033">
        <w:rPr>
          <w:rFonts w:ascii="Times New Roman" w:hAnsi="Times New Roman" w:cs="Times New Roman"/>
        </w:rPr>
        <w:t>Kot</w:t>
      </w:r>
      <w:proofErr w:type="spellEnd"/>
      <w:r w:rsidRPr="00A46033">
        <w:rPr>
          <w:rFonts w:ascii="Times New Roman" w:hAnsi="Times New Roman" w:cs="Times New Roman"/>
        </w:rPr>
        <w:t xml:space="preserve"> (2011), we found that at low speeds, a short dispersal distance improved the maximum harvesting rate a population could sustain, while at higher speeds a longer dispersal distance improved the maximum climate velocity under which the population could persist. </w:t>
      </w:r>
      <w:ins w:id="266" w:author="M P" w:date="2014-05-22T15:54:00Z">
        <w:r w:rsidR="00207D52" w:rsidRPr="00A46033">
          <w:rPr>
            <w:rFonts w:ascii="Times New Roman" w:hAnsi="Times New Roman" w:cs="Times New Roman"/>
          </w:rPr>
          <w:t>It appears that</w:t>
        </w:r>
      </w:ins>
      <w:r w:rsidRPr="00A46033">
        <w:rPr>
          <w:rFonts w:ascii="Times New Roman" w:hAnsi="Times New Roman" w:cs="Times New Roman"/>
        </w:rPr>
        <w:t xml:space="preserve"> climate velocity </w:t>
      </w:r>
      <w:ins w:id="267" w:author="M P" w:date="2014-05-22T15:54:00Z">
        <w:r w:rsidR="00207D52" w:rsidRPr="00A46033">
          <w:rPr>
            <w:rFonts w:ascii="Times New Roman" w:hAnsi="Times New Roman" w:cs="Times New Roman"/>
          </w:rPr>
          <w:t>could</w:t>
        </w:r>
      </w:ins>
      <w:r w:rsidRPr="00A46033">
        <w:rPr>
          <w:rFonts w:ascii="Times New Roman" w:hAnsi="Times New Roman" w:cs="Times New Roman"/>
        </w:rPr>
        <w:t xml:space="preserve"> selectively favor species with dispersal distances best matched to the rate of shift.</w:t>
      </w:r>
    </w:p>
    <w:p w14:paraId="0B54AF3B" w14:textId="71527333" w:rsidR="00FA0AC9" w:rsidRPr="00A46033" w:rsidRDefault="00207D52" w:rsidP="00F240E3">
      <w:pPr>
        <w:spacing w:line="480" w:lineRule="auto"/>
        <w:rPr>
          <w:ins w:id="268" w:author="M P" w:date="2014-05-22T15:56:00Z"/>
          <w:rFonts w:ascii="Times New Roman" w:hAnsi="Times New Roman" w:cs="Times New Roman"/>
        </w:rPr>
      </w:pPr>
      <w:ins w:id="269" w:author="M P" w:date="2014-05-22T15:54:00Z">
        <w:r w:rsidRPr="00A46033">
          <w:rPr>
            <w:rFonts w:ascii="Times New Roman" w:hAnsi="Times New Roman" w:cs="Times New Roman"/>
          </w:rPr>
          <w:t xml:space="preserve">One goal of </w:t>
        </w:r>
      </w:ins>
      <w:r w:rsidR="00F240E3" w:rsidRPr="00A46033">
        <w:rPr>
          <w:rFonts w:ascii="Times New Roman" w:hAnsi="Times New Roman" w:cs="Times New Roman"/>
        </w:rPr>
        <w:t>our model</w:t>
      </w:r>
      <w:ins w:id="270" w:author="M P" w:date="2014-05-22T15:54:00Z">
        <w:r w:rsidRPr="00A46033">
          <w:rPr>
            <w:rFonts w:ascii="Times New Roman" w:hAnsi="Times New Roman" w:cs="Times New Roman"/>
          </w:rPr>
          <w:t xml:space="preserve"> </w:t>
        </w:r>
      </w:ins>
      <w:ins w:id="271" w:author="Emma Fuller" w:date="2014-05-29T11:52:00Z">
        <w:r w:rsidR="00127B14" w:rsidRPr="00A46033">
          <w:rPr>
            <w:rFonts w:ascii="Times New Roman" w:hAnsi="Times New Roman" w:cs="Times New Roman"/>
          </w:rPr>
          <w:t>is</w:t>
        </w:r>
      </w:ins>
      <w:ins w:id="272" w:author="M P" w:date="2014-05-22T15:54:00Z">
        <w:r w:rsidRPr="00A46033">
          <w:rPr>
            <w:rFonts w:ascii="Times New Roman" w:hAnsi="Times New Roman" w:cs="Times New Roman"/>
          </w:rPr>
          <w:t xml:space="preserve"> to examine</w:t>
        </w:r>
      </w:ins>
      <w:r w:rsidR="00F240E3" w:rsidRPr="00A46033">
        <w:rPr>
          <w:rFonts w:ascii="Times New Roman" w:hAnsi="Times New Roman" w:cs="Times New Roman"/>
        </w:rPr>
        <w:t xml:space="preserve"> the </w:t>
      </w:r>
      <w:ins w:id="273" w:author="M P" w:date="2014-05-22T15:55:00Z">
        <w:r w:rsidR="00FA0AC9" w:rsidRPr="00A46033">
          <w:rPr>
            <w:rFonts w:ascii="Times New Roman" w:hAnsi="Times New Roman" w:cs="Times New Roman"/>
          </w:rPr>
          <w:t>cumulative impacts of multiple stressors</w:t>
        </w:r>
      </w:ins>
      <w:ins w:id="274" w:author="M P" w:date="2014-05-22T15:54:00Z">
        <w:r w:rsidRPr="00A46033">
          <w:rPr>
            <w:rFonts w:ascii="Times New Roman" w:hAnsi="Times New Roman" w:cs="Times New Roman"/>
          </w:rPr>
          <w:t xml:space="preserve">. We </w:t>
        </w:r>
      </w:ins>
      <w:ins w:id="275" w:author="Emma Fuller" w:date="2014-05-29T11:52:00Z">
        <w:r w:rsidR="00127B14" w:rsidRPr="00A46033">
          <w:rPr>
            <w:rFonts w:ascii="Times New Roman" w:hAnsi="Times New Roman" w:cs="Times New Roman"/>
          </w:rPr>
          <w:t>find</w:t>
        </w:r>
      </w:ins>
      <w:ins w:id="276" w:author="M P" w:date="2014-05-22T15:54:00Z">
        <w:r w:rsidRPr="00A46033">
          <w:rPr>
            <w:rFonts w:ascii="Times New Roman" w:hAnsi="Times New Roman" w:cs="Times New Roman"/>
          </w:rPr>
          <w:t xml:space="preserve"> that the interaction</w:t>
        </w:r>
      </w:ins>
      <w:ins w:id="277" w:author="M P" w:date="2014-05-22T15:56:00Z">
        <w:r w:rsidR="00FA0AC9" w:rsidRPr="00A46033">
          <w:rPr>
            <w:rFonts w:ascii="Times New Roman" w:hAnsi="Times New Roman" w:cs="Times New Roman"/>
          </w:rPr>
          <w:t xml:space="preserve"> between harvest and climate velocity</w:t>
        </w:r>
      </w:ins>
      <w:ins w:id="278" w:author="M P" w:date="2014-05-22T14:18:00Z">
        <w:r w:rsidR="003A057D" w:rsidRPr="00A46033">
          <w:rPr>
            <w:rFonts w:ascii="Times New Roman" w:hAnsi="Times New Roman" w:cs="Times New Roman"/>
          </w:rPr>
          <w:t xml:space="preserve"> </w:t>
        </w:r>
      </w:ins>
      <w:ins w:id="279" w:author="Emma Fuller" w:date="2014-05-29T11:58:00Z">
        <w:r w:rsidR="00926BC3" w:rsidRPr="00A46033">
          <w:rPr>
            <w:rFonts w:ascii="Times New Roman" w:hAnsi="Times New Roman" w:cs="Times New Roman"/>
          </w:rPr>
          <w:t xml:space="preserve">is </w:t>
        </w:r>
      </w:ins>
      <w:r w:rsidR="00F240E3" w:rsidRPr="00A46033">
        <w:rPr>
          <w:rFonts w:ascii="Times New Roman" w:hAnsi="Times New Roman" w:cs="Times New Roman"/>
        </w:rPr>
        <w:t xml:space="preserve">effectively additive, with weak synergistic effects appearing primarily when the population </w:t>
      </w:r>
      <w:ins w:id="280" w:author="Emma Fuller" w:date="2014-05-29T11:58:00Z">
        <w:r w:rsidR="00926BC3" w:rsidRPr="00A46033">
          <w:rPr>
            <w:rFonts w:ascii="Times New Roman" w:hAnsi="Times New Roman" w:cs="Times New Roman"/>
          </w:rPr>
          <w:t xml:space="preserve">is </w:t>
        </w:r>
      </w:ins>
      <w:r w:rsidR="00F240E3" w:rsidRPr="00A46033">
        <w:rPr>
          <w:rFonts w:ascii="Times New Roman" w:hAnsi="Times New Roman" w:cs="Times New Roman"/>
        </w:rPr>
        <w:t>close to extinction. This result from our model would appear to contrast with other demonstrations of synergy</w:t>
      </w:r>
      <w:ins w:id="281" w:author="M P" w:date="2014-05-22T14:19:00Z">
        <w:r w:rsidR="003A057D" w:rsidRPr="00A46033">
          <w:rPr>
            <w:rFonts w:ascii="Times New Roman" w:hAnsi="Times New Roman" w:cs="Times New Roman"/>
          </w:rPr>
          <w:t xml:space="preserve"> between harvest and climate</w:t>
        </w:r>
      </w:ins>
      <w:r w:rsidR="00F240E3" w:rsidRPr="00A46033">
        <w:rPr>
          <w:rFonts w:ascii="Times New Roman" w:hAnsi="Times New Roman" w:cs="Times New Roman"/>
        </w:rPr>
        <w:t xml:space="preserve"> in the literature. </w:t>
      </w:r>
      <w:ins w:id="282" w:author="M P" w:date="2014-05-22T14:17:00Z">
        <w:r w:rsidR="003A057D" w:rsidRPr="00A46033">
          <w:rPr>
            <w:rFonts w:ascii="Times New Roman" w:hAnsi="Times New Roman" w:cs="Times New Roman"/>
          </w:rPr>
          <w:t xml:space="preserve">For example, </w:t>
        </w:r>
      </w:ins>
      <w:ins w:id="283" w:author="M P" w:date="2014-05-22T14:22:00Z">
        <w:r w:rsidR="003A057D" w:rsidRPr="00A46033">
          <w:rPr>
            <w:rFonts w:ascii="Times New Roman" w:hAnsi="Times New Roman" w:cs="Times New Roman"/>
          </w:rPr>
          <w:t>a number of modeling a</w:t>
        </w:r>
      </w:ins>
      <w:ins w:id="284" w:author="M P" w:date="2014-05-22T14:41:00Z">
        <w:r w:rsidR="008B07B3" w:rsidRPr="00A46033">
          <w:rPr>
            <w:rFonts w:ascii="Times New Roman" w:hAnsi="Times New Roman" w:cs="Times New Roman"/>
          </w:rPr>
          <w:t>nd</w:t>
        </w:r>
      </w:ins>
      <w:ins w:id="285" w:author="M P" w:date="2014-05-22T14:22:00Z">
        <w:r w:rsidR="003A057D" w:rsidRPr="00A46033">
          <w:rPr>
            <w:rFonts w:ascii="Times New Roman" w:hAnsi="Times New Roman" w:cs="Times New Roman"/>
          </w:rPr>
          <w:t xml:space="preserve"> empirical studies have found </w:t>
        </w:r>
      </w:ins>
      <w:r w:rsidR="00F240E3" w:rsidRPr="00A46033">
        <w:rPr>
          <w:rFonts w:ascii="Times New Roman" w:hAnsi="Times New Roman" w:cs="Times New Roman"/>
        </w:rPr>
        <w:t>that fishing increases the sensitivity of populations to climate</w:t>
      </w:r>
      <w:ins w:id="286" w:author="M P" w:date="2014-05-22T14:23:00Z">
        <w:r w:rsidR="003A057D" w:rsidRPr="00A46033">
          <w:rPr>
            <w:rFonts w:ascii="Times New Roman" w:hAnsi="Times New Roman" w:cs="Times New Roman"/>
          </w:rPr>
          <w:t xml:space="preserve"> variability</w:t>
        </w:r>
      </w:ins>
      <w:r w:rsidR="00F240E3" w:rsidRPr="00A46033">
        <w:rPr>
          <w:rFonts w:ascii="Times New Roman" w:hAnsi="Times New Roman" w:cs="Times New Roman"/>
        </w:rPr>
        <w:t xml:space="preserve"> </w:t>
      </w:r>
      <w:ins w:id="287" w:author="M P" w:date="2014-05-22T14:22:00Z">
        <w:r w:rsidR="003A057D" w:rsidRPr="00A46033">
          <w:rPr>
            <w:rFonts w:ascii="Times New Roman" w:hAnsi="Times New Roman" w:cs="Times New Roman"/>
          </w:rPr>
          <w:t>(</w:t>
        </w:r>
      </w:ins>
      <w:ins w:id="288" w:author="M P" w:date="2014-05-22T14:24:00Z">
        <w:r w:rsidR="00B71D1F" w:rsidRPr="00A46033">
          <w:rPr>
            <w:rFonts w:ascii="Times New Roman" w:hAnsi="Times New Roman" w:cs="Times New Roman"/>
          </w:rPr>
          <w:t xml:space="preserve">including </w:t>
        </w:r>
      </w:ins>
      <w:ins w:id="289" w:author="M P" w:date="2014-05-22T14:22:00Z">
        <w:r w:rsidR="003A057D" w:rsidRPr="00A46033">
          <w:rPr>
            <w:rFonts w:ascii="Times New Roman" w:hAnsi="Times New Roman" w:cs="Times New Roman"/>
          </w:rPr>
          <w:t>Anderson et al. 2008; Shelton et al. 2011</w:t>
        </w:r>
      </w:ins>
      <w:ins w:id="290" w:author="M P" w:date="2014-05-22T15:09:00Z">
        <w:r w:rsidR="00F02DD2" w:rsidRPr="00A46033">
          <w:rPr>
            <w:rFonts w:ascii="Times New Roman" w:hAnsi="Times New Roman" w:cs="Times New Roman"/>
          </w:rPr>
          <w:t xml:space="preserve">; </w:t>
        </w:r>
        <w:proofErr w:type="spellStart"/>
        <w:r w:rsidR="00F02DD2" w:rsidRPr="00A46033">
          <w:rPr>
            <w:rFonts w:ascii="Times New Roman" w:hAnsi="Times New Roman" w:cs="Times New Roman"/>
          </w:rPr>
          <w:t>Botsford</w:t>
        </w:r>
        <w:proofErr w:type="spellEnd"/>
        <w:r w:rsidR="00F02DD2" w:rsidRPr="00A46033">
          <w:rPr>
            <w:rFonts w:ascii="Times New Roman" w:hAnsi="Times New Roman" w:cs="Times New Roman"/>
          </w:rPr>
          <w:t xml:space="preserve"> et al. 2011</w:t>
        </w:r>
      </w:ins>
      <w:ins w:id="291" w:author="M P" w:date="2014-05-22T14:22:00Z">
        <w:r w:rsidR="003A057D" w:rsidRPr="00A46033">
          <w:rPr>
            <w:rFonts w:ascii="Times New Roman" w:hAnsi="Times New Roman" w:cs="Times New Roman"/>
          </w:rPr>
          <w:t xml:space="preserve">), and a recent review reaches the same conclusion </w:t>
        </w:r>
      </w:ins>
      <w:r w:rsidR="00F240E3" w:rsidRPr="00A46033">
        <w:rPr>
          <w:rFonts w:ascii="Times New Roman" w:hAnsi="Times New Roman" w:cs="Times New Roman"/>
        </w:rPr>
        <w:t>(</w:t>
      </w:r>
      <w:proofErr w:type="spellStart"/>
      <w:r w:rsidR="00F240E3" w:rsidRPr="00A46033">
        <w:rPr>
          <w:rFonts w:ascii="Times New Roman" w:hAnsi="Times New Roman" w:cs="Times New Roman"/>
        </w:rPr>
        <w:t>Planque</w:t>
      </w:r>
      <w:proofErr w:type="spellEnd"/>
      <w:r w:rsidR="00F240E3" w:rsidRPr="00A46033">
        <w:rPr>
          <w:rFonts w:ascii="Times New Roman" w:hAnsi="Times New Roman" w:cs="Times New Roman"/>
        </w:rPr>
        <w:t xml:space="preserve"> et al. 2010)</w:t>
      </w:r>
      <w:ins w:id="292" w:author="M P" w:date="2014-05-22T14:21:00Z">
        <w:r w:rsidR="003A057D" w:rsidRPr="00A46033">
          <w:rPr>
            <w:rFonts w:ascii="Times New Roman" w:hAnsi="Times New Roman" w:cs="Times New Roman"/>
          </w:rPr>
          <w:t xml:space="preserve">. </w:t>
        </w:r>
      </w:ins>
      <w:ins w:id="293" w:author="M P" w:date="2014-05-22T14:23:00Z">
        <w:r w:rsidR="003A057D" w:rsidRPr="00A46033">
          <w:rPr>
            <w:rFonts w:ascii="Times New Roman" w:hAnsi="Times New Roman" w:cs="Times New Roman"/>
          </w:rPr>
          <w:t>P</w:t>
        </w:r>
      </w:ins>
      <w:r w:rsidR="00F240E3" w:rsidRPr="00A46033">
        <w:rPr>
          <w:rFonts w:ascii="Times New Roman" w:hAnsi="Times New Roman" w:cs="Times New Roman"/>
        </w:rPr>
        <w:t>ositive feedback loops</w:t>
      </w:r>
      <w:ins w:id="294" w:author="M P" w:date="2014-05-22T15:03:00Z">
        <w:r w:rsidR="00CB0016" w:rsidRPr="00A46033">
          <w:rPr>
            <w:rFonts w:ascii="Times New Roman" w:hAnsi="Times New Roman" w:cs="Times New Roman"/>
          </w:rPr>
          <w:t xml:space="preserve"> involving the loss of predators</w:t>
        </w:r>
      </w:ins>
      <w:ins w:id="295" w:author="M P" w:date="2014-05-22T15:04:00Z">
        <w:r w:rsidR="00CB0016" w:rsidRPr="00A46033">
          <w:rPr>
            <w:rFonts w:ascii="Times New Roman" w:hAnsi="Times New Roman" w:cs="Times New Roman"/>
          </w:rPr>
          <w:t xml:space="preserve"> due to fishing</w:t>
        </w:r>
      </w:ins>
      <w:r w:rsidR="00F240E3" w:rsidRPr="00A46033">
        <w:rPr>
          <w:rFonts w:ascii="Times New Roman" w:hAnsi="Times New Roman" w:cs="Times New Roman"/>
        </w:rPr>
        <w:t xml:space="preserve"> have</w:t>
      </w:r>
      <w:ins w:id="296" w:author="M P" w:date="2014-05-22T14:23:00Z">
        <w:r w:rsidR="003A057D" w:rsidRPr="00A46033">
          <w:rPr>
            <w:rFonts w:ascii="Times New Roman" w:hAnsi="Times New Roman" w:cs="Times New Roman"/>
          </w:rPr>
          <w:t xml:space="preserve"> also</w:t>
        </w:r>
      </w:ins>
      <w:r w:rsidR="00F240E3" w:rsidRPr="00A46033">
        <w:rPr>
          <w:rFonts w:ascii="Times New Roman" w:hAnsi="Times New Roman" w:cs="Times New Roman"/>
        </w:rPr>
        <w:t xml:space="preserve"> been identified </w:t>
      </w:r>
      <w:ins w:id="297" w:author="M P" w:date="2014-05-22T14:23:00Z">
        <w:r w:rsidR="003A057D" w:rsidRPr="00A46033">
          <w:rPr>
            <w:rFonts w:ascii="Times New Roman" w:hAnsi="Times New Roman" w:cs="Times New Roman"/>
          </w:rPr>
          <w:t>that amplify climate impacts</w:t>
        </w:r>
      </w:ins>
      <w:ins w:id="298" w:author="M P" w:date="2014-05-22T15:04:00Z">
        <w:r w:rsidR="00CB0016" w:rsidRPr="00A46033">
          <w:rPr>
            <w:rFonts w:ascii="Times New Roman" w:hAnsi="Times New Roman" w:cs="Times New Roman"/>
          </w:rPr>
          <w:t xml:space="preserve"> on prey species</w:t>
        </w:r>
      </w:ins>
      <w:r w:rsidR="00F240E3" w:rsidRPr="00A46033">
        <w:rPr>
          <w:rFonts w:ascii="Times New Roman" w:hAnsi="Times New Roman" w:cs="Times New Roman"/>
        </w:rPr>
        <w:t xml:space="preserve"> (Kirby</w:t>
      </w:r>
      <w:ins w:id="299" w:author="Emma Fuller" w:date="2014-05-29T14:53:00Z">
        <w:r w:rsidR="00145F91" w:rsidRPr="00A46033">
          <w:rPr>
            <w:rFonts w:ascii="Times New Roman" w:hAnsi="Times New Roman" w:cs="Times New Roman"/>
          </w:rPr>
          <w:t xml:space="preserve"> et al. </w:t>
        </w:r>
      </w:ins>
      <w:r w:rsidR="00F240E3" w:rsidRPr="00A46033">
        <w:rPr>
          <w:rFonts w:ascii="Times New Roman" w:hAnsi="Times New Roman" w:cs="Times New Roman"/>
        </w:rPr>
        <w:t xml:space="preserve">2009; </w:t>
      </w:r>
      <w:proofErr w:type="spellStart"/>
      <w:r w:rsidR="00F240E3" w:rsidRPr="00A46033">
        <w:rPr>
          <w:rFonts w:ascii="Times New Roman" w:hAnsi="Times New Roman" w:cs="Times New Roman"/>
        </w:rPr>
        <w:t>Planque</w:t>
      </w:r>
      <w:proofErr w:type="spellEnd"/>
      <w:ins w:id="300" w:author="Emma Fuller" w:date="2014-05-29T14:53:00Z">
        <w:r w:rsidR="00145F91" w:rsidRPr="00A46033">
          <w:rPr>
            <w:rFonts w:ascii="Times New Roman" w:hAnsi="Times New Roman" w:cs="Times New Roman"/>
          </w:rPr>
          <w:t xml:space="preserve"> </w:t>
        </w:r>
      </w:ins>
      <w:r w:rsidR="00F240E3" w:rsidRPr="00A46033">
        <w:rPr>
          <w:rFonts w:ascii="Times New Roman" w:hAnsi="Times New Roman" w:cs="Times New Roman"/>
        </w:rPr>
        <w:t>et al. 2010</w:t>
      </w:r>
      <w:ins w:id="301" w:author="M P" w:date="2014-05-22T14:19:00Z">
        <w:r w:rsidR="003A057D" w:rsidRPr="00A46033">
          <w:rPr>
            <w:rFonts w:ascii="Times New Roman" w:hAnsi="Times New Roman" w:cs="Times New Roman"/>
          </w:rPr>
          <w:t>; Ling et al. 2009</w:t>
        </w:r>
      </w:ins>
      <w:r w:rsidR="00F240E3" w:rsidRPr="00A46033">
        <w:rPr>
          <w:rFonts w:ascii="Times New Roman" w:hAnsi="Times New Roman" w:cs="Times New Roman"/>
        </w:rPr>
        <w:t xml:space="preserve">). Similarly, synergy between harvesting and temperature was detected in experimental populations of rotifers (Mora et al. 2007). </w:t>
      </w:r>
    </w:p>
    <w:p w14:paraId="3DAF42E7" w14:textId="419F2659"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 partial explanation for the </w:t>
      </w:r>
      <w:ins w:id="302" w:author="M P" w:date="2014-05-22T15:09:00Z">
        <w:r w:rsidR="00F02DD2" w:rsidRPr="00A46033">
          <w:rPr>
            <w:rFonts w:ascii="Times New Roman" w:hAnsi="Times New Roman" w:cs="Times New Roman"/>
          </w:rPr>
          <w:t xml:space="preserve">differences </w:t>
        </w:r>
      </w:ins>
      <w:r w:rsidRPr="00A46033">
        <w:rPr>
          <w:rFonts w:ascii="Times New Roman" w:hAnsi="Times New Roman" w:cs="Times New Roman"/>
        </w:rPr>
        <w:t xml:space="preserve">between our </w:t>
      </w:r>
      <w:ins w:id="303" w:author="M P" w:date="2014-05-22T15:04:00Z">
        <w:r w:rsidR="00CB0016" w:rsidRPr="00A46033">
          <w:rPr>
            <w:rFonts w:ascii="Times New Roman" w:hAnsi="Times New Roman" w:cs="Times New Roman"/>
          </w:rPr>
          <w:t xml:space="preserve">model </w:t>
        </w:r>
      </w:ins>
      <w:ins w:id="304" w:author="M P" w:date="2014-05-22T15:09:00Z">
        <w:r w:rsidR="00F02DD2" w:rsidRPr="00A46033">
          <w:rPr>
            <w:rFonts w:ascii="Times New Roman" w:hAnsi="Times New Roman" w:cs="Times New Roman"/>
          </w:rPr>
          <w:t xml:space="preserve">results </w:t>
        </w:r>
      </w:ins>
      <w:r w:rsidRPr="00A46033">
        <w:rPr>
          <w:rFonts w:ascii="Times New Roman" w:hAnsi="Times New Roman" w:cs="Times New Roman"/>
        </w:rPr>
        <w:t xml:space="preserve">and the previous evidence for synergy may be that </w:t>
      </w:r>
      <w:ins w:id="305" w:author="M P" w:date="2014-05-22T15:04:00Z">
        <w:r w:rsidR="00CB0016" w:rsidRPr="00A46033">
          <w:rPr>
            <w:rFonts w:ascii="Times New Roman" w:hAnsi="Times New Roman" w:cs="Times New Roman"/>
          </w:rPr>
          <w:t xml:space="preserve">we </w:t>
        </w:r>
      </w:ins>
      <w:r w:rsidRPr="00A46033">
        <w:rPr>
          <w:rFonts w:ascii="Times New Roman" w:hAnsi="Times New Roman" w:cs="Times New Roman"/>
        </w:rPr>
        <w:t xml:space="preserve">analyze the ability of populations to keep pace with climate velocity, while </w:t>
      </w:r>
      <w:ins w:id="306" w:author="M P" w:date="2014-05-22T15:05:00Z">
        <w:r w:rsidR="00CB0016" w:rsidRPr="00A46033">
          <w:rPr>
            <w:rFonts w:ascii="Times New Roman" w:hAnsi="Times New Roman" w:cs="Times New Roman"/>
          </w:rPr>
          <w:t xml:space="preserve">many previous </w:t>
        </w:r>
      </w:ins>
      <w:r w:rsidRPr="00A46033">
        <w:rPr>
          <w:rFonts w:ascii="Times New Roman" w:hAnsi="Times New Roman" w:cs="Times New Roman"/>
        </w:rPr>
        <w:t xml:space="preserve">studies examined </w:t>
      </w:r>
      <w:ins w:id="307" w:author="M P" w:date="2014-05-22T15:05:00Z">
        <w:r w:rsidR="00CB0016" w:rsidRPr="00A46033">
          <w:rPr>
            <w:rFonts w:ascii="Times New Roman" w:hAnsi="Times New Roman" w:cs="Times New Roman"/>
          </w:rPr>
          <w:t xml:space="preserve">other </w:t>
        </w:r>
      </w:ins>
      <w:r w:rsidRPr="00A46033">
        <w:rPr>
          <w:rFonts w:ascii="Times New Roman" w:hAnsi="Times New Roman" w:cs="Times New Roman"/>
        </w:rPr>
        <w:t xml:space="preserve">aspects of changing climate. In the rotifer experiment, for example, populations were subjected to warming temperatures, but organisms were unable to relocate to thermal optima (Mora et al. 2007). In </w:t>
      </w:r>
      <w:ins w:id="308" w:author="M P" w:date="2014-05-22T15:10:00Z">
        <w:r w:rsidR="00F02DD2" w:rsidRPr="00A46033">
          <w:rPr>
            <w:rFonts w:ascii="Times New Roman" w:hAnsi="Times New Roman" w:cs="Times New Roman"/>
          </w:rPr>
          <w:t>many</w:t>
        </w:r>
      </w:ins>
      <w:r w:rsidRPr="00A46033">
        <w:rPr>
          <w:rFonts w:ascii="Times New Roman" w:hAnsi="Times New Roman" w:cs="Times New Roman"/>
        </w:rPr>
        <w:t xml:space="preserve"> other </w:t>
      </w:r>
      <w:ins w:id="309" w:author="M P" w:date="2014-05-22T15:08:00Z">
        <w:r w:rsidR="00F02DD2" w:rsidRPr="00A46033">
          <w:rPr>
            <w:rFonts w:ascii="Times New Roman" w:hAnsi="Times New Roman" w:cs="Times New Roman"/>
          </w:rPr>
          <w:t xml:space="preserve">fishing and climate </w:t>
        </w:r>
      </w:ins>
      <w:r w:rsidRPr="00A46033">
        <w:rPr>
          <w:rFonts w:ascii="Times New Roman" w:hAnsi="Times New Roman" w:cs="Times New Roman"/>
        </w:rPr>
        <w:t xml:space="preserve">studies, </w:t>
      </w:r>
      <w:ins w:id="310" w:author="M P" w:date="2014-05-22T15:20:00Z">
        <w:r w:rsidR="00743D9B" w:rsidRPr="00A46033">
          <w:rPr>
            <w:rFonts w:ascii="Times New Roman" w:hAnsi="Times New Roman" w:cs="Times New Roman"/>
          </w:rPr>
          <w:t xml:space="preserve">the impacts of </w:t>
        </w:r>
      </w:ins>
      <w:r w:rsidRPr="00A46033">
        <w:rPr>
          <w:rFonts w:ascii="Times New Roman" w:hAnsi="Times New Roman" w:cs="Times New Roman"/>
        </w:rPr>
        <w:t>climate variability</w:t>
      </w:r>
      <w:ins w:id="311" w:author="M P" w:date="2014-05-22T15:20:00Z">
        <w:r w:rsidR="00743D9B" w:rsidRPr="00A46033">
          <w:rPr>
            <w:rFonts w:ascii="Times New Roman" w:hAnsi="Times New Roman" w:cs="Times New Roman"/>
          </w:rPr>
          <w:t xml:space="preserve"> </w:t>
        </w:r>
      </w:ins>
      <w:ins w:id="312" w:author="Emma Fuller" w:date="2014-05-29T12:53:00Z">
        <w:r w:rsidR="00B469AC" w:rsidRPr="00A46033">
          <w:rPr>
            <w:rFonts w:ascii="Times New Roman" w:hAnsi="Times New Roman" w:cs="Times New Roman"/>
          </w:rPr>
          <w:t>on stationary</w:t>
        </w:r>
      </w:ins>
      <w:ins w:id="313" w:author="M P" w:date="2014-05-22T15:20:00Z">
        <w:r w:rsidR="00743D9B" w:rsidRPr="00A46033">
          <w:rPr>
            <w:rFonts w:ascii="Times New Roman" w:hAnsi="Times New Roman" w:cs="Times New Roman"/>
          </w:rPr>
          <w:t xml:space="preserve"> population</w:t>
        </w:r>
      </w:ins>
      <w:ins w:id="314" w:author="M P" w:date="2014-05-22T15:57:00Z">
        <w:r w:rsidR="00FA0AC9" w:rsidRPr="00A46033">
          <w:rPr>
            <w:rFonts w:ascii="Times New Roman" w:hAnsi="Times New Roman" w:cs="Times New Roman"/>
          </w:rPr>
          <w:t>s</w:t>
        </w:r>
      </w:ins>
      <w:r w:rsidRPr="00A46033">
        <w:rPr>
          <w:rFonts w:ascii="Times New Roman" w:hAnsi="Times New Roman" w:cs="Times New Roman"/>
        </w:rPr>
        <w:t xml:space="preserve"> ha</w:t>
      </w:r>
      <w:ins w:id="315" w:author="M P" w:date="2014-05-22T15:20:00Z">
        <w:r w:rsidR="00743D9B" w:rsidRPr="00A46033">
          <w:rPr>
            <w:rFonts w:ascii="Times New Roman" w:hAnsi="Times New Roman" w:cs="Times New Roman"/>
          </w:rPr>
          <w:t>ve</w:t>
        </w:r>
      </w:ins>
      <w:r w:rsidRPr="00A46033">
        <w:rPr>
          <w:rFonts w:ascii="Times New Roman" w:hAnsi="Times New Roman" w:cs="Times New Roman"/>
        </w:rPr>
        <w:t xml:space="preserve"> been the focus, rather than cumulative </w:t>
      </w:r>
      <w:ins w:id="316" w:author="M P" w:date="2014-05-22T15:07:00Z">
        <w:r w:rsidR="00F02DD2" w:rsidRPr="00A46033">
          <w:rPr>
            <w:rFonts w:ascii="Times New Roman" w:hAnsi="Times New Roman" w:cs="Times New Roman"/>
          </w:rPr>
          <w:t xml:space="preserve">climate change </w:t>
        </w:r>
      </w:ins>
      <w:r w:rsidRPr="00A46033">
        <w:rPr>
          <w:rFonts w:ascii="Times New Roman" w:hAnsi="Times New Roman" w:cs="Times New Roman"/>
        </w:rPr>
        <w:t>or shifting distributions (</w:t>
      </w:r>
      <w:ins w:id="317" w:author="M P" w:date="2014-05-22T15:09:00Z">
        <w:r w:rsidR="00F02DD2" w:rsidRPr="00A46033">
          <w:rPr>
            <w:rFonts w:ascii="Times New Roman" w:hAnsi="Times New Roman" w:cs="Times New Roman"/>
          </w:rPr>
          <w:t xml:space="preserve">Walters and Parma 1996; </w:t>
        </w:r>
      </w:ins>
      <w:ins w:id="318" w:author="M P" w:date="2014-05-22T15:07:00Z">
        <w:r w:rsidR="00F02DD2" w:rsidRPr="00A46033">
          <w:rPr>
            <w:rFonts w:ascii="Times New Roman" w:hAnsi="Times New Roman" w:cs="Times New Roman"/>
          </w:rPr>
          <w:t>Anderson et al. 2008; Shelton et al. 2011;</w:t>
        </w:r>
      </w:ins>
      <w:ins w:id="319" w:author="M P" w:date="2014-05-22T15:09:00Z">
        <w:r w:rsidR="00F02DD2" w:rsidRPr="00A46033">
          <w:rPr>
            <w:rFonts w:ascii="Times New Roman" w:hAnsi="Times New Roman" w:cs="Times New Roman"/>
          </w:rPr>
          <w:t xml:space="preserve"> </w:t>
        </w:r>
        <w:proofErr w:type="spellStart"/>
        <w:r w:rsidR="00F02DD2" w:rsidRPr="00A46033">
          <w:rPr>
            <w:rFonts w:ascii="Times New Roman" w:hAnsi="Times New Roman" w:cs="Times New Roman"/>
          </w:rPr>
          <w:t>Botsford</w:t>
        </w:r>
        <w:proofErr w:type="spellEnd"/>
        <w:r w:rsidR="00F02DD2" w:rsidRPr="00A46033">
          <w:rPr>
            <w:rFonts w:ascii="Times New Roman" w:hAnsi="Times New Roman" w:cs="Times New Roman"/>
          </w:rPr>
          <w:t xml:space="preserve"> et al. 2011</w:t>
        </w:r>
      </w:ins>
      <w:ins w:id="320" w:author="M P" w:date="2014-05-22T15:10:00Z">
        <w:r w:rsidR="00F02DD2" w:rsidRPr="00A46033">
          <w:rPr>
            <w:rFonts w:ascii="Times New Roman" w:hAnsi="Times New Roman" w:cs="Times New Roman"/>
          </w:rPr>
          <w:t xml:space="preserve">; </w:t>
        </w:r>
        <w:proofErr w:type="spellStart"/>
        <w:r w:rsidR="00F02DD2" w:rsidRPr="00A46033">
          <w:rPr>
            <w:rFonts w:ascii="Times New Roman" w:hAnsi="Times New Roman" w:cs="Times New Roman"/>
          </w:rPr>
          <w:t>Planque</w:t>
        </w:r>
      </w:ins>
      <w:proofErr w:type="spellEnd"/>
      <w:ins w:id="321" w:author="Emma Fuller" w:date="2014-05-29T14:53:00Z">
        <w:r w:rsidR="00145F91" w:rsidRPr="00A46033">
          <w:rPr>
            <w:rFonts w:ascii="Times New Roman" w:hAnsi="Times New Roman" w:cs="Times New Roman"/>
          </w:rPr>
          <w:t xml:space="preserve"> </w:t>
        </w:r>
      </w:ins>
      <w:ins w:id="322" w:author="M P" w:date="2014-05-22T15:10:00Z">
        <w:r w:rsidR="00F02DD2" w:rsidRPr="00A46033">
          <w:rPr>
            <w:rFonts w:ascii="Times New Roman" w:hAnsi="Times New Roman" w:cs="Times New Roman"/>
          </w:rPr>
          <w:t>et al. 2010</w:t>
        </w:r>
      </w:ins>
      <w:r w:rsidRPr="00A46033">
        <w:rPr>
          <w:rFonts w:ascii="Times New Roman" w:hAnsi="Times New Roman" w:cs="Times New Roman"/>
        </w:rPr>
        <w:t xml:space="preserve">). </w:t>
      </w:r>
      <w:ins w:id="323" w:author="Emma Fuller" w:date="2014-05-29T12:58:00Z">
        <w:r w:rsidR="002353C1" w:rsidRPr="00A46033">
          <w:rPr>
            <w:rFonts w:ascii="Times New Roman" w:hAnsi="Times New Roman" w:cs="Times New Roman"/>
          </w:rPr>
          <w:t>W</w:t>
        </w:r>
      </w:ins>
      <w:ins w:id="324" w:author="Emma Fuller" w:date="2014-05-29T12:54:00Z">
        <w:r w:rsidR="00B469AC" w:rsidRPr="00A46033">
          <w:rPr>
            <w:rFonts w:ascii="Times New Roman" w:hAnsi="Times New Roman" w:cs="Times New Roman"/>
          </w:rPr>
          <w:t xml:space="preserve">ork </w:t>
        </w:r>
      </w:ins>
      <w:ins w:id="325" w:author="simon levin" w:date="2014-06-28T20:20:00Z">
        <w:r w:rsidR="009E67EB" w:rsidRPr="00A46033">
          <w:rPr>
            <w:rFonts w:ascii="Times New Roman" w:hAnsi="Times New Roman" w:cs="Times New Roman"/>
          </w:rPr>
          <w:t>that</w:t>
        </w:r>
      </w:ins>
      <w:ins w:id="326" w:author="Emma Fuller" w:date="2014-05-29T12:54:00Z">
        <w:r w:rsidR="00B469AC" w:rsidRPr="00A46033">
          <w:rPr>
            <w:rFonts w:ascii="Times New Roman" w:hAnsi="Times New Roman" w:cs="Times New Roman"/>
          </w:rPr>
          <w:t xml:space="preserve"> does incorporate shifting species distributions </w:t>
        </w:r>
      </w:ins>
      <w:ins w:id="327" w:author="Emma Fuller" w:date="2014-05-29T12:58:00Z">
        <w:r w:rsidR="002353C1" w:rsidRPr="00A46033">
          <w:rPr>
            <w:rFonts w:ascii="Times New Roman" w:hAnsi="Times New Roman" w:cs="Times New Roman"/>
          </w:rPr>
          <w:t xml:space="preserve">typically examines regional or global scenarios for climate change, making </w:t>
        </w:r>
      </w:ins>
      <w:ins w:id="328" w:author="Emma Fuller" w:date="2014-05-29T12:55:00Z">
        <w:r w:rsidR="00B469AC" w:rsidRPr="00A46033">
          <w:rPr>
            <w:rFonts w:ascii="Times New Roman" w:hAnsi="Times New Roman" w:cs="Times New Roman"/>
          </w:rPr>
          <w:t xml:space="preserve">it difficult to isolate the </w:t>
        </w:r>
      </w:ins>
      <w:ins w:id="329" w:author="Emma Fuller" w:date="2014-05-29T12:56:00Z">
        <w:r w:rsidR="00B469AC" w:rsidRPr="00A46033">
          <w:rPr>
            <w:rFonts w:ascii="Times New Roman" w:hAnsi="Times New Roman" w:cs="Times New Roman"/>
          </w:rPr>
          <w:t>effect that different species interactions, climate and harvesting each play (Cheung et al. 2010).</w:t>
        </w:r>
      </w:ins>
    </w:p>
    <w:p w14:paraId="07A66938" w14:textId="750CCF76"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Another explanation for the discrepancy may be that the only effect of </w:t>
      </w:r>
      <w:ins w:id="330" w:author="M P" w:date="2014-05-22T22:05:00Z">
        <w:r w:rsidR="00FD0D63" w:rsidRPr="00A46033">
          <w:rPr>
            <w:rFonts w:ascii="Times New Roman" w:hAnsi="Times New Roman" w:cs="Times New Roman"/>
          </w:rPr>
          <w:t xml:space="preserve">harvesting </w:t>
        </w:r>
      </w:ins>
      <w:r w:rsidRPr="00A46033">
        <w:rPr>
          <w:rFonts w:ascii="Times New Roman" w:hAnsi="Times New Roman" w:cs="Times New Roman"/>
        </w:rPr>
        <w:t xml:space="preserve">in our model </w:t>
      </w:r>
      <w:ins w:id="331" w:author="Emma Fuller" w:date="2014-05-29T11:59:00Z">
        <w:r w:rsidR="00926BC3" w:rsidRPr="00A46033">
          <w:rPr>
            <w:rFonts w:ascii="Times New Roman" w:hAnsi="Times New Roman" w:cs="Times New Roman"/>
          </w:rPr>
          <w:t>is</w:t>
        </w:r>
      </w:ins>
      <w:ins w:id="332" w:author="M P" w:date="2014-05-22T15:11:00Z">
        <w:r w:rsidR="00F02DD2" w:rsidRPr="00A46033">
          <w:rPr>
            <w:rFonts w:ascii="Times New Roman" w:hAnsi="Times New Roman" w:cs="Times New Roman"/>
          </w:rPr>
          <w:t xml:space="preserve"> </w:t>
        </w:r>
      </w:ins>
      <w:r w:rsidRPr="00A46033">
        <w:rPr>
          <w:rFonts w:ascii="Times New Roman" w:hAnsi="Times New Roman" w:cs="Times New Roman"/>
        </w:rPr>
        <w:t xml:space="preserve">a reduction </w:t>
      </w:r>
      <w:ins w:id="333" w:author="M P" w:date="2014-05-22T15:11:00Z">
        <w:r w:rsidR="00F02DD2" w:rsidRPr="00A46033">
          <w:rPr>
            <w:rFonts w:ascii="Times New Roman" w:hAnsi="Times New Roman" w:cs="Times New Roman"/>
          </w:rPr>
          <w:t>in</w:t>
        </w:r>
      </w:ins>
      <w:r w:rsidRPr="00A46033">
        <w:rPr>
          <w:rFonts w:ascii="Times New Roman" w:hAnsi="Times New Roman" w:cs="Times New Roman"/>
        </w:rPr>
        <w:t xml:space="preserve"> the size of the adult biomass. </w:t>
      </w:r>
      <w:ins w:id="334" w:author="M P" w:date="2014-05-22T15:11:00Z">
        <w:r w:rsidR="00F02DD2" w:rsidRPr="00A46033">
          <w:rPr>
            <w:rFonts w:ascii="Times New Roman" w:hAnsi="Times New Roman" w:cs="Times New Roman"/>
          </w:rPr>
          <w:t xml:space="preserve">In reality, populations often </w:t>
        </w:r>
      </w:ins>
      <w:ins w:id="335" w:author="M P" w:date="2014-05-22T15:12:00Z">
        <w:r w:rsidR="00F02DD2" w:rsidRPr="00A46033">
          <w:rPr>
            <w:rFonts w:ascii="Times New Roman" w:hAnsi="Times New Roman" w:cs="Times New Roman"/>
          </w:rPr>
          <w:t>contain a diversity of subpopulations, ages, and genotypes that can buffer them against climate variability and climate change (Schindler</w:t>
        </w:r>
      </w:ins>
      <w:ins w:id="336" w:author="M P" w:date="2014-05-22T15:13:00Z">
        <w:r w:rsidR="00F02DD2" w:rsidRPr="00A46033">
          <w:rPr>
            <w:rFonts w:ascii="Times New Roman" w:hAnsi="Times New Roman" w:cs="Times New Roman"/>
          </w:rPr>
          <w:t xml:space="preserve"> et al. 2010). </w:t>
        </w:r>
      </w:ins>
      <w:ins w:id="337" w:author="M P" w:date="2014-05-22T15:11:00Z">
        <w:r w:rsidR="00F02DD2" w:rsidRPr="00A46033">
          <w:rPr>
            <w:rFonts w:ascii="Times New Roman" w:hAnsi="Times New Roman" w:cs="Times New Roman"/>
          </w:rPr>
          <w:t xml:space="preserve"> </w:t>
        </w:r>
      </w:ins>
      <w:ins w:id="338" w:author="M P" w:date="2014-05-22T22:05:00Z">
        <w:r w:rsidR="00FD0D63" w:rsidRPr="00A46033">
          <w:rPr>
            <w:rFonts w:ascii="Times New Roman" w:hAnsi="Times New Roman" w:cs="Times New Roman"/>
          </w:rPr>
          <w:t>Harvest</w:t>
        </w:r>
      </w:ins>
      <w:ins w:id="339" w:author="M P" w:date="2014-05-22T15:14:00Z">
        <w:r w:rsidR="002678AD" w:rsidRPr="00A46033">
          <w:rPr>
            <w:rFonts w:ascii="Times New Roman" w:hAnsi="Times New Roman" w:cs="Times New Roman"/>
          </w:rPr>
          <w:t xml:space="preserve"> tends to simplify this </w:t>
        </w:r>
      </w:ins>
      <w:r w:rsidRPr="00A46033">
        <w:rPr>
          <w:rFonts w:ascii="Times New Roman" w:hAnsi="Times New Roman" w:cs="Times New Roman"/>
        </w:rPr>
        <w:t>diversity within populations, making them more sensitive to climate variability (</w:t>
      </w:r>
      <w:ins w:id="340" w:author="M P" w:date="2014-05-22T15:21:00Z">
        <w:r w:rsidR="00743D9B" w:rsidRPr="00A46033">
          <w:rPr>
            <w:rFonts w:ascii="Times New Roman" w:hAnsi="Times New Roman" w:cs="Times New Roman"/>
          </w:rPr>
          <w:t xml:space="preserve">Mora et al. 2007; </w:t>
        </w:r>
      </w:ins>
      <w:proofErr w:type="spellStart"/>
      <w:r w:rsidRPr="00A46033">
        <w:rPr>
          <w:rFonts w:ascii="Times New Roman" w:hAnsi="Times New Roman" w:cs="Times New Roman"/>
        </w:rPr>
        <w:t>Planque</w:t>
      </w:r>
      <w:proofErr w:type="spellEnd"/>
      <w:ins w:id="341" w:author="Emma Fuller" w:date="2014-05-29T14:54:00Z">
        <w:r w:rsidR="00145F91" w:rsidRPr="00A46033">
          <w:rPr>
            <w:rFonts w:ascii="Times New Roman" w:hAnsi="Times New Roman" w:cs="Times New Roman"/>
          </w:rPr>
          <w:t xml:space="preserve"> </w:t>
        </w:r>
      </w:ins>
      <w:r w:rsidRPr="00A46033">
        <w:rPr>
          <w:rFonts w:ascii="Times New Roman" w:hAnsi="Times New Roman" w:cs="Times New Roman"/>
        </w:rPr>
        <w:t xml:space="preserve">et al. 2010). </w:t>
      </w:r>
      <w:ins w:id="342" w:author="M P" w:date="2014-05-22T15:17:00Z">
        <w:r w:rsidR="00743D9B" w:rsidRPr="00A46033">
          <w:rPr>
            <w:rFonts w:ascii="Times New Roman" w:hAnsi="Times New Roman" w:cs="Times New Roman"/>
          </w:rPr>
          <w:t>Our model also did not include food web dynamics or species interaction</w:t>
        </w:r>
      </w:ins>
      <w:ins w:id="343" w:author="M P" w:date="2014-05-22T15:57:00Z">
        <w:r w:rsidR="00715BF1" w:rsidRPr="00A46033">
          <w:rPr>
            <w:rFonts w:ascii="Times New Roman" w:hAnsi="Times New Roman" w:cs="Times New Roman"/>
          </w:rPr>
          <w:t>s</w:t>
        </w:r>
      </w:ins>
      <w:ins w:id="344" w:author="simon levin" w:date="2014-06-28T20:21:00Z">
        <w:r w:rsidR="009E67EB" w:rsidRPr="00A46033">
          <w:rPr>
            <w:rFonts w:ascii="Times New Roman" w:hAnsi="Times New Roman" w:cs="Times New Roman"/>
          </w:rPr>
          <w:t xml:space="preserve">, although </w:t>
        </w:r>
      </w:ins>
      <w:ins w:id="345" w:author="M P" w:date="2014-05-22T15:17:00Z">
        <w:r w:rsidR="00743D9B" w:rsidRPr="00A46033">
          <w:rPr>
            <w:rFonts w:ascii="Times New Roman" w:hAnsi="Times New Roman" w:cs="Times New Roman"/>
          </w:rPr>
          <w:t>some positive feedback loops and synergistic interactions identified</w:t>
        </w:r>
      </w:ins>
      <w:ins w:id="346" w:author="M P" w:date="2014-05-22T15:18:00Z">
        <w:r w:rsidR="00743D9B" w:rsidRPr="00A46033">
          <w:rPr>
            <w:rFonts w:ascii="Times New Roman" w:hAnsi="Times New Roman" w:cs="Times New Roman"/>
          </w:rPr>
          <w:t xml:space="preserve"> between climate and </w:t>
        </w:r>
      </w:ins>
      <w:ins w:id="347" w:author="M P" w:date="2014-05-22T22:05:00Z">
        <w:r w:rsidR="00FD0D63" w:rsidRPr="00A46033">
          <w:rPr>
            <w:rFonts w:ascii="Times New Roman" w:hAnsi="Times New Roman" w:cs="Times New Roman"/>
          </w:rPr>
          <w:t>harvesting</w:t>
        </w:r>
      </w:ins>
      <w:ins w:id="348" w:author="M P" w:date="2014-05-22T15:17:00Z">
        <w:r w:rsidR="00743D9B" w:rsidRPr="00A46033">
          <w:rPr>
            <w:rFonts w:ascii="Times New Roman" w:hAnsi="Times New Roman" w:cs="Times New Roman"/>
          </w:rPr>
          <w:t xml:space="preserve"> in previous studies involved the loss of predators and the release of prey </w:t>
        </w:r>
      </w:ins>
      <w:r w:rsidRPr="00A46033">
        <w:rPr>
          <w:rFonts w:ascii="Times New Roman" w:hAnsi="Times New Roman" w:cs="Times New Roman"/>
        </w:rPr>
        <w:t>(Kirby</w:t>
      </w:r>
      <w:ins w:id="349" w:author="Emma Fuller" w:date="2014-05-29T14:54:00Z">
        <w:r w:rsidR="00145F91" w:rsidRPr="00A46033">
          <w:rPr>
            <w:rFonts w:ascii="Times New Roman" w:hAnsi="Times New Roman" w:cs="Times New Roman"/>
          </w:rPr>
          <w:t xml:space="preserve"> et al. </w:t>
        </w:r>
      </w:ins>
      <w:r w:rsidRPr="00A46033">
        <w:rPr>
          <w:rFonts w:ascii="Times New Roman" w:hAnsi="Times New Roman" w:cs="Times New Roman"/>
        </w:rPr>
        <w:t>2009</w:t>
      </w:r>
      <w:ins w:id="350" w:author="M P" w:date="2014-05-22T15:18:00Z">
        <w:r w:rsidR="00743D9B" w:rsidRPr="00A46033">
          <w:rPr>
            <w:rFonts w:ascii="Times New Roman" w:hAnsi="Times New Roman" w:cs="Times New Roman"/>
          </w:rPr>
          <w:t>; Ling et al. 2009</w:t>
        </w:r>
      </w:ins>
      <w:r w:rsidRPr="00A46033">
        <w:rPr>
          <w:rFonts w:ascii="Times New Roman" w:hAnsi="Times New Roman" w:cs="Times New Roman"/>
        </w:rPr>
        <w:t>). Our simple</w:t>
      </w:r>
      <w:ins w:id="351" w:author="M P" w:date="2014-05-22T15:19:00Z">
        <w:r w:rsidR="00743D9B" w:rsidRPr="00A46033">
          <w:rPr>
            <w:rFonts w:ascii="Times New Roman" w:hAnsi="Times New Roman" w:cs="Times New Roman"/>
          </w:rPr>
          <w:t>, single-species, non-age-structured</w:t>
        </w:r>
      </w:ins>
      <w:r w:rsidRPr="00A46033">
        <w:rPr>
          <w:rFonts w:ascii="Times New Roman" w:hAnsi="Times New Roman" w:cs="Times New Roman"/>
        </w:rPr>
        <w:t xml:space="preserve"> model suggests </w:t>
      </w:r>
      <w:ins w:id="352" w:author="M P" w:date="2014-05-22T15:21:00Z">
        <w:r w:rsidR="00743D9B" w:rsidRPr="00A46033">
          <w:rPr>
            <w:rFonts w:ascii="Times New Roman" w:hAnsi="Times New Roman" w:cs="Times New Roman"/>
          </w:rPr>
          <w:t xml:space="preserve">that </w:t>
        </w:r>
      </w:ins>
      <w:r w:rsidRPr="00A46033">
        <w:rPr>
          <w:rFonts w:ascii="Times New Roman" w:hAnsi="Times New Roman" w:cs="Times New Roman"/>
        </w:rPr>
        <w:t xml:space="preserve">additive </w:t>
      </w:r>
      <w:ins w:id="353" w:author="M P" w:date="2014-05-22T15:19:00Z">
        <w:r w:rsidR="00743D9B" w:rsidRPr="00A46033">
          <w:rPr>
            <w:rFonts w:ascii="Times New Roman" w:hAnsi="Times New Roman" w:cs="Times New Roman"/>
          </w:rPr>
          <w:t xml:space="preserve">interactions between climate velocity and </w:t>
        </w:r>
      </w:ins>
      <w:ins w:id="354" w:author="M P" w:date="2014-05-22T22:05:00Z">
        <w:r w:rsidR="00FD0D63" w:rsidRPr="00A46033">
          <w:rPr>
            <w:rFonts w:ascii="Times New Roman" w:hAnsi="Times New Roman" w:cs="Times New Roman"/>
          </w:rPr>
          <w:t>harvesting</w:t>
        </w:r>
      </w:ins>
      <w:ins w:id="355" w:author="M P" w:date="2014-05-22T15:19:00Z">
        <w:r w:rsidR="00743D9B" w:rsidRPr="00A46033">
          <w:rPr>
            <w:rFonts w:ascii="Times New Roman" w:hAnsi="Times New Roman" w:cs="Times New Roman"/>
          </w:rPr>
          <w:t xml:space="preserve"> </w:t>
        </w:r>
      </w:ins>
      <w:ins w:id="356" w:author="simon levin" w:date="2014-06-28T20:21:00Z">
        <w:r w:rsidR="009E67EB" w:rsidRPr="00A46033">
          <w:rPr>
            <w:rFonts w:ascii="Times New Roman" w:hAnsi="Times New Roman" w:cs="Times New Roman"/>
          </w:rPr>
          <w:t>constitute</w:t>
        </w:r>
      </w:ins>
      <w:ins w:id="357" w:author="M P" w:date="2014-05-22T15:21:00Z">
        <w:r w:rsidR="00743D9B" w:rsidRPr="00A46033">
          <w:rPr>
            <w:rFonts w:ascii="Times New Roman" w:hAnsi="Times New Roman" w:cs="Times New Roman"/>
          </w:rPr>
          <w:t xml:space="preserve"> a reasonable</w:t>
        </w:r>
      </w:ins>
      <w:r w:rsidRPr="00A46033">
        <w:rPr>
          <w:rFonts w:ascii="Times New Roman" w:hAnsi="Times New Roman" w:cs="Times New Roman"/>
        </w:rPr>
        <w:t xml:space="preserve"> baseline</w:t>
      </w:r>
      <w:ins w:id="358" w:author="M P" w:date="2014-05-22T15:21:00Z">
        <w:r w:rsidR="00743D9B" w:rsidRPr="00A46033">
          <w:rPr>
            <w:rFonts w:ascii="Times New Roman" w:hAnsi="Times New Roman" w:cs="Times New Roman"/>
          </w:rPr>
          <w:t xml:space="preserve"> or “null”</w:t>
        </w:r>
      </w:ins>
      <w:r w:rsidRPr="00A46033">
        <w:rPr>
          <w:rFonts w:ascii="Times New Roman" w:hAnsi="Times New Roman" w:cs="Times New Roman"/>
        </w:rPr>
        <w:t xml:space="preserve"> expectation</w:t>
      </w:r>
      <w:ins w:id="359" w:author="M P" w:date="2014-05-22T15:22:00Z">
        <w:r w:rsidR="00743D9B" w:rsidRPr="00A46033">
          <w:rPr>
            <w:rFonts w:ascii="Times New Roman" w:hAnsi="Times New Roman" w:cs="Times New Roman"/>
          </w:rPr>
          <w:t xml:space="preserve"> in the absence of more complicated mechanisms</w:t>
        </w:r>
      </w:ins>
      <w:r w:rsidRPr="00A46033">
        <w:rPr>
          <w:rFonts w:ascii="Times New Roman" w:hAnsi="Times New Roman" w:cs="Times New Roman"/>
        </w:rPr>
        <w:t xml:space="preserve">. </w:t>
      </w:r>
      <w:ins w:id="360" w:author="M P" w:date="2014-05-22T15:22:00Z">
        <w:r w:rsidR="00743D9B" w:rsidRPr="00A46033">
          <w:rPr>
            <w:rFonts w:ascii="Times New Roman" w:hAnsi="Times New Roman" w:cs="Times New Roman"/>
          </w:rPr>
          <w:t>F</w:t>
        </w:r>
      </w:ins>
      <w:r w:rsidRPr="00A46033">
        <w:rPr>
          <w:rFonts w:ascii="Times New Roman" w:hAnsi="Times New Roman" w:cs="Times New Roman"/>
        </w:rPr>
        <w:t xml:space="preserve">uture work considering food web processes and genetic, spatial, and age diversity will be important to examine other possible sources of synergistic (or antagonistic) </w:t>
      </w:r>
      <w:ins w:id="361" w:author="M P" w:date="2014-05-22T15:59:00Z">
        <w:r w:rsidR="00715BF1" w:rsidRPr="00A46033">
          <w:rPr>
            <w:rFonts w:ascii="Times New Roman" w:hAnsi="Times New Roman" w:cs="Times New Roman"/>
          </w:rPr>
          <w:t xml:space="preserve">interactions between </w:t>
        </w:r>
      </w:ins>
      <w:ins w:id="362" w:author="M P" w:date="2014-05-22T22:05:00Z">
        <w:r w:rsidR="00FD0D63" w:rsidRPr="00A46033">
          <w:rPr>
            <w:rFonts w:ascii="Times New Roman" w:hAnsi="Times New Roman" w:cs="Times New Roman"/>
          </w:rPr>
          <w:t>harvesting</w:t>
        </w:r>
      </w:ins>
      <w:ins w:id="363" w:author="M P" w:date="2014-05-22T15:59:00Z">
        <w:r w:rsidR="00715BF1" w:rsidRPr="00A46033">
          <w:rPr>
            <w:rFonts w:ascii="Times New Roman" w:hAnsi="Times New Roman" w:cs="Times New Roman"/>
          </w:rPr>
          <w:t xml:space="preserve"> and climate velocity</w:t>
        </w:r>
      </w:ins>
      <w:r w:rsidRPr="00A46033">
        <w:rPr>
          <w:rFonts w:ascii="Times New Roman" w:hAnsi="Times New Roman" w:cs="Times New Roman"/>
        </w:rPr>
        <w:t>.</w:t>
      </w:r>
    </w:p>
    <w:p w14:paraId="68374D46" w14:textId="2673EB34"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also examine whether </w:t>
      </w:r>
      <w:ins w:id="364" w:author="M P" w:date="2014-05-22T15:59:00Z">
        <w:r w:rsidR="001B095D" w:rsidRPr="00A46033">
          <w:rPr>
            <w:rFonts w:ascii="Times New Roman" w:hAnsi="Times New Roman" w:cs="Times New Roman"/>
          </w:rPr>
          <w:t xml:space="preserve">two </w:t>
        </w:r>
      </w:ins>
      <w:r w:rsidRPr="00A46033">
        <w:rPr>
          <w:rFonts w:ascii="Times New Roman" w:hAnsi="Times New Roman" w:cs="Times New Roman"/>
        </w:rPr>
        <w:t xml:space="preserve">frequently recommended management approaches, </w:t>
      </w:r>
      <w:ins w:id="365" w:author="M P" w:date="2014-05-22T15:59:00Z">
        <w:r w:rsidR="001B095D" w:rsidRPr="00A46033">
          <w:rPr>
            <w:rFonts w:ascii="Times New Roman" w:hAnsi="Times New Roman" w:cs="Times New Roman"/>
          </w:rPr>
          <w:t xml:space="preserve">protected areas </w:t>
        </w:r>
      </w:ins>
      <w:r w:rsidRPr="00A46033">
        <w:rPr>
          <w:rFonts w:ascii="Times New Roman" w:hAnsi="Times New Roman" w:cs="Times New Roman"/>
        </w:rPr>
        <w:t xml:space="preserve">and harvest control rules, could help ensure species persistence in the face of multiple stressors. With either of these management strategies, we generally </w:t>
      </w:r>
      <w:ins w:id="366" w:author="Emma Fuller" w:date="2014-05-29T12:00:00Z">
        <w:r w:rsidR="00926BC3" w:rsidRPr="00A46033">
          <w:rPr>
            <w:rFonts w:ascii="Times New Roman" w:hAnsi="Times New Roman" w:cs="Times New Roman"/>
          </w:rPr>
          <w:t xml:space="preserve">find </w:t>
        </w:r>
      </w:ins>
      <w:r w:rsidRPr="00A46033">
        <w:rPr>
          <w:rFonts w:ascii="Times New Roman" w:hAnsi="Times New Roman" w:cs="Times New Roman"/>
        </w:rPr>
        <w:t xml:space="preserve">increases in the population’s biomass at equilibrium and an improved ability to persist. Threshold harvesting rules in particular appear to </w:t>
      </w:r>
      <w:ins w:id="367" w:author="M P" w:date="2014-05-22T16:00:00Z">
        <w:r w:rsidR="00B41CCC" w:rsidRPr="00A46033">
          <w:rPr>
            <w:rFonts w:ascii="Times New Roman" w:hAnsi="Times New Roman" w:cs="Times New Roman"/>
          </w:rPr>
          <w:t xml:space="preserve">fundamentally alter </w:t>
        </w:r>
      </w:ins>
      <w:r w:rsidRPr="00A46033">
        <w:rPr>
          <w:rFonts w:ascii="Times New Roman" w:hAnsi="Times New Roman" w:cs="Times New Roman"/>
        </w:rPr>
        <w:t xml:space="preserve">much of the interaction between the two stressors. In our model, thresholds appear to have this effect because </w:t>
      </w:r>
      <w:ins w:id="368" w:author="M P" w:date="2014-05-22T16:00:00Z">
        <w:r w:rsidR="00B41CCC" w:rsidRPr="00A46033">
          <w:rPr>
            <w:rFonts w:ascii="Times New Roman" w:hAnsi="Times New Roman" w:cs="Times New Roman"/>
          </w:rPr>
          <w:t>they</w:t>
        </w:r>
      </w:ins>
      <w:r w:rsidRPr="00A46033">
        <w:rPr>
          <w:rFonts w:ascii="Times New Roman" w:hAnsi="Times New Roman" w:cs="Times New Roman"/>
        </w:rPr>
        <w:t xml:space="preserve"> effectively prevent harvesting of the leading edge and allow colonization to occur as if these individuals were moving into un-</w:t>
      </w:r>
      <w:ins w:id="369" w:author="M P" w:date="2014-05-22T22:05:00Z">
        <w:r w:rsidR="00FD0D63" w:rsidRPr="00A46033">
          <w:rPr>
            <w:rFonts w:ascii="Times New Roman" w:hAnsi="Times New Roman" w:cs="Times New Roman"/>
          </w:rPr>
          <w:t xml:space="preserve">harvested </w:t>
        </w:r>
      </w:ins>
      <w:r w:rsidRPr="00A46033">
        <w:rPr>
          <w:rFonts w:ascii="Times New Roman" w:hAnsi="Times New Roman" w:cs="Times New Roman"/>
        </w:rPr>
        <w:t xml:space="preserve">areas. This result matches well with invasion theory, which has shown that populations move into new territory at a rate approximately equal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l</m:t>
            </m:r>
          </m:e>
        </m:rad>
      </m:oMath>
      <w:r w:rsidRPr="00A46033">
        <w:rPr>
          <w:rFonts w:ascii="Times New Roman" w:hAnsi="Times New Roman" w:cs="Times New Roman"/>
        </w:rPr>
        <w:t xml:space="preserve">, where </w:t>
      </w:r>
      <w:r w:rsidRPr="00A46033">
        <w:rPr>
          <w:rFonts w:ascii="Times New Roman" w:hAnsi="Times New Roman" w:cs="Times New Roman"/>
          <w:i/>
        </w:rPr>
        <w:t xml:space="preserve">l </w:t>
      </w:r>
      <w:r w:rsidRPr="00A46033">
        <w:rPr>
          <w:rFonts w:ascii="Times New Roman" w:hAnsi="Times New Roman" w:cs="Times New Roman"/>
        </w:rPr>
        <w:t>is the mean squared displacement of individuals per unit time</w:t>
      </w:r>
      <w:ins w:id="370" w:author="M P" w:date="2014-05-22T16:02:00Z">
        <w:r w:rsidR="00B41CCC" w:rsidRPr="00A46033">
          <w:rPr>
            <w:rFonts w:ascii="Times New Roman" w:hAnsi="Times New Roman" w:cs="Times New Roman"/>
          </w:rPr>
          <w:t xml:space="preserve"> (</w:t>
        </w:r>
      </w:ins>
      <w:ins w:id="371" w:author="Emma Fuller" w:date="2014-06-29T07:40:00Z">
        <w:r w:rsidR="009D4F2F" w:rsidRPr="00A46033">
          <w:rPr>
            <w:rFonts w:ascii="Times New Roman" w:hAnsi="Times New Roman" w:cs="Times New Roman"/>
          </w:rPr>
          <w:t>Fisher</w:t>
        </w:r>
      </w:ins>
      <w:ins w:id="372" w:author="Emma Fuller" w:date="2014-06-29T07:41:00Z">
        <w:r w:rsidR="009D4F2F" w:rsidRPr="00A46033">
          <w:rPr>
            <w:rFonts w:ascii="Times New Roman" w:hAnsi="Times New Roman" w:cs="Times New Roman"/>
          </w:rPr>
          <w:t xml:space="preserve"> 1937</w:t>
        </w:r>
      </w:ins>
      <w:ins w:id="373" w:author="M P" w:date="2014-05-22T16:03:00Z">
        <w:r w:rsidR="00B41CCC" w:rsidRPr="00A46033">
          <w:rPr>
            <w:rFonts w:ascii="Times New Roman" w:hAnsi="Times New Roman" w:cs="Times New Roman"/>
          </w:rPr>
          <w:t>)</w:t>
        </w:r>
      </w:ins>
      <w:r w:rsidRPr="00A46033">
        <w:rPr>
          <w:rFonts w:ascii="Times New Roman" w:hAnsi="Times New Roman" w:cs="Times New Roman"/>
        </w:rPr>
        <w:t xml:space="preserve">. With a constant harvest rate applied everywhere, the invasion rate drops to </w:t>
      </w:r>
      <m:oMath>
        <m:r>
          <w:rPr>
            <w:rFonts w:ascii="Cambria Math" w:hAnsi="Cambria Math" w:cs="Times New Roman"/>
          </w:rPr>
          <m:t>2</m:t>
        </m:r>
        <m:rad>
          <m:radPr>
            <m:degHide m:val="1"/>
            <m:ctrlPr>
              <w:rPr>
                <w:rFonts w:ascii="Cambria Math" w:hAnsi="Cambria Math" w:cs="Times New Roman"/>
                <w:i/>
              </w:rPr>
            </m:ctrlPr>
          </m:radPr>
          <m:deg/>
          <m:e>
            <m:sSub>
              <m:sSubPr>
                <m:ctrlPr>
                  <w:rPr>
                    <w:rFonts w:ascii="Cambria Math" w:hAnsi="Cambria Math" w:cs="Times New Roman"/>
                    <w:i/>
                  </w:rPr>
                </m:ctrlPr>
              </m:sSubPr>
              <m:e>
                <m:r>
                  <w:rPr>
                    <w:rFonts w:ascii="Cambria Math" w:hAnsi="Cambria Math" w:cs="Times New Roman"/>
                  </w:rPr>
                  <m:t>(</m:t>
                </m:r>
                <w:proofErr w:type="gramStart"/>
                <m:r>
                  <w:rPr>
                    <w:rFonts w:ascii="Cambria Math" w:hAnsi="Cambria Math" w:cs="Times New Roman"/>
                  </w:rPr>
                  <m:t>1-</m:t>
                </m:r>
                <m:r>
                  <w:rPr>
                    <w:rFonts w:ascii="Cambria Math" w:hAnsi="Cambria Math" w:cs="Times New Roman"/>
                  </w:rPr>
                  <m:t>h)R</m:t>
                </m:r>
                <w:proofErr w:type="gramEnd"/>
              </m:e>
              <m:sub>
                <m:r>
                  <w:rPr>
                    <w:rFonts w:ascii="Cambria Math" w:hAnsi="Cambria Math" w:cs="Times New Roman"/>
                  </w:rPr>
                  <m:t>0</m:t>
                </m:r>
              </m:sub>
            </m:sSub>
            <m:r>
              <w:rPr>
                <w:rFonts w:ascii="Cambria Math" w:hAnsi="Cambria Math" w:cs="Times New Roman"/>
              </w:rPr>
              <m:t>l</m:t>
            </m:r>
          </m:e>
        </m:rad>
      </m:oMath>
      <w:r w:rsidRPr="00A46033">
        <w:rPr>
          <w:rFonts w:ascii="Times New Roman" w:eastAsiaTheme="minorEastAsia" w:hAnsi="Times New Roman" w:cs="Times New Roman"/>
        </w:rPr>
        <w:t xml:space="preserve">, whereas the invasion rate is unaffected if harvesting </w:t>
      </w:r>
      <w:ins w:id="374" w:author="M P" w:date="2014-05-22T16:02:00Z">
        <w:r w:rsidR="00B41CCC" w:rsidRPr="00A46033">
          <w:rPr>
            <w:rFonts w:ascii="Times New Roman" w:eastAsiaTheme="minorEastAsia" w:hAnsi="Times New Roman" w:cs="Times New Roman"/>
          </w:rPr>
          <w:t xml:space="preserve">avoids </w:t>
        </w:r>
      </w:ins>
      <w:r w:rsidRPr="00A46033">
        <w:rPr>
          <w:rFonts w:ascii="Times New Roman" w:eastAsiaTheme="minorEastAsia" w:hAnsi="Times New Roman" w:cs="Times New Roman"/>
        </w:rPr>
        <w:t xml:space="preserve">the leading edge. </w:t>
      </w:r>
      <w:r w:rsidRPr="00A46033">
        <w:rPr>
          <w:rFonts w:ascii="Times New Roman" w:hAnsi="Times New Roman" w:cs="Times New Roman"/>
        </w:rPr>
        <w:t xml:space="preserve">It’s interesting to note that </w:t>
      </w:r>
      <w:proofErr w:type="gramStart"/>
      <w:r w:rsidRPr="00A46033">
        <w:rPr>
          <w:rFonts w:ascii="Times New Roman" w:hAnsi="Times New Roman" w:cs="Times New Roman"/>
        </w:rPr>
        <w:t>novel,</w:t>
      </w:r>
      <w:proofErr w:type="gramEnd"/>
      <w:r w:rsidRPr="00A46033">
        <w:rPr>
          <w:rFonts w:ascii="Times New Roman" w:hAnsi="Times New Roman" w:cs="Times New Roman"/>
        </w:rPr>
        <w:t xml:space="preserve"> low abundance stocks are commonly unregulated in fisheries systems</w:t>
      </w:r>
      <w:ins w:id="375" w:author="M P" w:date="2014-05-22T16:03:00Z">
        <w:r w:rsidR="00B41CCC" w:rsidRPr="00A46033">
          <w:rPr>
            <w:rFonts w:ascii="Times New Roman" w:hAnsi="Times New Roman" w:cs="Times New Roman"/>
          </w:rPr>
          <w:t xml:space="preserve"> (</w:t>
        </w:r>
      </w:ins>
      <w:proofErr w:type="spellStart"/>
      <w:ins w:id="376" w:author="M P" w:date="2014-05-22T16:09:00Z">
        <w:r w:rsidR="00D9110D" w:rsidRPr="00A46033">
          <w:rPr>
            <w:rFonts w:ascii="Times New Roman" w:hAnsi="Times New Roman" w:cs="Times New Roman"/>
          </w:rPr>
          <w:t>Beddington</w:t>
        </w:r>
        <w:proofErr w:type="spellEnd"/>
        <w:r w:rsidR="00D9110D" w:rsidRPr="00A46033">
          <w:rPr>
            <w:rFonts w:ascii="Times New Roman" w:hAnsi="Times New Roman" w:cs="Times New Roman"/>
          </w:rPr>
          <w:t xml:space="preserve"> et al. 2007</w:t>
        </w:r>
      </w:ins>
      <w:ins w:id="377" w:author="M P" w:date="2014-05-22T16:20:00Z">
        <w:r w:rsidR="0056642B" w:rsidRPr="00A46033">
          <w:rPr>
            <w:rFonts w:ascii="Times New Roman" w:hAnsi="Times New Roman" w:cs="Times New Roman"/>
          </w:rPr>
          <w:t>; Dowling et al. 2008</w:t>
        </w:r>
      </w:ins>
      <w:ins w:id="378" w:author="M P" w:date="2014-05-22T16:03:00Z">
        <w:r w:rsidR="00B41CCC" w:rsidRPr="00A46033">
          <w:rPr>
            <w:rFonts w:ascii="Times New Roman" w:hAnsi="Times New Roman" w:cs="Times New Roman"/>
          </w:rPr>
          <w:t>)</w:t>
        </w:r>
      </w:ins>
      <w:r w:rsidRPr="00A46033">
        <w:rPr>
          <w:rFonts w:ascii="Times New Roman" w:hAnsi="Times New Roman" w:cs="Times New Roman"/>
        </w:rPr>
        <w:t xml:space="preserve">. </w:t>
      </w:r>
      <w:ins w:id="379" w:author="M P" w:date="2014-05-22T16:54:00Z">
        <w:r w:rsidR="003A183F" w:rsidRPr="00A46033">
          <w:rPr>
            <w:rFonts w:ascii="Times New Roman" w:hAnsi="Times New Roman" w:cs="Times New Roman"/>
          </w:rPr>
          <w:t>Whether fisheries and other harvest</w:t>
        </w:r>
      </w:ins>
      <w:ins w:id="380" w:author="M P" w:date="2014-05-22T16:55:00Z">
        <w:r w:rsidR="003A183F" w:rsidRPr="00A46033">
          <w:rPr>
            <w:rFonts w:ascii="Times New Roman" w:hAnsi="Times New Roman" w:cs="Times New Roman"/>
          </w:rPr>
          <w:t>ing</w:t>
        </w:r>
      </w:ins>
      <w:ins w:id="381" w:author="M P" w:date="2014-05-22T16:54:00Z">
        <w:r w:rsidR="003A183F" w:rsidRPr="00A46033">
          <w:rPr>
            <w:rFonts w:ascii="Times New Roman" w:hAnsi="Times New Roman" w:cs="Times New Roman"/>
          </w:rPr>
          <w:t xml:space="preserve"> activities rapidly exploit newly colonizing species depends </w:t>
        </w:r>
      </w:ins>
      <w:ins w:id="382" w:author="M P" w:date="2014-05-22T16:57:00Z">
        <w:r w:rsidR="003A183F" w:rsidRPr="00A46033">
          <w:rPr>
            <w:rFonts w:ascii="Times New Roman" w:hAnsi="Times New Roman" w:cs="Times New Roman"/>
          </w:rPr>
          <w:t xml:space="preserve">in part </w:t>
        </w:r>
      </w:ins>
      <w:ins w:id="383" w:author="M P" w:date="2014-05-22T16:54:00Z">
        <w:r w:rsidR="003A183F" w:rsidRPr="00A46033">
          <w:rPr>
            <w:rFonts w:ascii="Times New Roman" w:hAnsi="Times New Roman" w:cs="Times New Roman"/>
          </w:rPr>
          <w:t>on the interaction of social, economic, and regulatory factors (</w:t>
        </w:r>
        <w:proofErr w:type="spellStart"/>
        <w:r w:rsidR="003A183F" w:rsidRPr="00A46033">
          <w:rPr>
            <w:rFonts w:ascii="Times New Roman" w:hAnsi="Times New Roman" w:cs="Times New Roman"/>
          </w:rPr>
          <w:t>Pinsky</w:t>
        </w:r>
        <w:proofErr w:type="spellEnd"/>
        <w:r w:rsidR="003A183F" w:rsidRPr="00A46033">
          <w:rPr>
            <w:rFonts w:ascii="Times New Roman" w:hAnsi="Times New Roman" w:cs="Times New Roman"/>
          </w:rPr>
          <w:t xml:space="preserve"> and Fogarty 2012). </w:t>
        </w:r>
      </w:ins>
      <w:r w:rsidRPr="00A46033">
        <w:rPr>
          <w:rFonts w:ascii="Times New Roman" w:hAnsi="Times New Roman" w:cs="Times New Roman"/>
        </w:rPr>
        <w:t>Our work</w:t>
      </w:r>
      <w:ins w:id="384" w:author="M P" w:date="2014-05-22T16:56:00Z">
        <w:r w:rsidR="003A183F" w:rsidRPr="00A46033">
          <w:rPr>
            <w:rFonts w:ascii="Times New Roman" w:hAnsi="Times New Roman" w:cs="Times New Roman"/>
          </w:rPr>
          <w:t>, however,</w:t>
        </w:r>
      </w:ins>
      <w:r w:rsidRPr="00A46033">
        <w:rPr>
          <w:rFonts w:ascii="Times New Roman" w:hAnsi="Times New Roman" w:cs="Times New Roman"/>
        </w:rPr>
        <w:t xml:space="preserve"> </w:t>
      </w:r>
      <w:ins w:id="385" w:author="M P" w:date="2014-05-22T16:50:00Z">
        <w:r w:rsidR="000B651E" w:rsidRPr="00A46033">
          <w:rPr>
            <w:rFonts w:ascii="Times New Roman" w:hAnsi="Times New Roman" w:cs="Times New Roman"/>
          </w:rPr>
          <w:t xml:space="preserve">highlights the </w:t>
        </w:r>
      </w:ins>
      <w:ins w:id="386" w:author="M P" w:date="2014-05-22T16:56:00Z">
        <w:r w:rsidR="003A183F" w:rsidRPr="00A46033">
          <w:rPr>
            <w:rFonts w:ascii="Times New Roman" w:hAnsi="Times New Roman" w:cs="Times New Roman"/>
          </w:rPr>
          <w:t>fact</w:t>
        </w:r>
      </w:ins>
      <w:ins w:id="387" w:author="M P" w:date="2014-05-22T16:54:00Z">
        <w:r w:rsidR="003A183F" w:rsidRPr="00A46033">
          <w:rPr>
            <w:rFonts w:ascii="Times New Roman" w:hAnsi="Times New Roman" w:cs="Times New Roman"/>
          </w:rPr>
          <w:t xml:space="preserve"> that</w:t>
        </w:r>
      </w:ins>
      <w:ins w:id="388" w:author="M P" w:date="2014-05-22T16:50:00Z">
        <w:r w:rsidR="000B651E" w:rsidRPr="00A46033">
          <w:rPr>
            <w:rFonts w:ascii="Times New Roman" w:hAnsi="Times New Roman" w:cs="Times New Roman"/>
          </w:rPr>
          <w:t xml:space="preserve"> </w:t>
        </w:r>
      </w:ins>
      <w:ins w:id="389" w:author="M P" w:date="2014-05-22T16:52:00Z">
        <w:r w:rsidR="000B651E" w:rsidRPr="00A46033">
          <w:rPr>
            <w:rFonts w:ascii="Times New Roman" w:hAnsi="Times New Roman" w:cs="Times New Roman"/>
          </w:rPr>
          <w:t xml:space="preserve">a </w:t>
        </w:r>
      </w:ins>
      <w:ins w:id="390" w:author="M P" w:date="2014-05-22T16:51:00Z">
        <w:r w:rsidR="000B651E" w:rsidRPr="00A46033">
          <w:rPr>
            <w:rFonts w:ascii="Times New Roman" w:hAnsi="Times New Roman" w:cs="Times New Roman"/>
          </w:rPr>
          <w:t xml:space="preserve">low </w:t>
        </w:r>
      </w:ins>
      <w:ins w:id="391" w:author="M P" w:date="2014-05-22T16:52:00Z">
        <w:r w:rsidR="002A18E0" w:rsidRPr="00A46033">
          <w:rPr>
            <w:rFonts w:ascii="Times New Roman" w:hAnsi="Times New Roman" w:cs="Times New Roman"/>
          </w:rPr>
          <w:t xml:space="preserve">(or </w:t>
        </w:r>
      </w:ins>
      <w:ins w:id="392" w:author="M P" w:date="2014-05-22T16:53:00Z">
        <w:r w:rsidR="002C3060" w:rsidRPr="00A46033">
          <w:rPr>
            <w:rFonts w:ascii="Times New Roman" w:hAnsi="Times New Roman" w:cs="Times New Roman"/>
          </w:rPr>
          <w:t>zero</w:t>
        </w:r>
      </w:ins>
      <w:ins w:id="393" w:author="M P" w:date="2014-05-22T16:52:00Z">
        <w:r w:rsidR="002A18E0" w:rsidRPr="00A46033">
          <w:rPr>
            <w:rFonts w:ascii="Times New Roman" w:hAnsi="Times New Roman" w:cs="Times New Roman"/>
          </w:rPr>
          <w:t xml:space="preserve">) </w:t>
        </w:r>
      </w:ins>
      <w:ins w:id="394" w:author="M P" w:date="2014-05-22T16:51:00Z">
        <w:r w:rsidR="000B651E" w:rsidRPr="00A46033">
          <w:rPr>
            <w:rFonts w:ascii="Times New Roman" w:hAnsi="Times New Roman" w:cs="Times New Roman"/>
          </w:rPr>
          <w:t>harvest rate on</w:t>
        </w:r>
      </w:ins>
      <w:ins w:id="395" w:author="M P" w:date="2014-05-22T16:50:00Z">
        <w:r w:rsidR="000B651E" w:rsidRPr="00A46033">
          <w:rPr>
            <w:rFonts w:ascii="Times New Roman" w:hAnsi="Times New Roman" w:cs="Times New Roman"/>
          </w:rPr>
          <w:t xml:space="preserve"> </w:t>
        </w:r>
      </w:ins>
      <w:r w:rsidRPr="00A46033">
        <w:rPr>
          <w:rFonts w:ascii="Times New Roman" w:hAnsi="Times New Roman" w:cs="Times New Roman"/>
        </w:rPr>
        <w:t>species</w:t>
      </w:r>
      <w:ins w:id="396" w:author="M P" w:date="2014-05-22T16:50:00Z">
        <w:r w:rsidR="000B651E" w:rsidRPr="00A46033">
          <w:rPr>
            <w:rFonts w:ascii="Times New Roman" w:hAnsi="Times New Roman" w:cs="Times New Roman"/>
          </w:rPr>
          <w:t xml:space="preserve"> t</w:t>
        </w:r>
      </w:ins>
      <w:ins w:id="397" w:author="M P" w:date="2014-05-22T16:51:00Z">
        <w:r w:rsidR="000B651E" w:rsidRPr="00A46033">
          <w:rPr>
            <w:rFonts w:ascii="Times New Roman" w:hAnsi="Times New Roman" w:cs="Times New Roman"/>
          </w:rPr>
          <w:t>hat have recently</w:t>
        </w:r>
      </w:ins>
      <w:ins w:id="398" w:author="M P" w:date="2014-05-22T16:50:00Z">
        <w:r w:rsidR="000B651E" w:rsidRPr="00A46033">
          <w:rPr>
            <w:rFonts w:ascii="Times New Roman" w:hAnsi="Times New Roman" w:cs="Times New Roman"/>
          </w:rPr>
          <w:t xml:space="preserve"> colonize</w:t>
        </w:r>
      </w:ins>
      <w:ins w:id="399" w:author="M P" w:date="2014-05-22T16:51:00Z">
        <w:r w:rsidR="000B651E" w:rsidRPr="00A46033">
          <w:rPr>
            <w:rFonts w:ascii="Times New Roman" w:hAnsi="Times New Roman" w:cs="Times New Roman"/>
          </w:rPr>
          <w:t>d</w:t>
        </w:r>
      </w:ins>
      <w:ins w:id="400" w:author="M P" w:date="2014-05-22T16:50:00Z">
        <w:r w:rsidR="000B651E" w:rsidRPr="00A46033">
          <w:rPr>
            <w:rFonts w:ascii="Times New Roman" w:hAnsi="Times New Roman" w:cs="Times New Roman"/>
          </w:rPr>
          <w:t xml:space="preserve"> new habitats</w:t>
        </w:r>
      </w:ins>
      <w:ins w:id="401" w:author="M P" w:date="2014-05-22T16:56:00Z">
        <w:r w:rsidR="003A183F" w:rsidRPr="00A46033">
          <w:rPr>
            <w:rFonts w:ascii="Times New Roman" w:hAnsi="Times New Roman" w:cs="Times New Roman"/>
          </w:rPr>
          <w:t xml:space="preserve"> can be important for helping them keep up with rapid climate velocities.</w:t>
        </w:r>
      </w:ins>
      <w:ins w:id="402" w:author="M P" w:date="2014-05-22T16:57:00Z">
        <w:r w:rsidR="003A183F" w:rsidRPr="00A46033" w:rsidDel="003A183F">
          <w:rPr>
            <w:rFonts w:ascii="Times New Roman" w:hAnsi="Times New Roman" w:cs="Times New Roman"/>
          </w:rPr>
          <w:t xml:space="preserve"> </w:t>
        </w:r>
      </w:ins>
    </w:p>
    <w:p w14:paraId="2C9C5404" w14:textId="09DB2CCA"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Unlike thresholds, </w:t>
      </w:r>
      <w:ins w:id="403" w:author="M P" w:date="2014-05-22T16:57:00Z">
        <w:r w:rsidR="003A183F" w:rsidRPr="00A46033">
          <w:rPr>
            <w:rFonts w:ascii="Times New Roman" w:hAnsi="Times New Roman" w:cs="Times New Roman"/>
          </w:rPr>
          <w:t xml:space="preserve">protected areas </w:t>
        </w:r>
      </w:ins>
      <w:r w:rsidRPr="00A46033">
        <w:rPr>
          <w:rFonts w:ascii="Times New Roman" w:hAnsi="Times New Roman" w:cs="Times New Roman"/>
        </w:rPr>
        <w:t xml:space="preserve">are spatially explicit. Previous work has advanced protected areas as a way to help organisms keep pace with shifting climates, as well as to ameliorate anthropogenic disturbances like harvesting and habitat fragmentation (Lawler et al. 2010; Hannah et al. 2007; </w:t>
      </w:r>
      <w:proofErr w:type="spellStart"/>
      <w:r w:rsidRPr="00A46033">
        <w:rPr>
          <w:rFonts w:ascii="Times New Roman" w:hAnsi="Times New Roman" w:cs="Times New Roman"/>
        </w:rPr>
        <w:t>Botsford</w:t>
      </w:r>
      <w:proofErr w:type="spellEnd"/>
      <w:ins w:id="404" w:author="Emma Fuller" w:date="2014-05-29T14:54:00Z">
        <w:r w:rsidR="00145F91" w:rsidRPr="00A46033">
          <w:rPr>
            <w:rFonts w:ascii="Times New Roman" w:hAnsi="Times New Roman" w:cs="Times New Roman"/>
          </w:rPr>
          <w:t xml:space="preserve"> et al. </w:t>
        </w:r>
      </w:ins>
      <w:r w:rsidRPr="00A46033">
        <w:rPr>
          <w:rFonts w:ascii="Times New Roman" w:hAnsi="Times New Roman" w:cs="Times New Roman"/>
        </w:rPr>
        <w:t xml:space="preserve">2001; Gaylord et al. 2005; Hastings and </w:t>
      </w:r>
      <w:proofErr w:type="spellStart"/>
      <w:r w:rsidRPr="00A46033">
        <w:rPr>
          <w:rFonts w:ascii="Times New Roman" w:hAnsi="Times New Roman" w:cs="Times New Roman"/>
        </w:rPr>
        <w:t>Botsford</w:t>
      </w:r>
      <w:proofErr w:type="spellEnd"/>
      <w:r w:rsidRPr="00A46033">
        <w:rPr>
          <w:rFonts w:ascii="Times New Roman" w:hAnsi="Times New Roman" w:cs="Times New Roman"/>
        </w:rPr>
        <w:t xml:space="preserve"> 2003; Thomas et al. 2012, Watson et al. 2011). Our results show that </w:t>
      </w:r>
      <w:ins w:id="405" w:author="M P" w:date="2014-05-22T16:58:00Z">
        <w:r w:rsidR="00481141" w:rsidRPr="00A46033">
          <w:rPr>
            <w:rFonts w:ascii="Times New Roman" w:hAnsi="Times New Roman" w:cs="Times New Roman"/>
          </w:rPr>
          <w:t xml:space="preserve">protected areas </w:t>
        </w:r>
      </w:ins>
      <w:r w:rsidRPr="00A46033">
        <w:rPr>
          <w:rFonts w:ascii="Times New Roman" w:hAnsi="Times New Roman" w:cs="Times New Roman"/>
        </w:rPr>
        <w:t xml:space="preserve">increase the equilibrium biomass of harvested populations at a given climate velocity, which supports their use as a tool to help these populations withstand the effects of climate velocity. However, the details of </w:t>
      </w:r>
      <w:ins w:id="406" w:author="M P" w:date="2014-05-22T16:58:00Z">
        <w:r w:rsidR="00481141" w:rsidRPr="00A46033">
          <w:rPr>
            <w:rFonts w:ascii="Times New Roman" w:hAnsi="Times New Roman" w:cs="Times New Roman"/>
          </w:rPr>
          <w:t>protected</w:t>
        </w:r>
      </w:ins>
      <w:ins w:id="407" w:author="simon levin" w:date="2014-06-28T20:23:00Z">
        <w:r w:rsidR="00D6406C" w:rsidRPr="00A46033">
          <w:rPr>
            <w:rFonts w:ascii="Times New Roman" w:hAnsi="Times New Roman" w:cs="Times New Roman"/>
          </w:rPr>
          <w:t>-</w:t>
        </w:r>
      </w:ins>
      <w:ins w:id="408" w:author="M P" w:date="2014-05-22T16:58:00Z">
        <w:r w:rsidR="00481141" w:rsidRPr="00A46033">
          <w:rPr>
            <w:rFonts w:ascii="Times New Roman" w:hAnsi="Times New Roman" w:cs="Times New Roman"/>
          </w:rPr>
          <w:t xml:space="preserve">area </w:t>
        </w:r>
      </w:ins>
      <w:r w:rsidRPr="00A46033">
        <w:rPr>
          <w:rFonts w:ascii="Times New Roman" w:hAnsi="Times New Roman" w:cs="Times New Roman"/>
        </w:rPr>
        <w:t xml:space="preserve">design </w:t>
      </w:r>
      <w:ins w:id="409" w:author="M P" w:date="2014-05-22T16:58:00Z">
        <w:r w:rsidR="00481141" w:rsidRPr="00A46033">
          <w:rPr>
            <w:rFonts w:ascii="Times New Roman" w:hAnsi="Times New Roman" w:cs="Times New Roman"/>
          </w:rPr>
          <w:t>affect our results</w:t>
        </w:r>
      </w:ins>
      <w:r w:rsidRPr="00A46033">
        <w:rPr>
          <w:rFonts w:ascii="Times New Roman" w:hAnsi="Times New Roman" w:cs="Times New Roman"/>
        </w:rPr>
        <w:t xml:space="preserve">: few, large </w:t>
      </w:r>
      <w:ins w:id="410" w:author="M P" w:date="2014-05-22T17:02:00Z">
        <w:r w:rsidR="00481141" w:rsidRPr="00A46033">
          <w:rPr>
            <w:rFonts w:ascii="Times New Roman" w:hAnsi="Times New Roman" w:cs="Times New Roman"/>
          </w:rPr>
          <w:t xml:space="preserve">protected areas </w:t>
        </w:r>
      </w:ins>
      <w:r w:rsidRPr="00A46033">
        <w:rPr>
          <w:rFonts w:ascii="Times New Roman" w:hAnsi="Times New Roman" w:cs="Times New Roman"/>
        </w:rPr>
        <w:t xml:space="preserve">increase population </w:t>
      </w:r>
      <w:ins w:id="411" w:author="M P" w:date="2014-05-22T16:59:00Z">
        <w:r w:rsidR="00481141" w:rsidRPr="00A46033">
          <w:rPr>
            <w:rFonts w:ascii="Times New Roman" w:hAnsi="Times New Roman" w:cs="Times New Roman"/>
          </w:rPr>
          <w:t xml:space="preserve">fluctuations </w:t>
        </w:r>
      </w:ins>
      <w:r w:rsidRPr="00A46033">
        <w:rPr>
          <w:rFonts w:ascii="Times New Roman" w:hAnsi="Times New Roman" w:cs="Times New Roman"/>
        </w:rPr>
        <w:t xml:space="preserve">at low climate velocities, while many smaller </w:t>
      </w:r>
      <w:ins w:id="412" w:author="M P" w:date="2014-05-22T17:02:00Z">
        <w:r w:rsidR="00481141" w:rsidRPr="00A46033">
          <w:rPr>
            <w:rFonts w:ascii="Times New Roman" w:hAnsi="Times New Roman" w:cs="Times New Roman"/>
          </w:rPr>
          <w:t xml:space="preserve">protected areas </w:t>
        </w:r>
      </w:ins>
      <w:r w:rsidRPr="00A46033">
        <w:rPr>
          <w:rFonts w:ascii="Times New Roman" w:hAnsi="Times New Roman" w:cs="Times New Roman"/>
        </w:rPr>
        <w:t xml:space="preserve">maintain a population bounded farther from extinction. </w:t>
      </w:r>
      <w:ins w:id="413" w:author="M P" w:date="2014-05-22T17:01:00Z">
        <w:r w:rsidR="00481141" w:rsidRPr="00A46033">
          <w:rPr>
            <w:rFonts w:ascii="Times New Roman" w:hAnsi="Times New Roman" w:cs="Times New Roman"/>
          </w:rPr>
          <w:t>T</w:t>
        </w:r>
      </w:ins>
      <w:r w:rsidRPr="00A46033">
        <w:rPr>
          <w:rFonts w:ascii="Times New Roman" w:hAnsi="Times New Roman" w:cs="Times New Roman"/>
        </w:rPr>
        <w:t>his effect appear</w:t>
      </w:r>
      <w:ins w:id="414" w:author="Emma Fuller" w:date="2014-05-29T12:02:00Z">
        <w:r w:rsidR="00926BC3" w:rsidRPr="00A46033">
          <w:rPr>
            <w:rFonts w:ascii="Times New Roman" w:hAnsi="Times New Roman" w:cs="Times New Roman"/>
          </w:rPr>
          <w:t>s</w:t>
        </w:r>
      </w:ins>
      <w:r w:rsidRPr="00A46033">
        <w:rPr>
          <w:rFonts w:ascii="Times New Roman" w:hAnsi="Times New Roman" w:cs="Times New Roman"/>
        </w:rPr>
        <w:t xml:space="preserve"> because large gaps </w:t>
      </w:r>
      <w:ins w:id="415" w:author="M P" w:date="2014-05-22T17:01:00Z">
        <w:r w:rsidR="00481141" w:rsidRPr="00A46033">
          <w:rPr>
            <w:rFonts w:ascii="Times New Roman" w:hAnsi="Times New Roman" w:cs="Times New Roman"/>
          </w:rPr>
          <w:t>separate our</w:t>
        </w:r>
      </w:ins>
      <w:r w:rsidRPr="00A46033">
        <w:rPr>
          <w:rFonts w:ascii="Times New Roman" w:hAnsi="Times New Roman" w:cs="Times New Roman"/>
        </w:rPr>
        <w:t xml:space="preserve"> large </w:t>
      </w:r>
      <w:ins w:id="416" w:author="M P" w:date="2014-05-22T17:02:00Z">
        <w:r w:rsidR="00481141" w:rsidRPr="00A46033">
          <w:rPr>
            <w:rFonts w:ascii="Times New Roman" w:hAnsi="Times New Roman" w:cs="Times New Roman"/>
          </w:rPr>
          <w:t>protected areas</w:t>
        </w:r>
      </w:ins>
      <w:ins w:id="417" w:author="M P" w:date="2014-05-22T17:07:00Z">
        <w:r w:rsidR="00481141" w:rsidRPr="00A46033">
          <w:rPr>
            <w:rFonts w:ascii="Times New Roman" w:hAnsi="Times New Roman" w:cs="Times New Roman"/>
          </w:rPr>
          <w:t>, which allow</w:t>
        </w:r>
      </w:ins>
      <w:ins w:id="418" w:author="Emma Fuller" w:date="2014-05-29T12:02:00Z">
        <w:r w:rsidR="00926BC3" w:rsidRPr="00A46033">
          <w:rPr>
            <w:rFonts w:ascii="Times New Roman" w:hAnsi="Times New Roman" w:cs="Times New Roman"/>
          </w:rPr>
          <w:t>s</w:t>
        </w:r>
      </w:ins>
      <w:ins w:id="419" w:author="M P" w:date="2014-05-22T17:07:00Z">
        <w:r w:rsidR="00481141" w:rsidRPr="00A46033">
          <w:rPr>
            <w:rFonts w:ascii="Times New Roman" w:hAnsi="Times New Roman" w:cs="Times New Roman"/>
          </w:rPr>
          <w:t xml:space="preserve"> harvest to drive populations to lower levels while between protected areas. In contrast,</w:t>
        </w:r>
      </w:ins>
      <w:ins w:id="420" w:author="M P" w:date="2014-05-22T17:01:00Z">
        <w:r w:rsidR="00481141" w:rsidRPr="00A46033">
          <w:rPr>
            <w:rFonts w:ascii="Times New Roman" w:hAnsi="Times New Roman" w:cs="Times New Roman"/>
          </w:rPr>
          <w:t xml:space="preserve"> populations were less </w:t>
        </w:r>
      </w:ins>
      <w:ins w:id="421" w:author="M P" w:date="2014-05-22T17:09:00Z">
        <w:r w:rsidR="00347E34" w:rsidRPr="00A46033">
          <w:rPr>
            <w:rFonts w:ascii="Times New Roman" w:hAnsi="Times New Roman" w:cs="Times New Roman"/>
          </w:rPr>
          <w:t xml:space="preserve">fully </w:t>
        </w:r>
      </w:ins>
      <w:ins w:id="422" w:author="M P" w:date="2014-05-22T17:01:00Z">
        <w:r w:rsidR="00481141" w:rsidRPr="00A46033">
          <w:rPr>
            <w:rFonts w:ascii="Times New Roman" w:hAnsi="Times New Roman" w:cs="Times New Roman"/>
          </w:rPr>
          <w:t xml:space="preserve">exposed to </w:t>
        </w:r>
      </w:ins>
      <w:ins w:id="423" w:author="M P" w:date="2014-05-22T22:06:00Z">
        <w:r w:rsidR="00FD0D63" w:rsidRPr="00A46033">
          <w:rPr>
            <w:rFonts w:ascii="Times New Roman" w:hAnsi="Times New Roman" w:cs="Times New Roman"/>
          </w:rPr>
          <w:t>harvest</w:t>
        </w:r>
      </w:ins>
      <w:ins w:id="424" w:author="M P" w:date="2014-05-22T17:01:00Z">
        <w:r w:rsidR="00481141" w:rsidRPr="00A46033">
          <w:rPr>
            <w:rFonts w:ascii="Times New Roman" w:hAnsi="Times New Roman" w:cs="Times New Roman"/>
          </w:rPr>
          <w:t xml:space="preserve">ing while traversing the smaller gaps between </w:t>
        </w:r>
        <w:proofErr w:type="gramStart"/>
        <w:r w:rsidR="00481141" w:rsidRPr="00A46033">
          <w:rPr>
            <w:rFonts w:ascii="Times New Roman" w:hAnsi="Times New Roman" w:cs="Times New Roman"/>
          </w:rPr>
          <w:t>small protected</w:t>
        </w:r>
        <w:proofErr w:type="gramEnd"/>
        <w:r w:rsidR="00481141" w:rsidRPr="00A46033">
          <w:rPr>
            <w:rFonts w:ascii="Times New Roman" w:hAnsi="Times New Roman" w:cs="Times New Roman"/>
          </w:rPr>
          <w:t xml:space="preserve"> areas</w:t>
        </w:r>
      </w:ins>
      <w:r w:rsidRPr="00A46033">
        <w:rPr>
          <w:rFonts w:ascii="Times New Roman" w:hAnsi="Times New Roman" w:cs="Times New Roman"/>
        </w:rPr>
        <w:t xml:space="preserve">. </w:t>
      </w:r>
      <w:ins w:id="425" w:author="M P" w:date="2014-05-22T21:39:00Z">
        <w:r w:rsidR="00C86171" w:rsidRPr="00A46033">
          <w:rPr>
            <w:rFonts w:ascii="Times New Roman" w:hAnsi="Times New Roman" w:cs="Times New Roman"/>
          </w:rPr>
          <w:t>While the discussion of many small vs. few large protected areas involves many factors (Gain</w:t>
        </w:r>
      </w:ins>
      <w:ins w:id="426" w:author="M P" w:date="2014-05-22T21:40:00Z">
        <w:r w:rsidR="001C0D38" w:rsidRPr="00A46033">
          <w:rPr>
            <w:rFonts w:ascii="Times New Roman" w:hAnsi="Times New Roman" w:cs="Times New Roman"/>
          </w:rPr>
          <w:t>e</w:t>
        </w:r>
      </w:ins>
      <w:ins w:id="427" w:author="M P" w:date="2014-05-22T21:39:00Z">
        <w:r w:rsidR="00C86171" w:rsidRPr="00A46033">
          <w:rPr>
            <w:rFonts w:ascii="Times New Roman" w:hAnsi="Times New Roman" w:cs="Times New Roman"/>
          </w:rPr>
          <w:t xml:space="preserve">s et al. </w:t>
        </w:r>
      </w:ins>
      <w:ins w:id="428" w:author="M P" w:date="2014-05-22T21:40:00Z">
        <w:r w:rsidR="001C0D38" w:rsidRPr="00A46033">
          <w:rPr>
            <w:rFonts w:ascii="Times New Roman" w:hAnsi="Times New Roman" w:cs="Times New Roman"/>
          </w:rPr>
          <w:t>2010</w:t>
        </w:r>
      </w:ins>
      <w:ins w:id="429" w:author="Emma Fuller" w:date="2014-05-29T14:54:00Z">
        <w:r w:rsidR="00145F91" w:rsidRPr="00A46033">
          <w:rPr>
            <w:rFonts w:ascii="Times New Roman" w:hAnsi="Times New Roman" w:cs="Times New Roman"/>
          </w:rPr>
          <w:t>b</w:t>
        </w:r>
      </w:ins>
      <w:ins w:id="430" w:author="M P" w:date="2014-05-22T21:40:00Z">
        <w:r w:rsidR="001C0D38" w:rsidRPr="00A46033">
          <w:rPr>
            <w:rFonts w:ascii="Times New Roman" w:hAnsi="Times New Roman" w:cs="Times New Roman"/>
          </w:rPr>
          <w:t xml:space="preserve">; </w:t>
        </w:r>
      </w:ins>
      <w:ins w:id="431" w:author="M P" w:date="2014-05-22T21:44:00Z">
        <w:r w:rsidR="001C0D38" w:rsidRPr="00A46033">
          <w:rPr>
            <w:rFonts w:ascii="Times New Roman" w:hAnsi="Times New Roman" w:cs="Times New Roman"/>
          </w:rPr>
          <w:t>McCarthy et al. 2011)</w:t>
        </w:r>
      </w:ins>
      <w:ins w:id="432" w:author="M P" w:date="2014-05-22T21:45:00Z">
        <w:r w:rsidR="001C0D38" w:rsidRPr="00A46033">
          <w:rPr>
            <w:rFonts w:ascii="Times New Roman" w:hAnsi="Times New Roman" w:cs="Times New Roman"/>
          </w:rPr>
          <w:t xml:space="preserve">, our results contribute to this body of work by showing that </w:t>
        </w:r>
      </w:ins>
      <w:ins w:id="433" w:author="M P" w:date="2014-05-22T21:46:00Z">
        <w:r w:rsidR="001C0D38" w:rsidRPr="00A46033">
          <w:rPr>
            <w:rFonts w:ascii="Times New Roman" w:hAnsi="Times New Roman" w:cs="Times New Roman"/>
          </w:rPr>
          <w:t>small</w:t>
        </w:r>
      </w:ins>
      <w:ins w:id="434" w:author="M P" w:date="2014-05-22T21:45:00Z">
        <w:r w:rsidR="001C0D38" w:rsidRPr="00A46033">
          <w:rPr>
            <w:rFonts w:ascii="Times New Roman" w:hAnsi="Times New Roman" w:cs="Times New Roman"/>
          </w:rPr>
          <w:t xml:space="preserve"> gaps between protected areas, even if counter-balanced by small protected areas, may</w:t>
        </w:r>
      </w:ins>
      <w:ins w:id="435" w:author="M P" w:date="2014-05-22T21:46:00Z">
        <w:r w:rsidR="001C0D38" w:rsidRPr="00A46033">
          <w:rPr>
            <w:rFonts w:ascii="Times New Roman" w:hAnsi="Times New Roman" w:cs="Times New Roman"/>
          </w:rPr>
          <w:t xml:space="preserve"> help species keep up with climate velocities</w:t>
        </w:r>
        <w:r w:rsidR="00C956FE" w:rsidRPr="00A46033">
          <w:rPr>
            <w:rFonts w:ascii="Times New Roman" w:hAnsi="Times New Roman" w:cs="Times New Roman"/>
          </w:rPr>
          <w:t xml:space="preserve"> in the face of harvest.</w:t>
        </w:r>
      </w:ins>
    </w:p>
    <w:p w14:paraId="135DE51A" w14:textId="29A9BF35" w:rsidR="00926BC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The advantage of a simple model like ours is that it is </w:t>
      </w:r>
      <w:ins w:id="436" w:author="M P" w:date="2014-05-22T21:47:00Z">
        <w:r w:rsidR="007D4B64" w:rsidRPr="00A46033">
          <w:rPr>
            <w:rFonts w:ascii="Times New Roman" w:hAnsi="Times New Roman" w:cs="Times New Roman"/>
          </w:rPr>
          <w:t xml:space="preserve">potentially </w:t>
        </w:r>
      </w:ins>
      <w:r w:rsidRPr="00A46033">
        <w:rPr>
          <w:rFonts w:ascii="Times New Roman" w:hAnsi="Times New Roman" w:cs="Times New Roman"/>
        </w:rPr>
        <w:t xml:space="preserve">general enough </w:t>
      </w:r>
      <w:ins w:id="437" w:author="M P" w:date="2014-05-22T21:47:00Z">
        <w:r w:rsidR="007D4B64" w:rsidRPr="00A46033">
          <w:rPr>
            <w:rFonts w:ascii="Times New Roman" w:hAnsi="Times New Roman" w:cs="Times New Roman"/>
          </w:rPr>
          <w:t xml:space="preserve">to </w:t>
        </w:r>
      </w:ins>
      <w:r w:rsidRPr="00A46033">
        <w:rPr>
          <w:rFonts w:ascii="Times New Roman" w:hAnsi="Times New Roman" w:cs="Times New Roman"/>
        </w:rPr>
        <w:t>apply to a wide range of species. Our discrete-time, continuous-space model captures the processes important to species with distinct growth and dispersal stages, including most marine organisms, plants, trees, and many insects. Our approach does not capture all the complexities of real populations</w:t>
      </w:r>
      <w:ins w:id="438" w:author="M P" w:date="2014-05-22T21:48:00Z">
        <w:r w:rsidR="007D4B64" w:rsidRPr="00A46033">
          <w:rPr>
            <w:rFonts w:ascii="Times New Roman" w:hAnsi="Times New Roman" w:cs="Times New Roman"/>
          </w:rPr>
          <w:t xml:space="preserve"> or of harvesting dynamics, however</w:t>
        </w:r>
      </w:ins>
      <w:r w:rsidRPr="00A46033">
        <w:rPr>
          <w:rFonts w:ascii="Times New Roman" w:hAnsi="Times New Roman" w:cs="Times New Roman"/>
        </w:rPr>
        <w:t xml:space="preserve">. For example, we do not include </w:t>
      </w:r>
      <w:ins w:id="439" w:author="M P" w:date="2014-05-22T21:50:00Z">
        <w:r w:rsidR="00033292" w:rsidRPr="00A46033">
          <w:rPr>
            <w:rFonts w:ascii="Times New Roman" w:hAnsi="Times New Roman" w:cs="Times New Roman"/>
          </w:rPr>
          <w:t xml:space="preserve">the potential for </w:t>
        </w:r>
      </w:ins>
      <w:r w:rsidRPr="00A46033">
        <w:rPr>
          <w:rFonts w:ascii="Times New Roman" w:hAnsi="Times New Roman" w:cs="Times New Roman"/>
        </w:rPr>
        <w:t>negative per capita growth at low densities</w:t>
      </w:r>
      <w:ins w:id="440" w:author="M P" w:date="2014-05-22T21:51:00Z">
        <w:r w:rsidR="00033292" w:rsidRPr="00A46033">
          <w:rPr>
            <w:rFonts w:ascii="Times New Roman" w:hAnsi="Times New Roman" w:cs="Times New Roman"/>
          </w:rPr>
          <w:t xml:space="preserve">, often called Allee or </w:t>
        </w:r>
        <w:proofErr w:type="spellStart"/>
        <w:r w:rsidR="00033292" w:rsidRPr="00A46033">
          <w:rPr>
            <w:rFonts w:ascii="Times New Roman" w:hAnsi="Times New Roman" w:cs="Times New Roman"/>
          </w:rPr>
          <w:t>depensation</w:t>
        </w:r>
        <w:proofErr w:type="spellEnd"/>
        <w:r w:rsidR="00033292" w:rsidRPr="00A46033">
          <w:rPr>
            <w:rFonts w:ascii="Times New Roman" w:hAnsi="Times New Roman" w:cs="Times New Roman"/>
          </w:rPr>
          <w:t xml:space="preserve"> effects</w:t>
        </w:r>
      </w:ins>
      <w:r w:rsidRPr="00A46033">
        <w:rPr>
          <w:rFonts w:ascii="Times New Roman" w:hAnsi="Times New Roman" w:cs="Times New Roman"/>
        </w:rPr>
        <w:t xml:space="preserve">. Invasion theory suggests that Allee effects generally have two </w:t>
      </w:r>
      <w:ins w:id="441" w:author="M P" w:date="2014-05-22T21:52:00Z">
        <w:r w:rsidR="00033292" w:rsidRPr="00A46033">
          <w:rPr>
            <w:rFonts w:ascii="Times New Roman" w:hAnsi="Times New Roman" w:cs="Times New Roman"/>
          </w:rPr>
          <w:t>impacts</w:t>
        </w:r>
      </w:ins>
      <w:r w:rsidRPr="00A46033">
        <w:rPr>
          <w:rFonts w:ascii="Times New Roman" w:hAnsi="Times New Roman" w:cs="Times New Roman"/>
        </w:rPr>
        <w:t xml:space="preserve">: they slow initial rates of spread, and they allow predation to, in some cases, slow or stop an invasion (Hastings et al. 2005). </w:t>
      </w:r>
      <w:ins w:id="442" w:author="M P" w:date="2014-05-22T21:52:00Z">
        <w:r w:rsidR="00033292" w:rsidRPr="00A46033">
          <w:rPr>
            <w:rFonts w:ascii="Times New Roman" w:hAnsi="Times New Roman" w:cs="Times New Roman"/>
          </w:rPr>
          <w:t xml:space="preserve">Based on first principles, we would </w:t>
        </w:r>
      </w:ins>
      <w:r w:rsidRPr="00A46033">
        <w:rPr>
          <w:rFonts w:ascii="Times New Roman" w:hAnsi="Times New Roman" w:cs="Times New Roman"/>
        </w:rPr>
        <w:t xml:space="preserve">expect similar effects in </w:t>
      </w:r>
      <w:ins w:id="443" w:author="M P" w:date="2014-05-22T21:53:00Z">
        <w:r w:rsidR="00033292" w:rsidRPr="00A46033">
          <w:rPr>
            <w:rFonts w:ascii="Times New Roman" w:hAnsi="Times New Roman" w:cs="Times New Roman"/>
          </w:rPr>
          <w:t xml:space="preserve">a </w:t>
        </w:r>
      </w:ins>
      <w:r w:rsidRPr="00A46033">
        <w:rPr>
          <w:rFonts w:ascii="Times New Roman" w:hAnsi="Times New Roman" w:cs="Times New Roman"/>
        </w:rPr>
        <w:t>model</w:t>
      </w:r>
      <w:ins w:id="444" w:author="M P" w:date="2014-05-22T21:53:00Z">
        <w:r w:rsidR="00033292" w:rsidRPr="00A46033">
          <w:rPr>
            <w:rFonts w:ascii="Times New Roman" w:hAnsi="Times New Roman" w:cs="Times New Roman"/>
          </w:rPr>
          <w:t xml:space="preserve"> like ours</w:t>
        </w:r>
      </w:ins>
      <w:r w:rsidRPr="00A46033">
        <w:rPr>
          <w:rFonts w:ascii="Times New Roman" w:hAnsi="Times New Roman" w:cs="Times New Roman"/>
        </w:rPr>
        <w:t xml:space="preserve">, </w:t>
      </w:r>
      <w:ins w:id="445" w:author="M P" w:date="2014-05-22T21:52:00Z">
        <w:r w:rsidR="00033292" w:rsidRPr="00A46033">
          <w:rPr>
            <w:rFonts w:ascii="Times New Roman" w:hAnsi="Times New Roman" w:cs="Times New Roman"/>
          </w:rPr>
          <w:t xml:space="preserve">suggesting that </w:t>
        </w:r>
      </w:ins>
      <w:r w:rsidRPr="00A46033">
        <w:rPr>
          <w:rFonts w:ascii="Times New Roman" w:hAnsi="Times New Roman" w:cs="Times New Roman"/>
        </w:rPr>
        <w:t xml:space="preserve">populations with Allee effects will be </w:t>
      </w:r>
      <w:ins w:id="446" w:author="M P" w:date="2014-05-22T21:53:00Z">
        <w:r w:rsidR="00033292" w:rsidRPr="00A46033">
          <w:rPr>
            <w:rFonts w:ascii="Times New Roman" w:hAnsi="Times New Roman" w:cs="Times New Roman"/>
          </w:rPr>
          <w:t xml:space="preserve">more </w:t>
        </w:r>
      </w:ins>
      <w:r w:rsidRPr="00A46033">
        <w:rPr>
          <w:rFonts w:ascii="Times New Roman" w:hAnsi="Times New Roman" w:cs="Times New Roman"/>
        </w:rPr>
        <w:t xml:space="preserve">sensitive to </w:t>
      </w:r>
      <w:ins w:id="447" w:author="M P" w:date="2014-05-22T21:53:00Z">
        <w:r w:rsidR="00033292" w:rsidRPr="00A46033">
          <w:rPr>
            <w:rFonts w:ascii="Times New Roman" w:hAnsi="Times New Roman" w:cs="Times New Roman"/>
          </w:rPr>
          <w:t xml:space="preserve">the combined effects of harvest </w:t>
        </w:r>
      </w:ins>
      <w:r w:rsidRPr="00A46033">
        <w:rPr>
          <w:rFonts w:ascii="Times New Roman" w:hAnsi="Times New Roman" w:cs="Times New Roman"/>
        </w:rPr>
        <w:t>and climate velocity</w:t>
      </w:r>
      <w:ins w:id="448" w:author="M P" w:date="2014-05-22T21:53:00Z">
        <w:r w:rsidR="00033292" w:rsidRPr="00A46033">
          <w:rPr>
            <w:rFonts w:ascii="Times New Roman" w:hAnsi="Times New Roman" w:cs="Times New Roman"/>
          </w:rPr>
          <w:t xml:space="preserve"> than our model initially suggests</w:t>
        </w:r>
      </w:ins>
      <w:r w:rsidRPr="00A46033">
        <w:rPr>
          <w:rFonts w:ascii="Times New Roman" w:hAnsi="Times New Roman" w:cs="Times New Roman"/>
        </w:rPr>
        <w:t xml:space="preserve">. </w:t>
      </w:r>
      <w:ins w:id="449" w:author="M P" w:date="2014-05-22T21:54:00Z">
        <w:r w:rsidR="00033292" w:rsidRPr="00A46033">
          <w:rPr>
            <w:rFonts w:ascii="Times New Roman" w:hAnsi="Times New Roman" w:cs="Times New Roman"/>
          </w:rPr>
          <w:t>W</w:t>
        </w:r>
      </w:ins>
      <w:r w:rsidRPr="00A46033">
        <w:rPr>
          <w:rFonts w:ascii="Times New Roman" w:hAnsi="Times New Roman" w:cs="Times New Roman"/>
        </w:rPr>
        <w:t>e also did not include age structure</w:t>
      </w:r>
      <w:ins w:id="450" w:author="M P" w:date="2014-05-22T21:54:00Z">
        <w:r w:rsidR="00033292" w:rsidRPr="00A46033">
          <w:rPr>
            <w:rFonts w:ascii="Times New Roman" w:hAnsi="Times New Roman" w:cs="Times New Roman"/>
          </w:rPr>
          <w:t xml:space="preserve"> or other aspects of sub-population diversity (e.g., spatial or genetic)</w:t>
        </w:r>
      </w:ins>
      <w:r w:rsidRPr="00A46033">
        <w:rPr>
          <w:rFonts w:ascii="Times New Roman" w:hAnsi="Times New Roman" w:cs="Times New Roman"/>
        </w:rPr>
        <w:t xml:space="preserve"> in our model. </w:t>
      </w:r>
      <w:ins w:id="451" w:author="M P" w:date="2014-05-22T21:54:00Z">
        <w:r w:rsidR="00033292" w:rsidRPr="00A46033">
          <w:rPr>
            <w:rFonts w:ascii="Times New Roman" w:hAnsi="Times New Roman" w:cs="Times New Roman"/>
          </w:rPr>
          <w:t>As described above, thes</w:t>
        </w:r>
      </w:ins>
      <w:ins w:id="452" w:author="M P" w:date="2014-05-22T21:55:00Z">
        <w:r w:rsidR="00033292" w:rsidRPr="00A46033">
          <w:rPr>
            <w:rFonts w:ascii="Times New Roman" w:hAnsi="Times New Roman" w:cs="Times New Roman"/>
          </w:rPr>
          <w:t>e</w:t>
        </w:r>
      </w:ins>
      <w:ins w:id="453" w:author="M P" w:date="2014-05-22T21:54:00Z">
        <w:r w:rsidR="00033292" w:rsidRPr="00A46033">
          <w:rPr>
            <w:rFonts w:ascii="Times New Roman" w:hAnsi="Times New Roman" w:cs="Times New Roman"/>
          </w:rPr>
          <w:t xml:space="preserve"> forms of diversity</w:t>
        </w:r>
      </w:ins>
      <w:r w:rsidRPr="00A46033">
        <w:rPr>
          <w:rFonts w:ascii="Times New Roman" w:hAnsi="Times New Roman" w:cs="Times New Roman"/>
        </w:rPr>
        <w:t xml:space="preserve"> </w:t>
      </w:r>
      <w:ins w:id="454" w:author="M P" w:date="2014-05-22T21:55:00Z">
        <w:r w:rsidR="00033292" w:rsidRPr="00A46033">
          <w:rPr>
            <w:rFonts w:ascii="Times New Roman" w:hAnsi="Times New Roman" w:cs="Times New Roman"/>
          </w:rPr>
          <w:t xml:space="preserve">have been </w:t>
        </w:r>
      </w:ins>
      <w:r w:rsidRPr="00A46033">
        <w:rPr>
          <w:rFonts w:ascii="Times New Roman" w:hAnsi="Times New Roman" w:cs="Times New Roman"/>
        </w:rPr>
        <w:t xml:space="preserve">important for studying the joint effects of </w:t>
      </w:r>
      <w:ins w:id="455" w:author="M P" w:date="2014-05-22T22:06:00Z">
        <w:r w:rsidR="00FD0D63" w:rsidRPr="00A46033">
          <w:rPr>
            <w:rFonts w:ascii="Times New Roman" w:hAnsi="Times New Roman" w:cs="Times New Roman"/>
          </w:rPr>
          <w:t xml:space="preserve">harvesting </w:t>
        </w:r>
      </w:ins>
      <w:r w:rsidRPr="00A46033">
        <w:rPr>
          <w:rFonts w:ascii="Times New Roman" w:hAnsi="Times New Roman" w:cs="Times New Roman"/>
        </w:rPr>
        <w:t>and climate variability</w:t>
      </w:r>
      <w:ins w:id="456" w:author="M P" w:date="2014-05-22T21:55:00Z">
        <w:r w:rsidR="00033292" w:rsidRPr="00A46033">
          <w:rPr>
            <w:rFonts w:ascii="Times New Roman" w:hAnsi="Times New Roman" w:cs="Times New Roman"/>
          </w:rPr>
          <w:t xml:space="preserve"> </w:t>
        </w:r>
      </w:ins>
      <w:r w:rsidR="00033292" w:rsidRPr="00A46033">
        <w:rPr>
          <w:rFonts w:ascii="Times New Roman" w:hAnsi="Times New Roman" w:cs="Times New Roman"/>
        </w:rPr>
        <w:t>(</w:t>
      </w:r>
      <w:proofErr w:type="spellStart"/>
      <w:r w:rsidR="00033292" w:rsidRPr="00A46033">
        <w:rPr>
          <w:rFonts w:ascii="Times New Roman" w:hAnsi="Times New Roman" w:cs="Times New Roman"/>
        </w:rPr>
        <w:t>Botsford</w:t>
      </w:r>
      <w:proofErr w:type="spellEnd"/>
      <w:r w:rsidR="00033292" w:rsidRPr="00A46033">
        <w:rPr>
          <w:rFonts w:ascii="Times New Roman" w:hAnsi="Times New Roman" w:cs="Times New Roman"/>
        </w:rPr>
        <w:t xml:space="preserve"> et al. 2011; </w:t>
      </w:r>
      <w:proofErr w:type="spellStart"/>
      <w:r w:rsidR="00033292" w:rsidRPr="00A46033">
        <w:rPr>
          <w:rFonts w:ascii="Times New Roman" w:hAnsi="Times New Roman" w:cs="Times New Roman"/>
        </w:rPr>
        <w:t>Planque</w:t>
      </w:r>
      <w:proofErr w:type="spellEnd"/>
      <w:ins w:id="457" w:author="Emma Fuller" w:date="2014-05-29T14:55:00Z">
        <w:r w:rsidR="00145F91" w:rsidRPr="00A46033">
          <w:rPr>
            <w:rFonts w:ascii="Times New Roman" w:hAnsi="Times New Roman" w:cs="Times New Roman"/>
          </w:rPr>
          <w:t xml:space="preserve"> </w:t>
        </w:r>
      </w:ins>
      <w:r w:rsidR="00033292" w:rsidRPr="00A46033">
        <w:rPr>
          <w:rFonts w:ascii="Times New Roman" w:hAnsi="Times New Roman" w:cs="Times New Roman"/>
        </w:rPr>
        <w:t>et al. 2010</w:t>
      </w:r>
      <w:ins w:id="458" w:author="M P" w:date="2014-05-22T21:55:00Z">
        <w:r w:rsidR="00033292" w:rsidRPr="00A46033">
          <w:rPr>
            <w:rFonts w:ascii="Times New Roman" w:hAnsi="Times New Roman" w:cs="Times New Roman"/>
          </w:rPr>
          <w:t>), and will likely be important for understanding climate velocity impacts as well</w:t>
        </w:r>
      </w:ins>
      <w:r w:rsidRPr="00A46033">
        <w:rPr>
          <w:rFonts w:ascii="Times New Roman" w:hAnsi="Times New Roman" w:cs="Times New Roman"/>
        </w:rPr>
        <w:t xml:space="preserve">. Besides these species-specific extensions, this modeling framework could also be extended to consider species interactions, </w:t>
      </w:r>
      <w:ins w:id="459" w:author="M P" w:date="2014-05-22T21:56:00Z">
        <w:r w:rsidR="00CB742B" w:rsidRPr="00A46033">
          <w:rPr>
            <w:rFonts w:ascii="Times New Roman" w:hAnsi="Times New Roman" w:cs="Times New Roman"/>
          </w:rPr>
          <w:t xml:space="preserve">such as </w:t>
        </w:r>
      </w:ins>
      <w:r w:rsidRPr="00A46033">
        <w:rPr>
          <w:rFonts w:ascii="Times New Roman" w:hAnsi="Times New Roman" w:cs="Times New Roman"/>
        </w:rPr>
        <w:t>between predator and prey</w:t>
      </w:r>
      <w:ins w:id="460" w:author="M P" w:date="2014-05-22T21:56:00Z">
        <w:r w:rsidR="00CB742B" w:rsidRPr="00A46033">
          <w:rPr>
            <w:rFonts w:ascii="Times New Roman" w:hAnsi="Times New Roman" w:cs="Times New Roman"/>
          </w:rPr>
          <w:t xml:space="preserve"> (Gilman et al. 2010)</w:t>
        </w:r>
      </w:ins>
      <w:r w:rsidRPr="00A46033">
        <w:rPr>
          <w:rFonts w:ascii="Times New Roman" w:hAnsi="Times New Roman" w:cs="Times New Roman"/>
        </w:rPr>
        <w:t>.</w:t>
      </w:r>
      <w:ins w:id="461" w:author="Emma Fuller" w:date="2014-05-29T12:04:00Z">
        <w:r w:rsidR="00926BC3" w:rsidRPr="00A46033">
          <w:rPr>
            <w:rFonts w:ascii="Times New Roman" w:hAnsi="Times New Roman" w:cs="Times New Roman"/>
          </w:rPr>
          <w:t xml:space="preserve"> A final important extension is better capturing harvesting dynamics.</w:t>
        </w:r>
      </w:ins>
      <w:ins w:id="462" w:author="Emma Fuller" w:date="2014-05-29T13:14:00Z">
        <w:r w:rsidR="00A845FD" w:rsidRPr="00A46033">
          <w:rPr>
            <w:rFonts w:ascii="Times New Roman" w:hAnsi="Times New Roman" w:cs="Times New Roman"/>
          </w:rPr>
          <w:t xml:space="preserve"> We find that </w:t>
        </w:r>
      </w:ins>
      <w:ins w:id="463" w:author="Emma Fuller" w:date="2014-05-29T13:08:00Z">
        <w:r w:rsidR="00FC25B2" w:rsidRPr="00A46033">
          <w:rPr>
            <w:rFonts w:ascii="Times New Roman" w:hAnsi="Times New Roman" w:cs="Times New Roman"/>
          </w:rPr>
          <w:t>t</w:t>
        </w:r>
        <w:r w:rsidR="00A845FD" w:rsidRPr="00A46033">
          <w:rPr>
            <w:rFonts w:ascii="Times New Roman" w:hAnsi="Times New Roman" w:cs="Times New Roman"/>
          </w:rPr>
          <w:t xml:space="preserve">he distribution of harvesting pressure </w:t>
        </w:r>
      </w:ins>
      <w:ins w:id="464" w:author="Emma Fuller" w:date="2014-05-29T13:09:00Z">
        <w:r w:rsidR="00A845FD" w:rsidRPr="00A46033">
          <w:rPr>
            <w:rFonts w:ascii="Times New Roman" w:hAnsi="Times New Roman" w:cs="Times New Roman"/>
          </w:rPr>
          <w:t>affects</w:t>
        </w:r>
      </w:ins>
      <w:ins w:id="465" w:author="Emma Fuller" w:date="2014-05-29T13:08:00Z">
        <w:r w:rsidR="00A845FD" w:rsidRPr="00A46033">
          <w:rPr>
            <w:rFonts w:ascii="Times New Roman" w:hAnsi="Times New Roman" w:cs="Times New Roman"/>
          </w:rPr>
          <w:t xml:space="preserve"> the outcomes of our simple model (i.e. thresholds</w:t>
        </w:r>
      </w:ins>
      <w:ins w:id="466" w:author="Emma Fuller" w:date="2014-05-29T13:09:00Z">
        <w:r w:rsidR="00A845FD" w:rsidRPr="00A46033">
          <w:rPr>
            <w:rFonts w:ascii="Times New Roman" w:hAnsi="Times New Roman" w:cs="Times New Roman"/>
          </w:rPr>
          <w:t>, versus proportional harvesting).</w:t>
        </w:r>
      </w:ins>
      <w:ins w:id="467" w:author="Emma Fuller" w:date="2014-05-29T12:07:00Z">
        <w:r w:rsidR="00926BC3" w:rsidRPr="00A46033">
          <w:rPr>
            <w:rFonts w:ascii="Times New Roman" w:hAnsi="Times New Roman" w:cs="Times New Roman"/>
          </w:rPr>
          <w:t xml:space="preserve"> Harvester behavior, to the extent it has been considered in fisheries, highl</w:t>
        </w:r>
        <w:r w:rsidR="0077449B" w:rsidRPr="00A46033">
          <w:rPr>
            <w:rFonts w:ascii="Times New Roman" w:hAnsi="Times New Roman" w:cs="Times New Roman"/>
          </w:rPr>
          <w:t>ights considerable uncertainty in how</w:t>
        </w:r>
      </w:ins>
      <w:ins w:id="468" w:author="Emma Fuller" w:date="2014-05-29T12:10:00Z">
        <w:r w:rsidR="0077449B" w:rsidRPr="00A46033">
          <w:rPr>
            <w:rFonts w:ascii="Times New Roman" w:hAnsi="Times New Roman" w:cs="Times New Roman"/>
          </w:rPr>
          <w:t xml:space="preserve"> vessels allocate effort over space</w:t>
        </w:r>
      </w:ins>
      <w:ins w:id="469" w:author="Emma Fuller" w:date="2014-05-29T13:12:00Z">
        <w:r w:rsidR="00A845FD" w:rsidRPr="00A46033">
          <w:rPr>
            <w:rFonts w:ascii="Times New Roman" w:hAnsi="Times New Roman" w:cs="Times New Roman"/>
          </w:rPr>
          <w:t xml:space="preserve"> and </w:t>
        </w:r>
        <w:proofErr w:type="gramStart"/>
        <w:r w:rsidR="00A845FD" w:rsidRPr="00A46033">
          <w:rPr>
            <w:rFonts w:ascii="Times New Roman" w:hAnsi="Times New Roman" w:cs="Times New Roman"/>
          </w:rPr>
          <w:t>respond</w:t>
        </w:r>
        <w:proofErr w:type="gramEnd"/>
        <w:r w:rsidR="00A845FD" w:rsidRPr="00A46033">
          <w:rPr>
            <w:rFonts w:ascii="Times New Roman" w:hAnsi="Times New Roman" w:cs="Times New Roman"/>
          </w:rPr>
          <w:t xml:space="preserve"> to changes in environmental conditions</w:t>
        </w:r>
      </w:ins>
      <w:ins w:id="470" w:author="Emma Fuller" w:date="2014-05-29T13:03:00Z">
        <w:r w:rsidR="002353C1" w:rsidRPr="00A46033">
          <w:rPr>
            <w:rFonts w:ascii="Times New Roman" w:hAnsi="Times New Roman" w:cs="Times New Roman"/>
          </w:rPr>
          <w:t xml:space="preserve"> (Fulton et al. 2011, Van </w:t>
        </w:r>
        <w:proofErr w:type="spellStart"/>
        <w:r w:rsidR="002353C1" w:rsidRPr="00A46033">
          <w:rPr>
            <w:rFonts w:ascii="Times New Roman" w:hAnsi="Times New Roman" w:cs="Times New Roman"/>
          </w:rPr>
          <w:t>Putten</w:t>
        </w:r>
        <w:proofErr w:type="spellEnd"/>
        <w:r w:rsidR="002353C1" w:rsidRPr="00A46033">
          <w:rPr>
            <w:rFonts w:ascii="Times New Roman" w:hAnsi="Times New Roman" w:cs="Times New Roman"/>
          </w:rPr>
          <w:t xml:space="preserve"> et al. </w:t>
        </w:r>
      </w:ins>
      <w:ins w:id="471" w:author="Emma Fuller" w:date="2014-05-29T13:07:00Z">
        <w:r w:rsidR="002353C1" w:rsidRPr="00A46033">
          <w:rPr>
            <w:rFonts w:ascii="Times New Roman" w:hAnsi="Times New Roman" w:cs="Times New Roman"/>
          </w:rPr>
          <w:t>2011</w:t>
        </w:r>
      </w:ins>
      <w:ins w:id="472" w:author="Emma Fuller" w:date="2014-05-29T13:13:00Z">
        <w:r w:rsidR="00145F91" w:rsidRPr="00A46033">
          <w:rPr>
            <w:rFonts w:ascii="Times New Roman" w:hAnsi="Times New Roman" w:cs="Times New Roman"/>
          </w:rPr>
          <w:t xml:space="preserve">, </w:t>
        </w:r>
        <w:proofErr w:type="spellStart"/>
        <w:r w:rsidR="00145F91" w:rsidRPr="00A46033">
          <w:rPr>
            <w:rFonts w:ascii="Times New Roman" w:hAnsi="Times New Roman" w:cs="Times New Roman"/>
          </w:rPr>
          <w:t>Pinsky</w:t>
        </w:r>
        <w:proofErr w:type="spellEnd"/>
        <w:r w:rsidR="00145F91" w:rsidRPr="00A46033">
          <w:rPr>
            <w:rFonts w:ascii="Times New Roman" w:hAnsi="Times New Roman" w:cs="Times New Roman"/>
          </w:rPr>
          <w:t xml:space="preserve"> and</w:t>
        </w:r>
        <w:r w:rsidR="00A845FD" w:rsidRPr="00A46033">
          <w:rPr>
            <w:rFonts w:ascii="Times New Roman" w:hAnsi="Times New Roman" w:cs="Times New Roman"/>
          </w:rPr>
          <w:t xml:space="preserve"> Fogarty 2012</w:t>
        </w:r>
      </w:ins>
      <w:ins w:id="473" w:author="Emma Fuller" w:date="2014-05-29T13:03:00Z">
        <w:r w:rsidR="002353C1" w:rsidRPr="00A46033">
          <w:rPr>
            <w:rFonts w:ascii="Times New Roman" w:hAnsi="Times New Roman" w:cs="Times New Roman"/>
          </w:rPr>
          <w:t>)</w:t>
        </w:r>
      </w:ins>
      <w:ins w:id="474" w:author="Emma Fuller" w:date="2014-05-29T12:10:00Z">
        <w:r w:rsidR="0077449B" w:rsidRPr="00A46033">
          <w:rPr>
            <w:rFonts w:ascii="Times New Roman" w:hAnsi="Times New Roman" w:cs="Times New Roman"/>
          </w:rPr>
          <w:t>.</w:t>
        </w:r>
      </w:ins>
      <w:ins w:id="475" w:author="Emma Fuller" w:date="2014-05-29T12:07:00Z">
        <w:r w:rsidR="0077449B" w:rsidRPr="00A46033">
          <w:rPr>
            <w:rFonts w:ascii="Times New Roman" w:hAnsi="Times New Roman" w:cs="Times New Roman"/>
          </w:rPr>
          <w:t xml:space="preserve"> </w:t>
        </w:r>
      </w:ins>
      <w:ins w:id="476" w:author="Emma Fuller" w:date="2014-05-29T13:07:00Z">
        <w:r w:rsidR="00A845FD" w:rsidRPr="00A46033">
          <w:rPr>
            <w:rFonts w:ascii="Times New Roman" w:hAnsi="Times New Roman" w:cs="Times New Roman"/>
          </w:rPr>
          <w:t>These responses</w:t>
        </w:r>
      </w:ins>
      <w:ins w:id="477" w:author="Emma Fuller" w:date="2014-05-29T12:10:00Z">
        <w:r w:rsidR="0077449B" w:rsidRPr="00A46033">
          <w:rPr>
            <w:rFonts w:ascii="Times New Roman" w:hAnsi="Times New Roman" w:cs="Times New Roman"/>
          </w:rPr>
          <w:t xml:space="preserve"> </w:t>
        </w:r>
      </w:ins>
      <w:ins w:id="478" w:author="Emma Fuller" w:date="2014-05-29T13:03:00Z">
        <w:r w:rsidR="002353C1" w:rsidRPr="00A46033">
          <w:rPr>
            <w:rFonts w:ascii="Times New Roman" w:hAnsi="Times New Roman" w:cs="Times New Roman"/>
          </w:rPr>
          <w:t>are</w:t>
        </w:r>
      </w:ins>
      <w:ins w:id="479" w:author="Emma Fuller" w:date="2014-05-29T12:10:00Z">
        <w:r w:rsidR="0077449B" w:rsidRPr="00A46033">
          <w:rPr>
            <w:rFonts w:ascii="Times New Roman" w:hAnsi="Times New Roman" w:cs="Times New Roman"/>
          </w:rPr>
          <w:t xml:space="preserve"> a rarely</w:t>
        </w:r>
      </w:ins>
      <w:ins w:id="480" w:author="Emma Fuller" w:date="2014-05-29T13:04:00Z">
        <w:r w:rsidR="002353C1" w:rsidRPr="00A46033">
          <w:rPr>
            <w:rFonts w:ascii="Times New Roman" w:hAnsi="Times New Roman" w:cs="Times New Roman"/>
          </w:rPr>
          <w:t xml:space="preserve"> integrated into modeling efforts</w:t>
        </w:r>
      </w:ins>
      <w:ins w:id="481" w:author="Emma Fuller" w:date="2014-05-29T12:10:00Z">
        <w:r w:rsidR="00A845FD" w:rsidRPr="00A46033">
          <w:rPr>
            <w:rFonts w:ascii="Times New Roman" w:hAnsi="Times New Roman" w:cs="Times New Roman"/>
          </w:rPr>
          <w:t xml:space="preserve">, and </w:t>
        </w:r>
      </w:ins>
      <w:ins w:id="482" w:author="Emma Fuller" w:date="2014-05-29T13:13:00Z">
        <w:r w:rsidR="00A845FD" w:rsidRPr="00A46033">
          <w:rPr>
            <w:rFonts w:ascii="Times New Roman" w:hAnsi="Times New Roman" w:cs="Times New Roman"/>
          </w:rPr>
          <w:t xml:space="preserve">an important next step is </w:t>
        </w:r>
      </w:ins>
      <w:ins w:id="483" w:author="Emma Fuller" w:date="2014-05-29T13:09:00Z">
        <w:r w:rsidR="00A845FD" w:rsidRPr="00A46033">
          <w:rPr>
            <w:rFonts w:ascii="Times New Roman" w:hAnsi="Times New Roman" w:cs="Times New Roman"/>
          </w:rPr>
          <w:t xml:space="preserve">integrated assessments </w:t>
        </w:r>
      </w:ins>
      <w:ins w:id="484" w:author="Emma Fuller" w:date="2014-05-29T13:13:00Z">
        <w:r w:rsidR="00A845FD" w:rsidRPr="00A46033">
          <w:rPr>
            <w:rFonts w:ascii="Times New Roman" w:hAnsi="Times New Roman" w:cs="Times New Roman"/>
          </w:rPr>
          <w:t>of</w:t>
        </w:r>
      </w:ins>
      <w:ins w:id="485" w:author="Emma Fuller" w:date="2014-05-29T13:09:00Z">
        <w:r w:rsidR="00A845FD" w:rsidRPr="00A46033">
          <w:rPr>
            <w:rFonts w:ascii="Times New Roman" w:hAnsi="Times New Roman" w:cs="Times New Roman"/>
          </w:rPr>
          <w:t xml:space="preserve"> social-ecological systems. </w:t>
        </w:r>
      </w:ins>
      <w:ins w:id="486" w:author="Emma Fuller" w:date="2014-05-29T12:10:00Z">
        <w:r w:rsidR="0077449B" w:rsidRPr="00A46033">
          <w:rPr>
            <w:rFonts w:ascii="Times New Roman" w:hAnsi="Times New Roman" w:cs="Times New Roman"/>
          </w:rPr>
          <w:t xml:space="preserve"> </w:t>
        </w:r>
      </w:ins>
    </w:p>
    <w:p w14:paraId="0A0E3296" w14:textId="25D1D805"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Using a simple</w:t>
      </w:r>
      <w:ins w:id="487" w:author="M P" w:date="2014-05-22T22:01:00Z">
        <w:r w:rsidR="00CA1794" w:rsidRPr="00A46033">
          <w:rPr>
            <w:rFonts w:ascii="Times New Roman" w:hAnsi="Times New Roman" w:cs="Times New Roman"/>
          </w:rPr>
          <w:t>,</w:t>
        </w:r>
      </w:ins>
      <w:r w:rsidRPr="00A46033">
        <w:rPr>
          <w:rFonts w:ascii="Times New Roman" w:hAnsi="Times New Roman" w:cs="Times New Roman"/>
        </w:rPr>
        <w:t xml:space="preserve"> mechanistic model like the one we present here helps to build intuition about the conditions under which species can survive the cumulative impacts of climate and harvesting. This work highlights the importance of considering stressors in combination, as outcomes deviate from what we would predict in isolation. It also shows the importance of alternative management strategies, as the </w:t>
      </w:r>
      <w:ins w:id="488" w:author="M P" w:date="2014-05-22T22:02:00Z">
        <w:r w:rsidR="00CA1794" w:rsidRPr="00A46033">
          <w:rPr>
            <w:rFonts w:ascii="Times New Roman" w:hAnsi="Times New Roman" w:cs="Times New Roman"/>
          </w:rPr>
          <w:t xml:space="preserve">location of harvest </w:t>
        </w:r>
      </w:ins>
      <w:r w:rsidRPr="00A46033">
        <w:rPr>
          <w:rFonts w:ascii="Times New Roman" w:hAnsi="Times New Roman" w:cs="Times New Roman"/>
        </w:rPr>
        <w:t xml:space="preserve">greatly affects the interaction between </w:t>
      </w:r>
      <w:ins w:id="489" w:author="M P" w:date="2014-05-22T22:03:00Z">
        <w:r w:rsidR="00CA1794" w:rsidRPr="00A46033">
          <w:rPr>
            <w:rFonts w:ascii="Times New Roman" w:hAnsi="Times New Roman" w:cs="Times New Roman"/>
          </w:rPr>
          <w:t xml:space="preserve">harvesting </w:t>
        </w:r>
      </w:ins>
      <w:r w:rsidRPr="00A46033">
        <w:rPr>
          <w:rFonts w:ascii="Times New Roman" w:hAnsi="Times New Roman" w:cs="Times New Roman"/>
        </w:rPr>
        <w:t>and climate. While management strategies only change harvesting practices and do not directly address climate change, understanding how management approaches can affect interactions between harvesting and range shifts will help to improve harvesting rules and the development of protected areas. Our results are encouraging evidence that management practices can help protect marine populations from the cumulative impacts of harvesting and climate change.</w:t>
      </w:r>
    </w:p>
    <w:p w14:paraId="5DB75F16" w14:textId="77777777" w:rsidR="00F240E3" w:rsidRPr="00A46033" w:rsidRDefault="00F240E3" w:rsidP="00F240E3">
      <w:pPr>
        <w:pStyle w:val="Heading1"/>
        <w:spacing w:line="480" w:lineRule="auto"/>
        <w:rPr>
          <w:rFonts w:ascii="Times New Roman" w:hAnsi="Times New Roman" w:cs="Times New Roman"/>
          <w:color w:val="auto"/>
        </w:rPr>
      </w:pPr>
      <w:bookmarkStart w:id="490" w:name="acknowledgements"/>
      <w:r w:rsidRPr="00A46033">
        <w:rPr>
          <w:rFonts w:ascii="Times New Roman" w:hAnsi="Times New Roman" w:cs="Times New Roman"/>
          <w:color w:val="auto"/>
        </w:rPr>
        <w:t>Acknowledgements</w:t>
      </w:r>
    </w:p>
    <w:bookmarkEnd w:id="490"/>
    <w:p w14:paraId="5EC7AA7A" w14:textId="31D9BB2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t xml:space="preserve">We thank Catherine </w:t>
      </w:r>
      <w:proofErr w:type="spellStart"/>
      <w:r w:rsidRPr="00A46033">
        <w:rPr>
          <w:rFonts w:ascii="Times New Roman" w:hAnsi="Times New Roman" w:cs="Times New Roman"/>
        </w:rPr>
        <w:t>Offord</w:t>
      </w:r>
      <w:proofErr w:type="spellEnd"/>
      <w:r w:rsidRPr="00A46033">
        <w:rPr>
          <w:rFonts w:ascii="Times New Roman" w:hAnsi="Times New Roman" w:cs="Times New Roman"/>
        </w:rPr>
        <w:t xml:space="preserve"> and Will Scott for discussions on this project</w:t>
      </w:r>
      <w:ins w:id="491" w:author="M P" w:date="2014-05-22T14:15:00Z">
        <w:r w:rsidR="001434AE" w:rsidRPr="00A46033">
          <w:rPr>
            <w:rFonts w:ascii="Times New Roman" w:hAnsi="Times New Roman" w:cs="Times New Roman"/>
          </w:rPr>
          <w:t>, and James Watson</w:t>
        </w:r>
      </w:ins>
      <w:ins w:id="492" w:author="Emma Fuller" w:date="2014-06-29T07:15:00Z">
        <w:r w:rsidR="00740F01" w:rsidRPr="00A46033">
          <w:rPr>
            <w:rFonts w:ascii="Times New Roman" w:hAnsi="Times New Roman" w:cs="Times New Roman"/>
          </w:rPr>
          <w:t xml:space="preserve">, </w:t>
        </w:r>
      </w:ins>
      <w:ins w:id="493" w:author="M P" w:date="2014-05-22T14:15:00Z">
        <w:r w:rsidR="001434AE" w:rsidRPr="00A46033">
          <w:rPr>
            <w:rFonts w:ascii="Times New Roman" w:hAnsi="Times New Roman" w:cs="Times New Roman"/>
          </w:rPr>
          <w:t>Emily Klein</w:t>
        </w:r>
      </w:ins>
      <w:ins w:id="494" w:author="Emma Fuller" w:date="2014-06-29T07:15:00Z">
        <w:r w:rsidR="00740F01" w:rsidRPr="00A46033">
          <w:rPr>
            <w:rFonts w:ascii="Times New Roman" w:hAnsi="Times New Roman" w:cs="Times New Roman"/>
          </w:rPr>
          <w:t xml:space="preserve"> and Simon Levin</w:t>
        </w:r>
      </w:ins>
      <w:ins w:id="495" w:author="M P" w:date="2014-05-22T14:15:00Z">
        <w:r w:rsidR="001434AE" w:rsidRPr="00A46033">
          <w:rPr>
            <w:rFonts w:ascii="Times New Roman" w:hAnsi="Times New Roman" w:cs="Times New Roman"/>
          </w:rPr>
          <w:t xml:space="preserve"> for comments on an earlier draft</w:t>
        </w:r>
      </w:ins>
      <w:r w:rsidRPr="00A46033">
        <w:rPr>
          <w:rFonts w:ascii="Times New Roman" w:hAnsi="Times New Roman" w:cs="Times New Roman"/>
        </w:rPr>
        <w:t>.</w:t>
      </w:r>
      <w:ins w:id="496" w:author="simon levin" w:date="2014-06-28T20:25:00Z">
        <w:r w:rsidR="00D6406C" w:rsidRPr="00A46033">
          <w:rPr>
            <w:rFonts w:ascii="Times New Roman" w:hAnsi="Times New Roman" w:cs="Times New Roman"/>
          </w:rPr>
          <w:t xml:space="preserve"> </w:t>
        </w:r>
      </w:ins>
      <w:ins w:id="497" w:author="Eleanor Brush" w:date="2014-06-30T12:42:00Z">
        <w:r w:rsidR="005370D1" w:rsidRPr="00A46033">
          <w:rPr>
            <w:rFonts w:ascii="Times New Roman" w:hAnsi="Times New Roman" w:cs="Times New Roman"/>
          </w:rPr>
          <w:t xml:space="preserve">EF acknowledges support </w:t>
        </w:r>
      </w:ins>
      <w:ins w:id="498" w:author="Emma Fuller" w:date="2014-06-30T13:24:00Z">
        <w:r w:rsidR="00A7253E" w:rsidRPr="00A46033">
          <w:rPr>
            <w:rFonts w:ascii="Times New Roman" w:hAnsi="Times New Roman" w:cs="Times New Roman"/>
          </w:rPr>
          <w:t>from</w:t>
        </w:r>
      </w:ins>
      <w:ins w:id="499" w:author="Emma Fuller" w:date="2014-06-29T07:22:00Z">
        <w:r w:rsidR="00C70A44" w:rsidRPr="00A46033">
          <w:rPr>
            <w:rFonts w:ascii="Times New Roman" w:hAnsi="Times New Roman" w:cs="Times New Roman"/>
          </w:rPr>
          <w:t xml:space="preserve"> the National Science Foundation (GRFP, </w:t>
        </w:r>
      </w:ins>
      <w:ins w:id="500" w:author="Emma Fuller" w:date="2014-06-30T13:24:00Z">
        <w:r w:rsidR="00A7253E" w:rsidRPr="00A46033">
          <w:rPr>
            <w:rFonts w:ascii="Times New Roman" w:hAnsi="Times New Roman" w:cs="Times New Roman"/>
          </w:rPr>
          <w:t>GEO-1211972</w:t>
        </w:r>
      </w:ins>
      <w:ins w:id="501" w:author="Emma Fuller" w:date="2014-06-29T07:22:00Z">
        <w:r w:rsidR="00C70A44" w:rsidRPr="00A46033">
          <w:rPr>
            <w:rFonts w:ascii="Times New Roman" w:hAnsi="Times New Roman" w:cs="Times New Roman"/>
          </w:rPr>
          <w:t xml:space="preserve">), </w:t>
        </w:r>
      </w:ins>
      <w:ins w:id="502" w:author="Eleanor Brush" w:date="2014-06-30T12:42:00Z">
        <w:r w:rsidR="005370D1" w:rsidRPr="00A46033">
          <w:rPr>
            <w:rFonts w:ascii="Times New Roman" w:hAnsi="Times New Roman" w:cs="Times New Roman"/>
          </w:rPr>
          <w:t xml:space="preserve">EB acknowledges support </w:t>
        </w:r>
      </w:ins>
      <w:ins w:id="503" w:author="Emma Fuller" w:date="2014-06-30T13:24:00Z">
        <w:r w:rsidR="00A7253E" w:rsidRPr="00A46033">
          <w:rPr>
            <w:rFonts w:ascii="Times New Roman" w:hAnsi="Times New Roman" w:cs="Times New Roman"/>
          </w:rPr>
          <w:t>from</w:t>
        </w:r>
      </w:ins>
      <w:ins w:id="504" w:author="Eleanor Brush" w:date="2014-06-30T12:42:00Z">
        <w:r w:rsidR="005370D1" w:rsidRPr="00A46033">
          <w:rPr>
            <w:rFonts w:ascii="Times New Roman" w:hAnsi="Times New Roman" w:cs="Times New Roman"/>
          </w:rPr>
          <w:t xml:space="preserve"> </w:t>
        </w:r>
      </w:ins>
      <w:ins w:id="505" w:author="Emma Fuller" w:date="2014-06-29T07:22:00Z">
        <w:r w:rsidR="00C70A44" w:rsidRPr="00A46033">
          <w:rPr>
            <w:rFonts w:ascii="Times New Roman" w:hAnsi="Times New Roman" w:cs="Times New Roman"/>
          </w:rPr>
          <w:t>the National Institute of Health (</w:t>
        </w:r>
      </w:ins>
      <w:ins w:id="506" w:author="Eleanor Brush" w:date="2014-06-30T15:39:00Z">
        <w:r w:rsidR="000D239F" w:rsidRPr="00A46033">
          <w:rPr>
            <w:rFonts w:ascii="Times New Roman" w:hAnsi="Times New Roman" w:cs="Times New Roman"/>
          </w:rPr>
          <w:t>NIH 5T32HG003284</w:t>
        </w:r>
      </w:ins>
      <w:ins w:id="507" w:author="Emma Fuller" w:date="2014-06-29T07:22:00Z">
        <w:r w:rsidR="00C70A44" w:rsidRPr="00A46033">
          <w:rPr>
            <w:rFonts w:ascii="Times New Roman" w:hAnsi="Times New Roman" w:cs="Times New Roman"/>
          </w:rPr>
          <w:t xml:space="preserve">), and </w:t>
        </w:r>
      </w:ins>
      <w:ins w:id="508" w:author="Emma Fuller" w:date="2014-06-30T13:25:00Z">
        <w:r w:rsidR="00A7253E" w:rsidRPr="00A46033">
          <w:rPr>
            <w:rFonts w:ascii="Times New Roman" w:hAnsi="Times New Roman" w:cs="Times New Roman"/>
          </w:rPr>
          <w:t>MP</w:t>
        </w:r>
      </w:ins>
      <w:ins w:id="509" w:author="Eleanor Brush" w:date="2014-06-30T12:42:00Z">
        <w:r w:rsidR="005370D1" w:rsidRPr="00A46033">
          <w:rPr>
            <w:rFonts w:ascii="Times New Roman" w:hAnsi="Times New Roman" w:cs="Times New Roman"/>
          </w:rPr>
          <w:t xml:space="preserve"> acknowledges support from </w:t>
        </w:r>
      </w:ins>
      <w:ins w:id="510" w:author="Emma Fuller" w:date="2014-06-29T07:22:00Z">
        <w:r w:rsidR="00C70A44" w:rsidRPr="00A46033">
          <w:rPr>
            <w:rFonts w:ascii="Times New Roman" w:hAnsi="Times New Roman" w:cs="Times New Roman"/>
          </w:rPr>
          <w:t xml:space="preserve">a David H. Smith Conservation Research Fellowship. </w:t>
        </w:r>
      </w:ins>
    </w:p>
    <w:p w14:paraId="2CE40235" w14:textId="77777777" w:rsidR="00F240E3" w:rsidRPr="00A46033" w:rsidRDefault="00F240E3" w:rsidP="00F240E3">
      <w:pPr>
        <w:pStyle w:val="Heading1"/>
        <w:spacing w:line="480" w:lineRule="auto"/>
        <w:rPr>
          <w:rFonts w:ascii="Times New Roman" w:hAnsi="Times New Roman" w:cs="Times New Roman"/>
          <w:color w:val="auto"/>
        </w:rPr>
      </w:pPr>
      <w:r w:rsidRPr="00A46033">
        <w:rPr>
          <w:rFonts w:ascii="Times New Roman" w:hAnsi="Times New Roman" w:cs="Times New Roman"/>
          <w:color w:val="auto"/>
        </w:rPr>
        <w:t>Literature Cited</w:t>
      </w:r>
    </w:p>
    <w:p w14:paraId="423576B5" w14:textId="6361C19C" w:rsidR="00F240E3" w:rsidRPr="00A46033" w:rsidRDefault="00F240E3" w:rsidP="00F240E3">
      <w:pPr>
        <w:rPr>
          <w:rFonts w:ascii="Times New Roman" w:eastAsia="Times New Roman" w:hAnsi="Times New Roman" w:cs="Times New Roman"/>
          <w:sz w:val="20"/>
          <w:szCs w:val="20"/>
        </w:rPr>
      </w:pPr>
      <w:proofErr w:type="spellStart"/>
      <w:r w:rsidRPr="00A46033">
        <w:rPr>
          <w:rFonts w:ascii="Times New Roman" w:hAnsi="Times New Roman" w:cs="Times New Roman"/>
        </w:rPr>
        <w:t>Agardy</w:t>
      </w:r>
      <w:proofErr w:type="spellEnd"/>
      <w:r w:rsidRPr="00A46033">
        <w:rPr>
          <w:rFonts w:ascii="Times New Roman" w:hAnsi="Times New Roman" w:cs="Times New Roman"/>
        </w:rPr>
        <w:t xml:space="preserve">, M. </w:t>
      </w:r>
      <w:proofErr w:type="spellStart"/>
      <w:r w:rsidRPr="00A46033">
        <w:rPr>
          <w:rFonts w:ascii="Times New Roman" w:hAnsi="Times New Roman" w:cs="Times New Roman"/>
        </w:rPr>
        <w:t>Tundi</w:t>
      </w:r>
      <w:proofErr w:type="spellEnd"/>
      <w:r w:rsidRPr="00A46033">
        <w:rPr>
          <w:rFonts w:ascii="Times New Roman" w:hAnsi="Times New Roman" w:cs="Times New Roman"/>
        </w:rPr>
        <w:t xml:space="preserve">. 1994. Advances in marine conservation: the role of marine protected areas. </w:t>
      </w:r>
      <w:proofErr w:type="gramStart"/>
      <w:r w:rsidRPr="00A46033">
        <w:rPr>
          <w:rFonts w:ascii="Times New Roman" w:hAnsi="Times New Roman" w:cs="Times New Roman"/>
          <w:i/>
        </w:rPr>
        <w:t>Trends in Ecology &amp; Evolution</w:t>
      </w:r>
      <w:r w:rsidRPr="00A46033">
        <w:rPr>
          <w:rFonts w:ascii="Times New Roman" w:hAnsi="Times New Roman" w:cs="Times New Roman"/>
        </w:rPr>
        <w:t xml:space="preserve"> 9: 267–270.</w:t>
      </w:r>
      <w:proofErr w:type="gramEnd"/>
    </w:p>
    <w:p w14:paraId="1817D439" w14:textId="6FA7D89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Anderson, C.N.K., et al. 2008. Why fishing magnifies fluctuations in fish abundance. </w:t>
      </w:r>
      <w:proofErr w:type="gramStart"/>
      <w:r w:rsidRPr="00A46033">
        <w:rPr>
          <w:rFonts w:ascii="Times New Roman" w:hAnsi="Times New Roman" w:cs="Times New Roman"/>
        </w:rPr>
        <w:t>Nature 452: 835–9.</w:t>
      </w:r>
      <w:proofErr w:type="gramEnd"/>
    </w:p>
    <w:p w14:paraId="5B64C1CC" w14:textId="513D1EA3" w:rsidR="00947D1A" w:rsidRPr="00A46033" w:rsidRDefault="00947D1A" w:rsidP="00947D1A">
      <w:pPr>
        <w:rPr>
          <w:ins w:id="511" w:author="M P" w:date="2014-05-22T16:28:00Z"/>
          <w:rFonts w:ascii="Times New Roman" w:hAnsi="Times New Roman" w:cs="Times New Roman"/>
        </w:rPr>
      </w:pPr>
      <w:proofErr w:type="spellStart"/>
      <w:ins w:id="512" w:author="M P" w:date="2014-05-22T16:28:00Z">
        <w:r w:rsidRPr="00A46033">
          <w:rPr>
            <w:rFonts w:ascii="Times New Roman" w:hAnsi="Times New Roman" w:cs="Times New Roman"/>
          </w:rPr>
          <w:t>Angert</w:t>
        </w:r>
        <w:proofErr w:type="spellEnd"/>
        <w:r w:rsidRPr="00A46033">
          <w:rPr>
            <w:rFonts w:ascii="Times New Roman" w:hAnsi="Times New Roman" w:cs="Times New Roman"/>
          </w:rPr>
          <w:t xml:space="preserve">, A.L., </w:t>
        </w:r>
      </w:ins>
      <w:ins w:id="513" w:author="Emma Fuller" w:date="2014-05-29T15:53:00Z">
        <w:r w:rsidR="0094625C" w:rsidRPr="00A46033">
          <w:rPr>
            <w:rFonts w:ascii="Times New Roman" w:hAnsi="Times New Roman" w:cs="Times New Roman"/>
          </w:rPr>
          <w:t xml:space="preserve">L. G. </w:t>
        </w:r>
      </w:ins>
      <w:ins w:id="514" w:author="M P" w:date="2014-05-22T16:28:00Z">
        <w:r w:rsidRPr="00A46033">
          <w:rPr>
            <w:rFonts w:ascii="Times New Roman" w:hAnsi="Times New Roman" w:cs="Times New Roman"/>
          </w:rPr>
          <w:t xml:space="preserve">Crozier, </w:t>
        </w:r>
      </w:ins>
      <w:ins w:id="515" w:author="Emma Fuller" w:date="2014-05-29T15:53:00Z">
        <w:r w:rsidR="0094625C" w:rsidRPr="00A46033">
          <w:rPr>
            <w:rFonts w:ascii="Times New Roman" w:hAnsi="Times New Roman" w:cs="Times New Roman"/>
          </w:rPr>
          <w:t xml:space="preserve">L. J. </w:t>
        </w:r>
      </w:ins>
      <w:proofErr w:type="spellStart"/>
      <w:ins w:id="516" w:author="M P" w:date="2014-05-22T16:28:00Z">
        <w:r w:rsidRPr="00A46033">
          <w:rPr>
            <w:rFonts w:ascii="Times New Roman" w:hAnsi="Times New Roman" w:cs="Times New Roman"/>
          </w:rPr>
          <w:t>Rissler</w:t>
        </w:r>
        <w:proofErr w:type="spellEnd"/>
        <w:r w:rsidRPr="00A46033">
          <w:rPr>
            <w:rFonts w:ascii="Times New Roman" w:hAnsi="Times New Roman" w:cs="Times New Roman"/>
          </w:rPr>
          <w:t xml:space="preserve">, </w:t>
        </w:r>
      </w:ins>
      <w:ins w:id="517" w:author="Emma Fuller" w:date="2014-05-29T15:53:00Z">
        <w:r w:rsidR="0094625C" w:rsidRPr="00A46033">
          <w:rPr>
            <w:rFonts w:ascii="Times New Roman" w:hAnsi="Times New Roman" w:cs="Times New Roman"/>
          </w:rPr>
          <w:t xml:space="preserve">S. E. </w:t>
        </w:r>
      </w:ins>
      <w:ins w:id="518" w:author="M P" w:date="2014-05-22T16:28:00Z">
        <w:r w:rsidRPr="00A46033">
          <w:rPr>
            <w:rFonts w:ascii="Times New Roman" w:hAnsi="Times New Roman" w:cs="Times New Roman"/>
          </w:rPr>
          <w:t xml:space="preserve">Gilman, </w:t>
        </w:r>
      </w:ins>
      <w:ins w:id="519" w:author="Emma Fuller" w:date="2014-05-29T15:53:00Z">
        <w:r w:rsidR="0094625C" w:rsidRPr="00A46033">
          <w:rPr>
            <w:rFonts w:ascii="Times New Roman" w:hAnsi="Times New Roman" w:cs="Times New Roman"/>
          </w:rPr>
          <w:t>J. J.</w:t>
        </w:r>
      </w:ins>
      <w:ins w:id="520" w:author="M P" w:date="2014-05-22T16:28:00Z">
        <w:r w:rsidRPr="00A46033">
          <w:rPr>
            <w:rFonts w:ascii="Times New Roman" w:hAnsi="Times New Roman" w:cs="Times New Roman"/>
          </w:rPr>
          <w:t xml:space="preserve"> Tewksbury</w:t>
        </w:r>
      </w:ins>
      <w:ins w:id="521" w:author="Emma Fuller" w:date="2014-05-29T15:53:00Z">
        <w:r w:rsidR="0094625C" w:rsidRPr="00A46033">
          <w:rPr>
            <w:rFonts w:ascii="Times New Roman" w:hAnsi="Times New Roman" w:cs="Times New Roman"/>
          </w:rPr>
          <w:t xml:space="preserve"> and A. J. </w:t>
        </w:r>
      </w:ins>
      <w:proofErr w:type="spellStart"/>
      <w:ins w:id="522" w:author="M P" w:date="2014-05-22T16:28:00Z">
        <w:r w:rsidRPr="00A46033">
          <w:rPr>
            <w:rFonts w:ascii="Times New Roman" w:hAnsi="Times New Roman" w:cs="Times New Roman"/>
          </w:rPr>
          <w:t>Chunco</w:t>
        </w:r>
      </w:ins>
      <w:proofErr w:type="spellEnd"/>
      <w:ins w:id="523" w:author="Emma Fuller" w:date="2014-05-29T15:53:00Z">
        <w:r w:rsidR="0094625C" w:rsidRPr="00A46033">
          <w:rPr>
            <w:rFonts w:ascii="Times New Roman" w:hAnsi="Times New Roman" w:cs="Times New Roman"/>
          </w:rPr>
          <w:t xml:space="preserve">, </w:t>
        </w:r>
      </w:ins>
      <w:ins w:id="524" w:author="M P" w:date="2014-05-22T16:28:00Z">
        <w:r w:rsidRPr="00A46033">
          <w:rPr>
            <w:rFonts w:ascii="Times New Roman" w:hAnsi="Times New Roman" w:cs="Times New Roman"/>
          </w:rPr>
          <w:t xml:space="preserve">2011. Do species’ traits predict recent shifts at expanding range edges? </w:t>
        </w:r>
        <w:proofErr w:type="gramStart"/>
        <w:r w:rsidRPr="00A46033">
          <w:rPr>
            <w:rFonts w:ascii="Times New Roman" w:hAnsi="Times New Roman" w:cs="Times New Roman"/>
          </w:rPr>
          <w:t>Ecol</w:t>
        </w:r>
      </w:ins>
      <w:ins w:id="525" w:author="Emma Fuller" w:date="2014-05-29T15:53:00Z">
        <w:r w:rsidR="0094625C" w:rsidRPr="00A46033">
          <w:rPr>
            <w:rFonts w:ascii="Times New Roman" w:hAnsi="Times New Roman" w:cs="Times New Roman"/>
          </w:rPr>
          <w:t>ogy</w:t>
        </w:r>
      </w:ins>
      <w:ins w:id="526" w:author="M P" w:date="2014-05-22T16:28:00Z">
        <w:r w:rsidRPr="00A46033">
          <w:rPr>
            <w:rFonts w:ascii="Times New Roman" w:hAnsi="Times New Roman" w:cs="Times New Roman"/>
          </w:rPr>
          <w:t xml:space="preserve"> Lett</w:t>
        </w:r>
      </w:ins>
      <w:ins w:id="527" w:author="Emma Fuller" w:date="2014-05-29T15:53:00Z">
        <w:r w:rsidR="0094625C" w:rsidRPr="00A46033">
          <w:rPr>
            <w:rFonts w:ascii="Times New Roman" w:hAnsi="Times New Roman" w:cs="Times New Roman"/>
          </w:rPr>
          <w:t>ers</w:t>
        </w:r>
      </w:ins>
      <w:ins w:id="528" w:author="M P" w:date="2014-05-22T16:28:00Z">
        <w:r w:rsidRPr="00A46033">
          <w:rPr>
            <w:rFonts w:ascii="Times New Roman" w:hAnsi="Times New Roman" w:cs="Times New Roman"/>
          </w:rPr>
          <w:t xml:space="preserve"> 14</w:t>
        </w:r>
      </w:ins>
      <w:ins w:id="529" w:author="Emma Fuller" w:date="2014-05-29T15:53:00Z">
        <w:r w:rsidR="0094625C" w:rsidRPr="00A46033">
          <w:rPr>
            <w:rFonts w:ascii="Times New Roman" w:hAnsi="Times New Roman" w:cs="Times New Roman"/>
          </w:rPr>
          <w:t>:</w:t>
        </w:r>
      </w:ins>
      <w:ins w:id="530" w:author="M P" w:date="2014-05-22T16:28:00Z">
        <w:r w:rsidRPr="00A46033">
          <w:rPr>
            <w:rFonts w:ascii="Times New Roman" w:hAnsi="Times New Roman" w:cs="Times New Roman"/>
          </w:rPr>
          <w:t xml:space="preserve"> 677–89.</w:t>
        </w:r>
        <w:proofErr w:type="gramEnd"/>
      </w:ins>
    </w:p>
    <w:p w14:paraId="15ECE7F3" w14:textId="05578264" w:rsidR="00D9110D" w:rsidRPr="00A46033" w:rsidRDefault="00D9110D" w:rsidP="00D9110D">
      <w:pPr>
        <w:rPr>
          <w:ins w:id="531" w:author="M P" w:date="2014-05-22T16:09:00Z"/>
          <w:rFonts w:ascii="Times New Roman" w:hAnsi="Times New Roman" w:cs="Times New Roman"/>
        </w:rPr>
      </w:pPr>
      <w:proofErr w:type="spellStart"/>
      <w:ins w:id="532" w:author="M P" w:date="2014-05-22T16:09:00Z">
        <w:r w:rsidRPr="00A46033">
          <w:rPr>
            <w:rFonts w:ascii="Times New Roman" w:hAnsi="Times New Roman" w:cs="Times New Roman"/>
          </w:rPr>
          <w:t>Beddington</w:t>
        </w:r>
        <w:proofErr w:type="spellEnd"/>
        <w:r w:rsidRPr="00A46033">
          <w:rPr>
            <w:rFonts w:ascii="Times New Roman" w:hAnsi="Times New Roman" w:cs="Times New Roman"/>
          </w:rPr>
          <w:t xml:space="preserve">, J.R., </w:t>
        </w:r>
      </w:ins>
      <w:ins w:id="533" w:author="Emma Fuller" w:date="2014-05-29T15:52:00Z">
        <w:r w:rsidR="0094625C" w:rsidRPr="00A46033">
          <w:rPr>
            <w:rFonts w:ascii="Times New Roman" w:hAnsi="Times New Roman" w:cs="Times New Roman"/>
          </w:rPr>
          <w:t xml:space="preserve">D. J. </w:t>
        </w:r>
      </w:ins>
      <w:ins w:id="534" w:author="M P" w:date="2014-05-22T16:09:00Z">
        <w:r w:rsidRPr="00A46033">
          <w:rPr>
            <w:rFonts w:ascii="Times New Roman" w:hAnsi="Times New Roman" w:cs="Times New Roman"/>
          </w:rPr>
          <w:t xml:space="preserve">Agnew, </w:t>
        </w:r>
      </w:ins>
      <w:ins w:id="535" w:author="Emma Fuller" w:date="2014-05-29T15:52:00Z">
        <w:r w:rsidR="0094625C" w:rsidRPr="00A46033">
          <w:rPr>
            <w:rFonts w:ascii="Times New Roman" w:hAnsi="Times New Roman" w:cs="Times New Roman"/>
          </w:rPr>
          <w:t xml:space="preserve">and C. W. </w:t>
        </w:r>
      </w:ins>
      <w:ins w:id="536" w:author="M P" w:date="2014-05-22T16:09:00Z">
        <w:r w:rsidRPr="00A46033">
          <w:rPr>
            <w:rFonts w:ascii="Times New Roman" w:hAnsi="Times New Roman" w:cs="Times New Roman"/>
          </w:rPr>
          <w:t xml:space="preserve">Clark. 2007. Current problems in the management of marine fisheries. </w:t>
        </w:r>
        <w:proofErr w:type="gramStart"/>
        <w:r w:rsidRPr="00A46033">
          <w:rPr>
            <w:rFonts w:ascii="Times New Roman" w:hAnsi="Times New Roman" w:cs="Times New Roman"/>
          </w:rPr>
          <w:t>Science 316: 1713–6.</w:t>
        </w:r>
        <w:proofErr w:type="gramEnd"/>
      </w:ins>
    </w:p>
    <w:p w14:paraId="2CF11872" w14:textId="65047F76" w:rsidR="00F240E3" w:rsidRPr="00A46033" w:rsidRDefault="00F240E3" w:rsidP="00D9110D">
      <w:pPr>
        <w:rPr>
          <w:rFonts w:ascii="Times New Roman" w:hAnsi="Times New Roman" w:cs="Times New Roman"/>
        </w:rPr>
      </w:pPr>
      <w:proofErr w:type="spellStart"/>
      <w:r w:rsidRPr="00A46033">
        <w:rPr>
          <w:rFonts w:ascii="Times New Roman" w:hAnsi="Times New Roman" w:cs="Times New Roman"/>
          <w:lang w:val="de-DE"/>
        </w:rPr>
        <w:t>Berestycki</w:t>
      </w:r>
      <w:proofErr w:type="spellEnd"/>
      <w:proofErr w:type="gramStart"/>
      <w:r w:rsidRPr="00A46033">
        <w:rPr>
          <w:rFonts w:ascii="Times New Roman" w:hAnsi="Times New Roman" w:cs="Times New Roman"/>
          <w:lang w:val="de-DE"/>
        </w:rPr>
        <w:t>, H.,</w:t>
      </w:r>
      <w:proofErr w:type="gramEnd"/>
      <w:r w:rsidRPr="00A46033">
        <w:rPr>
          <w:rFonts w:ascii="Times New Roman" w:hAnsi="Times New Roman" w:cs="Times New Roman"/>
          <w:lang w:val="de-DE"/>
        </w:rPr>
        <w:t xml:space="preserve"> O. Diekmann, C. J. </w:t>
      </w:r>
      <w:proofErr w:type="spellStart"/>
      <w:r w:rsidRPr="00A46033">
        <w:rPr>
          <w:rFonts w:ascii="Times New Roman" w:hAnsi="Times New Roman" w:cs="Times New Roman"/>
          <w:lang w:val="de-DE"/>
        </w:rPr>
        <w:t>Nagelkerke</w:t>
      </w:r>
      <w:proofErr w:type="spellEnd"/>
      <w:r w:rsidRPr="00A46033">
        <w:rPr>
          <w:rFonts w:ascii="Times New Roman" w:hAnsi="Times New Roman" w:cs="Times New Roman"/>
          <w:lang w:val="de-DE"/>
        </w:rPr>
        <w:t xml:space="preserve">, </w:t>
      </w:r>
      <w:proofErr w:type="spellStart"/>
      <w:r w:rsidRPr="00A46033">
        <w:rPr>
          <w:rFonts w:ascii="Times New Roman" w:hAnsi="Times New Roman" w:cs="Times New Roman"/>
          <w:lang w:val="de-DE"/>
        </w:rPr>
        <w:t>and</w:t>
      </w:r>
      <w:proofErr w:type="spellEnd"/>
      <w:r w:rsidRPr="00A46033">
        <w:rPr>
          <w:rFonts w:ascii="Times New Roman" w:hAnsi="Times New Roman" w:cs="Times New Roman"/>
          <w:lang w:val="de-DE"/>
        </w:rPr>
        <w:t xml:space="preserve"> P. A. </w:t>
      </w:r>
      <w:proofErr w:type="spellStart"/>
      <w:r w:rsidRPr="00A46033">
        <w:rPr>
          <w:rFonts w:ascii="Times New Roman" w:hAnsi="Times New Roman" w:cs="Times New Roman"/>
          <w:lang w:val="de-DE"/>
        </w:rPr>
        <w:t>Zegeling</w:t>
      </w:r>
      <w:proofErr w:type="spellEnd"/>
      <w:r w:rsidRPr="00A46033">
        <w:rPr>
          <w:rFonts w:ascii="Times New Roman" w:hAnsi="Times New Roman" w:cs="Times New Roman"/>
          <w:lang w:val="de-DE"/>
        </w:rPr>
        <w:t xml:space="preserve">. </w:t>
      </w:r>
      <w:r w:rsidRPr="00A46033">
        <w:rPr>
          <w:rFonts w:ascii="Times New Roman" w:hAnsi="Times New Roman" w:cs="Times New Roman"/>
        </w:rPr>
        <w:t xml:space="preserve">2009. Can a species keep pace with a shifting climate? </w:t>
      </w:r>
      <w:proofErr w:type="gramStart"/>
      <w:r w:rsidRPr="00A46033">
        <w:rPr>
          <w:rFonts w:ascii="Times New Roman" w:hAnsi="Times New Roman" w:cs="Times New Roman"/>
          <w:i/>
        </w:rPr>
        <w:t>Bull</w:t>
      </w:r>
      <w:ins w:id="537" w:author="Emma Fuller" w:date="2014-05-29T15:52:00Z">
        <w:r w:rsidR="0094625C" w:rsidRPr="00A46033">
          <w:rPr>
            <w:rFonts w:ascii="Times New Roman" w:hAnsi="Times New Roman" w:cs="Times New Roman"/>
            <w:i/>
          </w:rPr>
          <w:t>etin of</w:t>
        </w:r>
      </w:ins>
      <w:r w:rsidRPr="00A46033">
        <w:rPr>
          <w:rFonts w:ascii="Times New Roman" w:hAnsi="Times New Roman" w:cs="Times New Roman"/>
          <w:i/>
        </w:rPr>
        <w:t xml:space="preserve"> Math</w:t>
      </w:r>
      <w:ins w:id="538" w:author="Emma Fuller" w:date="2014-05-29T15:52:00Z">
        <w:r w:rsidR="0094625C" w:rsidRPr="00A46033">
          <w:rPr>
            <w:rFonts w:ascii="Times New Roman" w:hAnsi="Times New Roman" w:cs="Times New Roman"/>
            <w:i/>
          </w:rPr>
          <w:t>ematical</w:t>
        </w:r>
      </w:ins>
      <w:r w:rsidRPr="00A46033">
        <w:rPr>
          <w:rFonts w:ascii="Times New Roman" w:hAnsi="Times New Roman" w:cs="Times New Roman"/>
          <w:i/>
        </w:rPr>
        <w:t xml:space="preserve"> Biol</w:t>
      </w:r>
      <w:ins w:id="539" w:author="Emma Fuller" w:date="2014-05-29T15:52:00Z">
        <w:r w:rsidR="0094625C" w:rsidRPr="00A46033">
          <w:rPr>
            <w:rFonts w:ascii="Times New Roman" w:hAnsi="Times New Roman" w:cs="Times New Roman"/>
            <w:i/>
          </w:rPr>
          <w:t>ogy</w:t>
        </w:r>
      </w:ins>
      <w:r w:rsidRPr="00A46033">
        <w:rPr>
          <w:rFonts w:ascii="Times New Roman" w:hAnsi="Times New Roman" w:cs="Times New Roman"/>
        </w:rPr>
        <w:t xml:space="preserve"> 71: 399–429.</w:t>
      </w:r>
      <w:proofErr w:type="gramEnd"/>
    </w:p>
    <w:p w14:paraId="38439E30" w14:textId="6C7BCC69"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Botsford</w:t>
      </w:r>
      <w:proofErr w:type="spellEnd"/>
      <w:r w:rsidRPr="00A46033">
        <w:rPr>
          <w:rFonts w:ascii="Times New Roman" w:hAnsi="Times New Roman" w:cs="Times New Roman"/>
        </w:rPr>
        <w:t xml:space="preserve">, </w:t>
      </w:r>
      <w:ins w:id="540" w:author="Emma Fuller" w:date="2014-05-29T15:51:00Z">
        <w:r w:rsidR="00770CC3" w:rsidRPr="00A46033">
          <w:rPr>
            <w:rFonts w:ascii="Times New Roman" w:hAnsi="Times New Roman" w:cs="Times New Roman"/>
          </w:rPr>
          <w:t xml:space="preserve">L. </w:t>
        </w:r>
      </w:ins>
      <w:r w:rsidRPr="00A46033">
        <w:rPr>
          <w:rFonts w:ascii="Times New Roman" w:hAnsi="Times New Roman" w:cs="Times New Roman"/>
        </w:rPr>
        <w:t xml:space="preserve">W., </w:t>
      </w:r>
      <w:ins w:id="541" w:author="Emma Fuller" w:date="2014-05-29T15:51:00Z">
        <w:r w:rsidR="00770CC3" w:rsidRPr="00A46033">
          <w:rPr>
            <w:rFonts w:ascii="Times New Roman" w:hAnsi="Times New Roman" w:cs="Times New Roman"/>
          </w:rPr>
          <w:t xml:space="preserve">A. </w:t>
        </w:r>
      </w:ins>
      <w:r w:rsidRPr="00A46033">
        <w:rPr>
          <w:rFonts w:ascii="Times New Roman" w:hAnsi="Times New Roman" w:cs="Times New Roman"/>
        </w:rPr>
        <w:t xml:space="preserve">Hastings, and </w:t>
      </w:r>
      <w:ins w:id="542" w:author="Emma Fuller" w:date="2014-05-29T15:51:00Z">
        <w:r w:rsidR="00770CC3" w:rsidRPr="00A46033">
          <w:rPr>
            <w:rFonts w:ascii="Times New Roman" w:hAnsi="Times New Roman" w:cs="Times New Roman"/>
          </w:rPr>
          <w:t xml:space="preserve">S. </w:t>
        </w:r>
      </w:ins>
      <w:r w:rsidRPr="00A46033">
        <w:rPr>
          <w:rFonts w:ascii="Times New Roman" w:hAnsi="Times New Roman" w:cs="Times New Roman"/>
        </w:rPr>
        <w:t xml:space="preserve">D. Gaines. 2001. Dependence of sustainability on the configuration of marine reserves and larval dispersal distance. </w:t>
      </w:r>
      <w:proofErr w:type="gramStart"/>
      <w:r w:rsidRPr="00A46033">
        <w:rPr>
          <w:rFonts w:ascii="Times New Roman" w:hAnsi="Times New Roman" w:cs="Times New Roman"/>
          <w:i/>
        </w:rPr>
        <w:t>Ecology Letters</w:t>
      </w:r>
      <w:r w:rsidRPr="00A46033">
        <w:rPr>
          <w:rFonts w:ascii="Times New Roman" w:hAnsi="Times New Roman" w:cs="Times New Roman"/>
        </w:rPr>
        <w:t xml:space="preserve"> 4: 144–150.</w:t>
      </w:r>
      <w:proofErr w:type="gramEnd"/>
    </w:p>
    <w:p w14:paraId="64A4CF23" w14:textId="4FCFB165" w:rsidR="00F240E3" w:rsidRPr="00A46033" w:rsidRDefault="00F240E3" w:rsidP="00F240E3">
      <w:pPr>
        <w:rPr>
          <w:ins w:id="543" w:author="Emma Fuller" w:date="2014-05-29T14:47:00Z"/>
          <w:rFonts w:ascii="Times New Roman" w:hAnsi="Times New Roman" w:cs="Times New Roman"/>
        </w:rPr>
      </w:pPr>
      <w:proofErr w:type="spellStart"/>
      <w:r w:rsidRPr="00A46033">
        <w:rPr>
          <w:rFonts w:ascii="Times New Roman" w:hAnsi="Times New Roman" w:cs="Times New Roman"/>
        </w:rPr>
        <w:t>Botsford</w:t>
      </w:r>
      <w:proofErr w:type="spellEnd"/>
      <w:r w:rsidRPr="00A46033">
        <w:rPr>
          <w:rFonts w:ascii="Times New Roman" w:hAnsi="Times New Roman" w:cs="Times New Roman"/>
        </w:rPr>
        <w:t xml:space="preserve">, </w:t>
      </w:r>
      <w:ins w:id="544" w:author="Emma Fuller" w:date="2014-05-29T15:51:00Z">
        <w:r w:rsidR="00770CC3" w:rsidRPr="00A46033">
          <w:rPr>
            <w:rFonts w:ascii="Times New Roman" w:hAnsi="Times New Roman" w:cs="Times New Roman"/>
          </w:rPr>
          <w:t xml:space="preserve">L. </w:t>
        </w:r>
      </w:ins>
      <w:r w:rsidRPr="00A46033">
        <w:rPr>
          <w:rFonts w:ascii="Times New Roman" w:hAnsi="Times New Roman" w:cs="Times New Roman"/>
        </w:rPr>
        <w:t xml:space="preserve">W., </w:t>
      </w:r>
      <w:ins w:id="545" w:author="Emma Fuller" w:date="2014-05-29T15:51:00Z">
        <w:r w:rsidR="00770CC3" w:rsidRPr="00A46033">
          <w:rPr>
            <w:rFonts w:ascii="Times New Roman" w:hAnsi="Times New Roman" w:cs="Times New Roman"/>
          </w:rPr>
          <w:t xml:space="preserve">M. </w:t>
        </w:r>
      </w:ins>
      <w:r w:rsidRPr="00A46033">
        <w:rPr>
          <w:rFonts w:ascii="Times New Roman" w:hAnsi="Times New Roman" w:cs="Times New Roman"/>
        </w:rPr>
        <w:t xml:space="preserve">D. Holland, </w:t>
      </w:r>
      <w:ins w:id="546" w:author="Emma Fuller" w:date="2014-05-29T15:51:00Z">
        <w:r w:rsidR="00770CC3" w:rsidRPr="00A46033">
          <w:rPr>
            <w:rFonts w:ascii="Times New Roman" w:hAnsi="Times New Roman" w:cs="Times New Roman"/>
          </w:rPr>
          <w:t xml:space="preserve">J. </w:t>
        </w:r>
      </w:ins>
      <w:r w:rsidRPr="00A46033">
        <w:rPr>
          <w:rFonts w:ascii="Times New Roman" w:hAnsi="Times New Roman" w:cs="Times New Roman"/>
        </w:rPr>
        <w:t xml:space="preserve">F. </w:t>
      </w:r>
      <w:proofErr w:type="spellStart"/>
      <w:r w:rsidRPr="00A46033">
        <w:rPr>
          <w:rFonts w:ascii="Times New Roman" w:hAnsi="Times New Roman" w:cs="Times New Roman"/>
        </w:rPr>
        <w:t>Samhouri</w:t>
      </w:r>
      <w:proofErr w:type="spellEnd"/>
      <w:r w:rsidRPr="00A46033">
        <w:rPr>
          <w:rFonts w:ascii="Times New Roman" w:hAnsi="Times New Roman" w:cs="Times New Roman"/>
        </w:rPr>
        <w:t xml:space="preserve">, J. </w:t>
      </w:r>
      <w:ins w:id="547" w:author="Emma Fuller" w:date="2014-05-29T15:51:00Z">
        <w:r w:rsidR="00770CC3" w:rsidRPr="00A46033">
          <w:rPr>
            <w:rFonts w:ascii="Times New Roman" w:hAnsi="Times New Roman" w:cs="Times New Roman"/>
          </w:rPr>
          <w:t xml:space="preserve">W. </w:t>
        </w:r>
      </w:ins>
      <w:r w:rsidRPr="00A46033">
        <w:rPr>
          <w:rFonts w:ascii="Times New Roman" w:hAnsi="Times New Roman" w:cs="Times New Roman"/>
        </w:rPr>
        <w:t xml:space="preserve">White, and </w:t>
      </w:r>
      <w:ins w:id="548" w:author="Emma Fuller" w:date="2014-05-29T15:51:00Z">
        <w:r w:rsidR="00770CC3" w:rsidRPr="00A46033">
          <w:rPr>
            <w:rFonts w:ascii="Times New Roman" w:hAnsi="Times New Roman" w:cs="Times New Roman"/>
          </w:rPr>
          <w:t xml:space="preserve">A. </w:t>
        </w:r>
      </w:ins>
      <w:r w:rsidRPr="00A46033">
        <w:rPr>
          <w:rFonts w:ascii="Times New Roman" w:hAnsi="Times New Roman" w:cs="Times New Roman"/>
        </w:rPr>
        <w:t xml:space="preserve">Hastings. 2011. Importance of age structure in models of the response of upper trophic levels to fishing and climate change. </w:t>
      </w:r>
      <w:proofErr w:type="gramStart"/>
      <w:r w:rsidRPr="00A46033">
        <w:rPr>
          <w:rFonts w:ascii="Times New Roman" w:hAnsi="Times New Roman" w:cs="Times New Roman"/>
          <w:i/>
        </w:rPr>
        <w:t xml:space="preserve">ICES Journal of Marine Science: Journal du </w:t>
      </w:r>
      <w:proofErr w:type="spellStart"/>
      <w:r w:rsidRPr="00A46033">
        <w:rPr>
          <w:rFonts w:ascii="Times New Roman" w:hAnsi="Times New Roman" w:cs="Times New Roman"/>
          <w:i/>
        </w:rPr>
        <w:t>Conseil</w:t>
      </w:r>
      <w:proofErr w:type="spellEnd"/>
      <w:r w:rsidRPr="00A46033">
        <w:rPr>
          <w:rFonts w:ascii="Times New Roman" w:hAnsi="Times New Roman" w:cs="Times New Roman"/>
        </w:rPr>
        <w:t xml:space="preserve"> 68: 1270–1283.</w:t>
      </w:r>
      <w:proofErr w:type="gramEnd"/>
    </w:p>
    <w:p w14:paraId="715306AC" w14:textId="4AC4059F" w:rsidR="000A44DA" w:rsidRPr="00A46033" w:rsidRDefault="000A44DA" w:rsidP="00F240E3">
      <w:pPr>
        <w:rPr>
          <w:rFonts w:ascii="Times New Roman" w:hAnsi="Times New Roman" w:cs="Times New Roman"/>
        </w:rPr>
      </w:pPr>
      <w:ins w:id="549" w:author="Emma Fuller" w:date="2014-05-29T14:47:00Z">
        <w:r w:rsidRPr="00A46033">
          <w:rPr>
            <w:rFonts w:ascii="Times New Roman" w:hAnsi="Times New Roman" w:cs="Times New Roman"/>
          </w:rPr>
          <w:t>Burrows, M. T</w:t>
        </w:r>
      </w:ins>
      <w:ins w:id="550" w:author="Emma Fuller" w:date="2014-05-29T15:50:00Z">
        <w:r w:rsidR="00770CC3" w:rsidRPr="00A46033">
          <w:rPr>
            <w:rFonts w:ascii="Times New Roman" w:hAnsi="Times New Roman" w:cs="Times New Roman"/>
          </w:rPr>
          <w:t>., et al.</w:t>
        </w:r>
      </w:ins>
      <w:ins w:id="551" w:author="Emma Fuller" w:date="2014-05-29T14:47:00Z">
        <w:r w:rsidR="00770CC3" w:rsidRPr="00A46033">
          <w:rPr>
            <w:rFonts w:ascii="Times New Roman" w:hAnsi="Times New Roman" w:cs="Times New Roman"/>
          </w:rPr>
          <w:t xml:space="preserve"> 2011</w:t>
        </w:r>
        <w:r w:rsidRPr="00A46033">
          <w:rPr>
            <w:rFonts w:ascii="Times New Roman" w:hAnsi="Times New Roman" w:cs="Times New Roman"/>
          </w:rPr>
          <w:t xml:space="preserve">. </w:t>
        </w:r>
        <w:proofErr w:type="gramStart"/>
        <w:r w:rsidRPr="00A46033">
          <w:rPr>
            <w:rFonts w:ascii="Times New Roman" w:hAnsi="Times New Roman" w:cs="Times New Roman"/>
          </w:rPr>
          <w:t>The pace of shifting climate in marine and terrestrial ecosystems.</w:t>
        </w:r>
        <w:proofErr w:type="gramEnd"/>
        <w:r w:rsidRPr="00A46033">
          <w:rPr>
            <w:rFonts w:ascii="Times New Roman" w:hAnsi="Times New Roman" w:cs="Times New Roman"/>
          </w:rPr>
          <w:t xml:space="preserve"> </w:t>
        </w:r>
        <w:proofErr w:type="gramStart"/>
        <w:r w:rsidRPr="00A46033">
          <w:rPr>
            <w:rFonts w:ascii="Times New Roman" w:hAnsi="Times New Roman" w:cs="Times New Roman"/>
            <w:i/>
            <w:iCs/>
          </w:rPr>
          <w:t>Science 334</w:t>
        </w:r>
      </w:ins>
      <w:ins w:id="552" w:author="Emma Fuller" w:date="2014-05-29T15:50:00Z">
        <w:r w:rsidR="00770CC3" w:rsidRPr="00A46033">
          <w:rPr>
            <w:rFonts w:ascii="Times New Roman" w:hAnsi="Times New Roman" w:cs="Times New Roman"/>
          </w:rPr>
          <w:t>:</w:t>
        </w:r>
      </w:ins>
      <w:ins w:id="553" w:author="Emma Fuller" w:date="2014-05-29T14:47:00Z">
        <w:r w:rsidRPr="00A46033">
          <w:rPr>
            <w:rFonts w:ascii="Times New Roman" w:hAnsi="Times New Roman" w:cs="Times New Roman"/>
          </w:rPr>
          <w:t xml:space="preserve"> 652-5.</w:t>
        </w:r>
        <w:proofErr w:type="gramEnd"/>
        <w:r w:rsidRPr="00A46033">
          <w:rPr>
            <w:rFonts w:ascii="Times New Roman" w:hAnsi="Times New Roman" w:cs="Times New Roman"/>
          </w:rPr>
          <w:t xml:space="preserve"> </w:t>
        </w:r>
      </w:ins>
    </w:p>
    <w:p w14:paraId="21AB5F56" w14:textId="6E621D47" w:rsidR="00F240E3" w:rsidRPr="00A46033" w:rsidRDefault="00F240E3" w:rsidP="00F240E3">
      <w:pPr>
        <w:rPr>
          <w:rFonts w:ascii="Times New Roman" w:hAnsi="Times New Roman" w:cs="Times New Roman"/>
        </w:rPr>
      </w:pPr>
      <w:proofErr w:type="gramStart"/>
      <w:r w:rsidRPr="00A46033">
        <w:rPr>
          <w:rFonts w:ascii="Times New Roman" w:hAnsi="Times New Roman" w:cs="Times New Roman"/>
        </w:rPr>
        <w:t xml:space="preserve">Byers, </w:t>
      </w:r>
      <w:ins w:id="554" w:author="Emma Fuller" w:date="2014-05-29T15:50:00Z">
        <w:r w:rsidR="00770CC3" w:rsidRPr="00A46033">
          <w:rPr>
            <w:rFonts w:ascii="Times New Roman" w:hAnsi="Times New Roman" w:cs="Times New Roman"/>
          </w:rPr>
          <w:t xml:space="preserve">J. </w:t>
        </w:r>
      </w:ins>
      <w:r w:rsidRPr="00A46033">
        <w:rPr>
          <w:rFonts w:ascii="Times New Roman" w:hAnsi="Times New Roman" w:cs="Times New Roman"/>
        </w:rPr>
        <w:t xml:space="preserve">E. and </w:t>
      </w:r>
      <w:ins w:id="555" w:author="Emma Fuller" w:date="2014-05-29T15:50:00Z">
        <w:r w:rsidR="00770CC3" w:rsidRPr="00A46033">
          <w:rPr>
            <w:rFonts w:ascii="Times New Roman" w:hAnsi="Times New Roman" w:cs="Times New Roman"/>
          </w:rPr>
          <w:t xml:space="preserve">J. </w:t>
        </w:r>
      </w:ins>
      <w:r w:rsidRPr="00A46033">
        <w:rPr>
          <w:rFonts w:ascii="Times New Roman" w:hAnsi="Times New Roman" w:cs="Times New Roman"/>
        </w:rPr>
        <w:t>M. Pringle.</w:t>
      </w:r>
      <w:proofErr w:type="gramEnd"/>
      <w:r w:rsidRPr="00A46033">
        <w:rPr>
          <w:rFonts w:ascii="Times New Roman" w:hAnsi="Times New Roman" w:cs="Times New Roman"/>
        </w:rPr>
        <w:t xml:space="preserve"> 2006. Going against the flow: retention, range limits and invasions in </w:t>
      </w:r>
      <w:proofErr w:type="spellStart"/>
      <w:r w:rsidRPr="00A46033">
        <w:rPr>
          <w:rFonts w:ascii="Times New Roman" w:hAnsi="Times New Roman" w:cs="Times New Roman"/>
        </w:rPr>
        <w:t>advective</w:t>
      </w:r>
      <w:proofErr w:type="spellEnd"/>
      <w:r w:rsidRPr="00A46033">
        <w:rPr>
          <w:rFonts w:ascii="Times New Roman" w:hAnsi="Times New Roman" w:cs="Times New Roman"/>
        </w:rPr>
        <w:t xml:space="preserve"> environments. </w:t>
      </w:r>
      <w:r w:rsidRPr="00A46033">
        <w:rPr>
          <w:rFonts w:ascii="Times New Roman" w:hAnsi="Times New Roman" w:cs="Times New Roman"/>
          <w:i/>
        </w:rPr>
        <w:t>Marine Ecology Progress Series</w:t>
      </w:r>
      <w:r w:rsidRPr="00A46033">
        <w:rPr>
          <w:rFonts w:ascii="Times New Roman" w:hAnsi="Times New Roman" w:cs="Times New Roman"/>
        </w:rPr>
        <w:t xml:space="preserve"> 313: 27-41.</w:t>
      </w:r>
    </w:p>
    <w:p w14:paraId="19A9E881" w14:textId="62001C6D"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Chen, I. C., </w:t>
      </w:r>
      <w:ins w:id="556" w:author="Emma Fuller" w:date="2014-05-29T15:49:00Z">
        <w:r w:rsidR="00770CC3" w:rsidRPr="00A46033">
          <w:rPr>
            <w:rFonts w:ascii="Times New Roman" w:hAnsi="Times New Roman" w:cs="Times New Roman"/>
          </w:rPr>
          <w:t xml:space="preserve">J. K. </w:t>
        </w:r>
      </w:ins>
      <w:r w:rsidRPr="00A46033">
        <w:rPr>
          <w:rFonts w:ascii="Times New Roman" w:hAnsi="Times New Roman" w:cs="Times New Roman"/>
        </w:rPr>
        <w:t>Hill,</w:t>
      </w:r>
      <w:ins w:id="557" w:author="Emma Fuller" w:date="2014-05-29T15:49:00Z">
        <w:r w:rsidR="00770CC3" w:rsidRPr="00A46033">
          <w:rPr>
            <w:rFonts w:ascii="Times New Roman" w:hAnsi="Times New Roman" w:cs="Times New Roman"/>
          </w:rPr>
          <w:t xml:space="preserve"> R.</w:t>
        </w:r>
      </w:ins>
      <w:r w:rsidRPr="00A46033">
        <w:rPr>
          <w:rFonts w:ascii="Times New Roman" w:hAnsi="Times New Roman" w:cs="Times New Roman"/>
        </w:rPr>
        <w:t xml:space="preserve"> </w:t>
      </w:r>
      <w:proofErr w:type="spellStart"/>
      <w:r w:rsidRPr="00A46033">
        <w:rPr>
          <w:rFonts w:ascii="Times New Roman" w:hAnsi="Times New Roman" w:cs="Times New Roman"/>
        </w:rPr>
        <w:t>Ohlemüller</w:t>
      </w:r>
      <w:proofErr w:type="spellEnd"/>
      <w:r w:rsidRPr="00A46033">
        <w:rPr>
          <w:rFonts w:ascii="Times New Roman" w:hAnsi="Times New Roman" w:cs="Times New Roman"/>
        </w:rPr>
        <w:t>,</w:t>
      </w:r>
      <w:ins w:id="558" w:author="Emma Fuller" w:date="2014-05-29T15:49:00Z">
        <w:r w:rsidR="00770CC3" w:rsidRPr="00A46033">
          <w:rPr>
            <w:rFonts w:ascii="Times New Roman" w:hAnsi="Times New Roman" w:cs="Times New Roman"/>
          </w:rPr>
          <w:t xml:space="preserve"> D. B.</w:t>
        </w:r>
      </w:ins>
      <w:r w:rsidRPr="00A46033">
        <w:rPr>
          <w:rFonts w:ascii="Times New Roman" w:hAnsi="Times New Roman" w:cs="Times New Roman"/>
        </w:rPr>
        <w:t xml:space="preserve"> Roy</w:t>
      </w:r>
      <w:ins w:id="559" w:author="Emma Fuller" w:date="2014-05-29T15:49:00Z">
        <w:r w:rsidR="00770CC3" w:rsidRPr="00A46033">
          <w:rPr>
            <w:rFonts w:ascii="Times New Roman" w:hAnsi="Times New Roman" w:cs="Times New Roman"/>
          </w:rPr>
          <w:t>, and C. D.</w:t>
        </w:r>
      </w:ins>
      <w:r w:rsidRPr="00A46033">
        <w:rPr>
          <w:rFonts w:ascii="Times New Roman" w:hAnsi="Times New Roman" w:cs="Times New Roman"/>
        </w:rPr>
        <w:t xml:space="preserve"> Thomas. 2011. Rapid range shifts of species associated with high levels of climate warming. </w:t>
      </w:r>
      <w:proofErr w:type="gramStart"/>
      <w:r w:rsidRPr="00A46033">
        <w:rPr>
          <w:rFonts w:ascii="Times New Roman" w:hAnsi="Times New Roman" w:cs="Times New Roman"/>
          <w:i/>
          <w:iCs/>
        </w:rPr>
        <w:t>Science 333</w:t>
      </w:r>
      <w:ins w:id="560" w:author="Emma Fuller" w:date="2014-05-29T15:49:00Z">
        <w:r w:rsidR="00770CC3" w:rsidRPr="00A46033">
          <w:rPr>
            <w:rFonts w:ascii="Times New Roman" w:hAnsi="Times New Roman" w:cs="Times New Roman"/>
          </w:rPr>
          <w:t>:</w:t>
        </w:r>
      </w:ins>
      <w:r w:rsidRPr="00A46033">
        <w:rPr>
          <w:rFonts w:ascii="Times New Roman" w:hAnsi="Times New Roman" w:cs="Times New Roman"/>
        </w:rPr>
        <w:t xml:space="preserve"> 1024-6.</w:t>
      </w:r>
      <w:proofErr w:type="gramEnd"/>
    </w:p>
    <w:p w14:paraId="26495AE8" w14:textId="46A5C418" w:rsidR="00F240E3" w:rsidRPr="00A46033" w:rsidRDefault="00F240E3" w:rsidP="00F240E3">
      <w:pPr>
        <w:rPr>
          <w:rFonts w:ascii="Times New Roman" w:hAnsi="Times New Roman" w:cs="Times New Roman"/>
        </w:rPr>
      </w:pPr>
      <w:r w:rsidRPr="00A46033">
        <w:rPr>
          <w:rFonts w:ascii="Times New Roman" w:hAnsi="Times New Roman" w:cs="Times New Roman"/>
        </w:rPr>
        <w:t>Cheung, W</w:t>
      </w:r>
      <w:ins w:id="561" w:author="Emma Fuller" w:date="2014-05-29T15:48:00Z">
        <w:r w:rsidR="00770CC3" w:rsidRPr="00A46033">
          <w:rPr>
            <w:rFonts w:ascii="Times New Roman" w:hAnsi="Times New Roman" w:cs="Times New Roman"/>
          </w:rPr>
          <w:t xml:space="preserve">. </w:t>
        </w:r>
      </w:ins>
      <w:r w:rsidRPr="00A46033">
        <w:rPr>
          <w:rFonts w:ascii="Times New Roman" w:hAnsi="Times New Roman" w:cs="Times New Roman"/>
        </w:rPr>
        <w:t>W</w:t>
      </w:r>
      <w:ins w:id="562" w:author="Emma Fuller" w:date="2014-05-29T15:48:00Z">
        <w:r w:rsidR="00770CC3" w:rsidRPr="00A46033">
          <w:rPr>
            <w:rFonts w:ascii="Times New Roman" w:hAnsi="Times New Roman" w:cs="Times New Roman"/>
          </w:rPr>
          <w:t xml:space="preserve">. </w:t>
        </w:r>
      </w:ins>
      <w:r w:rsidRPr="00A46033">
        <w:rPr>
          <w:rFonts w:ascii="Times New Roman" w:hAnsi="Times New Roman" w:cs="Times New Roman"/>
        </w:rPr>
        <w:t>L</w:t>
      </w:r>
      <w:ins w:id="563" w:author="Emma Fuller" w:date="2014-05-29T15:48:00Z">
        <w:r w:rsidR="00770CC3" w:rsidRPr="00A46033">
          <w:rPr>
            <w:rFonts w:ascii="Times New Roman" w:hAnsi="Times New Roman" w:cs="Times New Roman"/>
          </w:rPr>
          <w:t>.</w:t>
        </w:r>
      </w:ins>
      <w:r w:rsidRPr="00A46033">
        <w:rPr>
          <w:rFonts w:ascii="Times New Roman" w:hAnsi="Times New Roman" w:cs="Times New Roman"/>
        </w:rPr>
        <w:t>, V</w:t>
      </w:r>
      <w:ins w:id="564" w:author="Emma Fuller" w:date="2014-05-29T15:48:00Z">
        <w:r w:rsidR="00770CC3" w:rsidRPr="00A46033">
          <w:rPr>
            <w:rFonts w:ascii="Times New Roman" w:hAnsi="Times New Roman" w:cs="Times New Roman"/>
          </w:rPr>
          <w:t>.</w:t>
        </w:r>
      </w:ins>
      <w:r w:rsidRPr="00A46033">
        <w:rPr>
          <w:rFonts w:ascii="Times New Roman" w:hAnsi="Times New Roman" w:cs="Times New Roman"/>
        </w:rPr>
        <w:t xml:space="preserve"> W</w:t>
      </w:r>
      <w:ins w:id="565" w:author="Emma Fuller" w:date="2014-05-29T15:48:00Z">
        <w:r w:rsidR="00770CC3" w:rsidRPr="00A46033">
          <w:rPr>
            <w:rFonts w:ascii="Times New Roman" w:hAnsi="Times New Roman" w:cs="Times New Roman"/>
          </w:rPr>
          <w:t xml:space="preserve">. </w:t>
        </w:r>
      </w:ins>
      <w:r w:rsidRPr="00A46033">
        <w:rPr>
          <w:rFonts w:ascii="Times New Roman" w:hAnsi="Times New Roman" w:cs="Times New Roman"/>
        </w:rPr>
        <w:t>Y</w:t>
      </w:r>
      <w:ins w:id="566" w:author="Emma Fuller" w:date="2014-05-29T15:48:00Z">
        <w:r w:rsidR="00770CC3" w:rsidRPr="00A46033">
          <w:rPr>
            <w:rFonts w:ascii="Times New Roman" w:hAnsi="Times New Roman" w:cs="Times New Roman"/>
          </w:rPr>
          <w:t>.</w:t>
        </w:r>
      </w:ins>
      <w:r w:rsidRPr="00A46033">
        <w:rPr>
          <w:rFonts w:ascii="Times New Roman" w:hAnsi="Times New Roman" w:cs="Times New Roman"/>
        </w:rPr>
        <w:t xml:space="preserve"> Lam, </w:t>
      </w:r>
      <w:ins w:id="567" w:author="Emma Fuller" w:date="2014-05-29T15:48:00Z">
        <w:r w:rsidR="00770CC3" w:rsidRPr="00A46033">
          <w:rPr>
            <w:rFonts w:ascii="Times New Roman" w:hAnsi="Times New Roman" w:cs="Times New Roman"/>
          </w:rPr>
          <w:t xml:space="preserve">J. </w:t>
        </w:r>
      </w:ins>
      <w:r w:rsidRPr="00A46033">
        <w:rPr>
          <w:rFonts w:ascii="Times New Roman" w:hAnsi="Times New Roman" w:cs="Times New Roman"/>
        </w:rPr>
        <w:t xml:space="preserve">L. Sarmiento, </w:t>
      </w:r>
      <w:ins w:id="568" w:author="Emma Fuller" w:date="2014-05-29T15:48:00Z">
        <w:r w:rsidR="00770CC3" w:rsidRPr="00A46033">
          <w:rPr>
            <w:rFonts w:ascii="Times New Roman" w:hAnsi="Times New Roman" w:cs="Times New Roman"/>
          </w:rPr>
          <w:t xml:space="preserve">K. </w:t>
        </w:r>
      </w:ins>
      <w:r w:rsidRPr="00A46033">
        <w:rPr>
          <w:rFonts w:ascii="Times New Roman" w:hAnsi="Times New Roman" w:cs="Times New Roman"/>
        </w:rPr>
        <w:t xml:space="preserve">Kearney, R. E. G. Watson, </w:t>
      </w:r>
      <w:ins w:id="569" w:author="Emma Fuller" w:date="2014-05-29T15:48:00Z">
        <w:r w:rsidR="00770CC3" w:rsidRPr="00A46033">
          <w:rPr>
            <w:rFonts w:ascii="Times New Roman" w:hAnsi="Times New Roman" w:cs="Times New Roman"/>
          </w:rPr>
          <w:t xml:space="preserve">D. </w:t>
        </w:r>
      </w:ins>
      <w:r w:rsidRPr="00A46033">
        <w:rPr>
          <w:rFonts w:ascii="Times New Roman" w:hAnsi="Times New Roman" w:cs="Times New Roman"/>
        </w:rPr>
        <w:t xml:space="preserve">Zeller, and </w:t>
      </w:r>
      <w:ins w:id="570" w:author="Emma Fuller" w:date="2014-05-29T15:48:00Z">
        <w:r w:rsidR="00770CC3" w:rsidRPr="00A46033">
          <w:rPr>
            <w:rFonts w:ascii="Times New Roman" w:hAnsi="Times New Roman" w:cs="Times New Roman"/>
          </w:rPr>
          <w:t xml:space="preserve">D. </w:t>
        </w:r>
      </w:ins>
      <w:proofErr w:type="spellStart"/>
      <w:r w:rsidRPr="00A46033">
        <w:rPr>
          <w:rFonts w:ascii="Times New Roman" w:hAnsi="Times New Roman" w:cs="Times New Roman"/>
        </w:rPr>
        <w:t>Pauly</w:t>
      </w:r>
      <w:proofErr w:type="spellEnd"/>
      <w:r w:rsidRPr="00A46033">
        <w:rPr>
          <w:rFonts w:ascii="Times New Roman" w:hAnsi="Times New Roman" w:cs="Times New Roman"/>
        </w:rPr>
        <w:t xml:space="preserve">. </w:t>
      </w:r>
      <w:proofErr w:type="gramStart"/>
      <w:r w:rsidRPr="00A46033">
        <w:rPr>
          <w:rFonts w:ascii="Times New Roman" w:hAnsi="Times New Roman" w:cs="Times New Roman"/>
        </w:rPr>
        <w:t>2010. Large-scale redistribution of maximum fisheries</w:t>
      </w:r>
      <w:proofErr w:type="gramEnd"/>
      <w:r w:rsidRPr="00A46033">
        <w:rPr>
          <w:rFonts w:ascii="Times New Roman" w:hAnsi="Times New Roman" w:cs="Times New Roman"/>
        </w:rPr>
        <w:t xml:space="preserve"> catch potential in the global ocean under climate change. </w:t>
      </w:r>
      <w:proofErr w:type="gramStart"/>
      <w:r w:rsidRPr="00A46033">
        <w:rPr>
          <w:rFonts w:ascii="Times New Roman" w:hAnsi="Times New Roman" w:cs="Times New Roman"/>
          <w:i/>
        </w:rPr>
        <w:t>Global Change Biology</w:t>
      </w:r>
      <w:r w:rsidRPr="00A46033">
        <w:rPr>
          <w:rFonts w:ascii="Times New Roman" w:hAnsi="Times New Roman" w:cs="Times New Roman"/>
        </w:rPr>
        <w:t xml:space="preserve"> 16: 24–35.</w:t>
      </w:r>
      <w:proofErr w:type="gramEnd"/>
    </w:p>
    <w:p w14:paraId="6731390A" w14:textId="6D568610"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Crain, </w:t>
      </w:r>
      <w:ins w:id="571" w:author="Emma Fuller" w:date="2014-05-29T15:46:00Z">
        <w:r w:rsidR="00770CC3" w:rsidRPr="00A46033">
          <w:rPr>
            <w:rFonts w:ascii="Times New Roman" w:hAnsi="Times New Roman" w:cs="Times New Roman"/>
          </w:rPr>
          <w:t xml:space="preserve">C. </w:t>
        </w:r>
      </w:ins>
      <w:ins w:id="572" w:author="Emma Fuller" w:date="2014-05-29T15:47:00Z">
        <w:r w:rsidR="00770CC3" w:rsidRPr="00A46033">
          <w:rPr>
            <w:rFonts w:ascii="Times New Roman" w:hAnsi="Times New Roman" w:cs="Times New Roman"/>
          </w:rPr>
          <w:t>M.</w:t>
        </w:r>
      </w:ins>
      <w:r w:rsidRPr="00A46033">
        <w:rPr>
          <w:rFonts w:ascii="Times New Roman" w:hAnsi="Times New Roman" w:cs="Times New Roman"/>
        </w:rPr>
        <w:t xml:space="preserve">, </w:t>
      </w:r>
      <w:ins w:id="573" w:author="Emma Fuller" w:date="2014-05-29T15:47:00Z">
        <w:r w:rsidR="00770CC3" w:rsidRPr="00A46033">
          <w:rPr>
            <w:rFonts w:ascii="Times New Roman" w:hAnsi="Times New Roman" w:cs="Times New Roman"/>
          </w:rPr>
          <w:t xml:space="preserve">K. </w:t>
        </w:r>
      </w:ins>
      <w:proofErr w:type="spellStart"/>
      <w:r w:rsidRPr="00A46033">
        <w:rPr>
          <w:rFonts w:ascii="Times New Roman" w:hAnsi="Times New Roman" w:cs="Times New Roman"/>
        </w:rPr>
        <w:t>Kroeker</w:t>
      </w:r>
      <w:proofErr w:type="spellEnd"/>
      <w:r w:rsidRPr="00A46033">
        <w:rPr>
          <w:rFonts w:ascii="Times New Roman" w:hAnsi="Times New Roman" w:cs="Times New Roman"/>
        </w:rPr>
        <w:t xml:space="preserve">, and </w:t>
      </w:r>
      <w:ins w:id="574" w:author="Emma Fuller" w:date="2014-05-29T15:47:00Z">
        <w:r w:rsidR="00770CC3" w:rsidRPr="00A46033">
          <w:rPr>
            <w:rFonts w:ascii="Times New Roman" w:hAnsi="Times New Roman" w:cs="Times New Roman"/>
          </w:rPr>
          <w:t xml:space="preserve">B. </w:t>
        </w:r>
      </w:ins>
      <w:r w:rsidRPr="00A46033">
        <w:rPr>
          <w:rFonts w:ascii="Times New Roman" w:hAnsi="Times New Roman" w:cs="Times New Roman"/>
        </w:rPr>
        <w:t xml:space="preserve">S. Halpern. 2008. Interactive and cumulative effects of multiple human stressors in marine systems. </w:t>
      </w:r>
      <w:proofErr w:type="gramStart"/>
      <w:r w:rsidRPr="00A46033">
        <w:rPr>
          <w:rFonts w:ascii="Times New Roman" w:hAnsi="Times New Roman" w:cs="Times New Roman"/>
          <w:i/>
        </w:rPr>
        <w:t>Ecol</w:t>
      </w:r>
      <w:ins w:id="575" w:author="Emma Fuller" w:date="2014-05-29T15:47:00Z">
        <w:r w:rsidR="00770CC3" w:rsidRPr="00A46033">
          <w:rPr>
            <w:rFonts w:ascii="Times New Roman" w:hAnsi="Times New Roman" w:cs="Times New Roman"/>
            <w:i/>
          </w:rPr>
          <w:t>ogy</w:t>
        </w:r>
      </w:ins>
      <w:r w:rsidRPr="00A46033">
        <w:rPr>
          <w:rFonts w:ascii="Times New Roman" w:hAnsi="Times New Roman" w:cs="Times New Roman"/>
          <w:i/>
        </w:rPr>
        <w:t xml:space="preserve"> Lett</w:t>
      </w:r>
      <w:ins w:id="576" w:author="Emma Fuller" w:date="2014-05-29T15:47:00Z">
        <w:r w:rsidR="00770CC3" w:rsidRPr="00A46033">
          <w:rPr>
            <w:rFonts w:ascii="Times New Roman" w:hAnsi="Times New Roman" w:cs="Times New Roman"/>
            <w:i/>
          </w:rPr>
          <w:t>ers</w:t>
        </w:r>
      </w:ins>
      <w:r w:rsidRPr="00A46033">
        <w:rPr>
          <w:rFonts w:ascii="Times New Roman" w:hAnsi="Times New Roman" w:cs="Times New Roman"/>
        </w:rPr>
        <w:t xml:space="preserve"> 11: 1304–15.</w:t>
      </w:r>
      <w:proofErr w:type="gramEnd"/>
    </w:p>
    <w:p w14:paraId="66662EC4" w14:textId="21573F92" w:rsidR="00F240E3" w:rsidRPr="00A46033" w:rsidRDefault="00F240E3" w:rsidP="00F240E3">
      <w:pPr>
        <w:rPr>
          <w:rFonts w:ascii="Times New Roman" w:hAnsi="Times New Roman" w:cs="Times New Roman"/>
        </w:rPr>
      </w:pPr>
      <w:proofErr w:type="gramStart"/>
      <w:r w:rsidRPr="00A46033">
        <w:rPr>
          <w:rFonts w:ascii="Times New Roman" w:hAnsi="Times New Roman" w:cs="Times New Roman"/>
        </w:rPr>
        <w:t xml:space="preserve">Darling, </w:t>
      </w:r>
      <w:ins w:id="577" w:author="Emma Fuller" w:date="2014-05-29T15:46:00Z">
        <w:r w:rsidR="00770CC3" w:rsidRPr="00A46033">
          <w:rPr>
            <w:rFonts w:ascii="Times New Roman" w:hAnsi="Times New Roman" w:cs="Times New Roman"/>
          </w:rPr>
          <w:t xml:space="preserve">E. </w:t>
        </w:r>
      </w:ins>
      <w:r w:rsidRPr="00A46033">
        <w:rPr>
          <w:rFonts w:ascii="Times New Roman" w:hAnsi="Times New Roman" w:cs="Times New Roman"/>
        </w:rPr>
        <w:t xml:space="preserve">S., and </w:t>
      </w:r>
      <w:ins w:id="578" w:author="Emma Fuller" w:date="2014-05-29T15:46:00Z">
        <w:r w:rsidR="00770CC3" w:rsidRPr="00A46033">
          <w:rPr>
            <w:rFonts w:ascii="Times New Roman" w:hAnsi="Times New Roman" w:cs="Times New Roman"/>
          </w:rPr>
          <w:t xml:space="preserve">I. </w:t>
        </w:r>
      </w:ins>
      <w:r w:rsidRPr="00A46033">
        <w:rPr>
          <w:rFonts w:ascii="Times New Roman" w:hAnsi="Times New Roman" w:cs="Times New Roman"/>
        </w:rPr>
        <w:t xml:space="preserve">M. </w:t>
      </w:r>
      <w:proofErr w:type="spellStart"/>
      <w:r w:rsidRPr="00A46033">
        <w:rPr>
          <w:rFonts w:ascii="Times New Roman" w:hAnsi="Times New Roman" w:cs="Times New Roman"/>
        </w:rPr>
        <w:t>Côté</w:t>
      </w:r>
      <w:proofErr w:type="spellEnd"/>
      <w:r w:rsidRPr="00A46033">
        <w:rPr>
          <w:rFonts w:ascii="Times New Roman" w:hAnsi="Times New Roman" w:cs="Times New Roman"/>
        </w:rPr>
        <w:t>. 2008.</w:t>
      </w:r>
      <w:proofErr w:type="gramEnd"/>
      <w:r w:rsidRPr="00A46033">
        <w:rPr>
          <w:rFonts w:ascii="Times New Roman" w:hAnsi="Times New Roman" w:cs="Times New Roman"/>
        </w:rPr>
        <w:t xml:space="preserve"> Quantifying the evidence for ecological synergies.</w:t>
      </w:r>
      <w:ins w:id="579" w:author="Emma Fuller" w:date="2014-05-29T15:46:00Z">
        <w:r w:rsidR="00770CC3" w:rsidRPr="00A46033">
          <w:rPr>
            <w:rFonts w:ascii="Times New Roman" w:hAnsi="Times New Roman" w:cs="Times New Roman"/>
          </w:rPr>
          <w:t xml:space="preserve"> </w:t>
        </w:r>
      </w:ins>
      <w:proofErr w:type="gramStart"/>
      <w:r w:rsidRPr="00A46033">
        <w:rPr>
          <w:rFonts w:ascii="Times New Roman" w:hAnsi="Times New Roman" w:cs="Times New Roman"/>
          <w:i/>
        </w:rPr>
        <w:t>Ecol</w:t>
      </w:r>
      <w:ins w:id="580" w:author="Emma Fuller" w:date="2014-05-29T15:46:00Z">
        <w:r w:rsidR="00770CC3" w:rsidRPr="00A46033">
          <w:rPr>
            <w:rFonts w:ascii="Times New Roman" w:hAnsi="Times New Roman" w:cs="Times New Roman"/>
            <w:i/>
          </w:rPr>
          <w:t>ogy</w:t>
        </w:r>
      </w:ins>
      <w:r w:rsidRPr="00A46033">
        <w:rPr>
          <w:rFonts w:ascii="Times New Roman" w:hAnsi="Times New Roman" w:cs="Times New Roman"/>
          <w:i/>
        </w:rPr>
        <w:t xml:space="preserve"> Lett</w:t>
      </w:r>
      <w:ins w:id="581" w:author="Emma Fuller" w:date="2014-05-29T15:46:00Z">
        <w:r w:rsidR="00770CC3" w:rsidRPr="00A46033">
          <w:rPr>
            <w:rFonts w:ascii="Times New Roman" w:hAnsi="Times New Roman" w:cs="Times New Roman"/>
            <w:i/>
          </w:rPr>
          <w:t>ers</w:t>
        </w:r>
      </w:ins>
      <w:r w:rsidRPr="00A46033">
        <w:rPr>
          <w:rFonts w:ascii="Times New Roman" w:hAnsi="Times New Roman" w:cs="Times New Roman"/>
        </w:rPr>
        <w:t xml:space="preserve"> 11: 1278–86.</w:t>
      </w:r>
      <w:proofErr w:type="gramEnd"/>
    </w:p>
    <w:p w14:paraId="791CF1E3" w14:textId="5CA2F0D2"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Doak</w:t>
      </w:r>
      <w:proofErr w:type="spellEnd"/>
      <w:r w:rsidRPr="00A46033">
        <w:rPr>
          <w:rFonts w:ascii="Times New Roman" w:hAnsi="Times New Roman" w:cs="Times New Roman"/>
        </w:rPr>
        <w:t xml:space="preserve">, </w:t>
      </w:r>
      <w:ins w:id="582" w:author="Emma Fuller" w:date="2014-05-29T15:45:00Z">
        <w:r w:rsidR="00AE00CA" w:rsidRPr="00A46033">
          <w:rPr>
            <w:rFonts w:ascii="Times New Roman" w:hAnsi="Times New Roman" w:cs="Times New Roman"/>
          </w:rPr>
          <w:t xml:space="preserve">D, </w:t>
        </w:r>
      </w:ins>
      <w:r w:rsidRPr="00A46033">
        <w:rPr>
          <w:rFonts w:ascii="Times New Roman" w:hAnsi="Times New Roman" w:cs="Times New Roman"/>
        </w:rPr>
        <w:t xml:space="preserve">F., and </w:t>
      </w:r>
      <w:ins w:id="583" w:author="Emma Fuller" w:date="2014-05-29T15:45:00Z">
        <w:r w:rsidR="00AE00CA" w:rsidRPr="00A46033">
          <w:rPr>
            <w:rFonts w:ascii="Times New Roman" w:hAnsi="Times New Roman" w:cs="Times New Roman"/>
          </w:rPr>
          <w:t xml:space="preserve">W. </w:t>
        </w:r>
      </w:ins>
      <w:r w:rsidRPr="00A46033">
        <w:rPr>
          <w:rFonts w:ascii="Times New Roman" w:hAnsi="Times New Roman" w:cs="Times New Roman"/>
        </w:rPr>
        <w:t xml:space="preserve">F. Morris. 2010. Demographic compensation and tipping points in climate-induced range shifts. </w:t>
      </w:r>
      <w:proofErr w:type="gramStart"/>
      <w:r w:rsidRPr="00A46033">
        <w:rPr>
          <w:rFonts w:ascii="Times New Roman" w:hAnsi="Times New Roman" w:cs="Times New Roman"/>
          <w:i/>
        </w:rPr>
        <w:t>Nature</w:t>
      </w:r>
      <w:r w:rsidRPr="00A46033">
        <w:rPr>
          <w:rFonts w:ascii="Times New Roman" w:hAnsi="Times New Roman" w:cs="Times New Roman"/>
        </w:rPr>
        <w:t xml:space="preserve"> 467: 959–62.</w:t>
      </w:r>
      <w:proofErr w:type="gramEnd"/>
    </w:p>
    <w:p w14:paraId="7E83F03F" w14:textId="23473633" w:rsidR="0056642B" w:rsidRPr="00A46033" w:rsidRDefault="0056642B" w:rsidP="0056642B">
      <w:pPr>
        <w:rPr>
          <w:ins w:id="584" w:author="M P" w:date="2014-05-22T16:22:00Z"/>
          <w:rFonts w:ascii="Times New Roman" w:hAnsi="Times New Roman" w:cs="Times New Roman"/>
        </w:rPr>
      </w:pPr>
      <w:ins w:id="585" w:author="M P" w:date="2014-05-22T16:22:00Z">
        <w:r w:rsidRPr="00A46033">
          <w:rPr>
            <w:rFonts w:ascii="Times New Roman" w:hAnsi="Times New Roman" w:cs="Times New Roman"/>
          </w:rPr>
          <w:t xml:space="preserve">Dowling, N. </w:t>
        </w:r>
      </w:ins>
      <w:ins w:id="586" w:author="Emma Fuller" w:date="2014-05-29T15:44:00Z">
        <w:r w:rsidR="00AE00CA" w:rsidRPr="00A46033">
          <w:rPr>
            <w:rFonts w:ascii="Times New Roman" w:hAnsi="Times New Roman" w:cs="Times New Roman"/>
          </w:rPr>
          <w:t>A</w:t>
        </w:r>
      </w:ins>
      <w:ins w:id="587" w:author="M P" w:date="2014-05-22T16:22:00Z">
        <w:r w:rsidRPr="00A46033">
          <w:rPr>
            <w:rFonts w:ascii="Times New Roman" w:hAnsi="Times New Roman" w:cs="Times New Roman"/>
          </w:rPr>
          <w:t>.,</w:t>
        </w:r>
      </w:ins>
      <w:ins w:id="588" w:author="Emma Fuller" w:date="2014-05-29T15:44:00Z">
        <w:r w:rsidR="00AE00CA" w:rsidRPr="00A46033">
          <w:rPr>
            <w:rFonts w:ascii="Times New Roman" w:hAnsi="Times New Roman" w:cs="Times New Roman"/>
          </w:rPr>
          <w:t xml:space="preserve"> </w:t>
        </w:r>
      </w:ins>
      <w:ins w:id="589" w:author="M P" w:date="2014-05-22T16:22:00Z">
        <w:r w:rsidRPr="00A46033">
          <w:rPr>
            <w:rFonts w:ascii="Times New Roman" w:hAnsi="Times New Roman" w:cs="Times New Roman"/>
          </w:rPr>
          <w:t xml:space="preserve">et al. 2008. Developing </w:t>
        </w:r>
        <w:proofErr w:type="gramStart"/>
        <w:r w:rsidRPr="00A46033">
          <w:rPr>
            <w:rFonts w:ascii="Times New Roman" w:hAnsi="Times New Roman" w:cs="Times New Roman"/>
          </w:rPr>
          <w:t>harvest</w:t>
        </w:r>
        <w:proofErr w:type="gramEnd"/>
        <w:r w:rsidRPr="00A46033">
          <w:rPr>
            <w:rFonts w:ascii="Times New Roman" w:hAnsi="Times New Roman" w:cs="Times New Roman"/>
          </w:rPr>
          <w:t xml:space="preserve"> strategies for low-value and data-poor fisheries: Case studies from three Australian fisheries. </w:t>
        </w:r>
        <w:proofErr w:type="gramStart"/>
        <w:r w:rsidRPr="00A46033">
          <w:rPr>
            <w:rFonts w:ascii="Times New Roman" w:hAnsi="Times New Roman" w:cs="Times New Roman"/>
          </w:rPr>
          <w:t>Fish</w:t>
        </w:r>
      </w:ins>
      <w:ins w:id="590" w:author="Emma Fuller" w:date="2014-05-29T15:45:00Z">
        <w:r w:rsidR="00AE00CA" w:rsidRPr="00A46033">
          <w:rPr>
            <w:rFonts w:ascii="Times New Roman" w:hAnsi="Times New Roman" w:cs="Times New Roman"/>
          </w:rPr>
          <w:t>eries</w:t>
        </w:r>
      </w:ins>
      <w:ins w:id="591" w:author="M P" w:date="2014-05-22T16:22:00Z">
        <w:r w:rsidRPr="00A46033">
          <w:rPr>
            <w:rFonts w:ascii="Times New Roman" w:hAnsi="Times New Roman" w:cs="Times New Roman"/>
          </w:rPr>
          <w:t xml:space="preserve"> Res</w:t>
        </w:r>
      </w:ins>
      <w:ins w:id="592" w:author="Emma Fuller" w:date="2014-05-29T15:45:00Z">
        <w:r w:rsidR="00AE00CA" w:rsidRPr="00A46033">
          <w:rPr>
            <w:rFonts w:ascii="Times New Roman" w:hAnsi="Times New Roman" w:cs="Times New Roman"/>
          </w:rPr>
          <w:t>earch</w:t>
        </w:r>
      </w:ins>
      <w:ins w:id="593" w:author="M P" w:date="2014-05-22T16:22:00Z">
        <w:r w:rsidRPr="00A46033">
          <w:rPr>
            <w:rFonts w:ascii="Times New Roman" w:hAnsi="Times New Roman" w:cs="Times New Roman"/>
          </w:rPr>
          <w:t xml:space="preserve"> 94: 380–390.</w:t>
        </w:r>
        <w:proofErr w:type="gramEnd"/>
      </w:ins>
    </w:p>
    <w:p w14:paraId="667885C0" w14:textId="4B91C3EA" w:rsidR="00F240E3" w:rsidRPr="00A46033" w:rsidRDefault="00F240E3" w:rsidP="0056642B">
      <w:pPr>
        <w:rPr>
          <w:rFonts w:ascii="Times New Roman" w:hAnsi="Times New Roman" w:cs="Times New Roman"/>
        </w:rPr>
      </w:pPr>
      <w:proofErr w:type="spellStart"/>
      <w:r w:rsidRPr="00A46033">
        <w:rPr>
          <w:rFonts w:ascii="Times New Roman" w:hAnsi="Times New Roman" w:cs="Times New Roman"/>
        </w:rPr>
        <w:t>Elith</w:t>
      </w:r>
      <w:proofErr w:type="spellEnd"/>
      <w:r w:rsidRPr="00A46033">
        <w:rPr>
          <w:rFonts w:ascii="Times New Roman" w:hAnsi="Times New Roman" w:cs="Times New Roman"/>
        </w:rPr>
        <w:t xml:space="preserve">, </w:t>
      </w:r>
      <w:ins w:id="594" w:author="Emma Fuller" w:date="2014-05-29T15:44:00Z">
        <w:r w:rsidR="00AE00CA" w:rsidRPr="00A46033">
          <w:rPr>
            <w:rFonts w:ascii="Times New Roman" w:hAnsi="Times New Roman" w:cs="Times New Roman"/>
          </w:rPr>
          <w:t>J.</w:t>
        </w:r>
      </w:ins>
      <w:r w:rsidRPr="00A46033">
        <w:rPr>
          <w:rFonts w:ascii="Times New Roman" w:hAnsi="Times New Roman" w:cs="Times New Roman"/>
        </w:rPr>
        <w:t xml:space="preserve">, et al. 2006. </w:t>
      </w:r>
      <w:proofErr w:type="gramStart"/>
      <w:r w:rsidRPr="00A46033">
        <w:rPr>
          <w:rFonts w:ascii="Times New Roman" w:hAnsi="Times New Roman" w:cs="Times New Roman"/>
        </w:rPr>
        <w:t>methods</w:t>
      </w:r>
      <w:proofErr w:type="gramEnd"/>
      <w:r w:rsidRPr="00A46033">
        <w:rPr>
          <w:rFonts w:ascii="Times New Roman" w:hAnsi="Times New Roman" w:cs="Times New Roman"/>
        </w:rPr>
        <w:t xml:space="preserve"> improve prediction of species</w:t>
      </w:r>
      <w:ins w:id="595" w:author="Emma Fuller" w:date="2014-05-29T15:44:00Z">
        <w:r w:rsidR="00AE00CA" w:rsidRPr="00A46033">
          <w:rPr>
            <w:rFonts w:ascii="Times New Roman" w:hAnsi="Times New Roman" w:cs="Times New Roman"/>
          </w:rPr>
          <w:t>’</w:t>
        </w:r>
      </w:ins>
      <w:r w:rsidRPr="00A46033">
        <w:rPr>
          <w:rFonts w:ascii="Times New Roman" w:hAnsi="Times New Roman" w:cs="Times New Roman"/>
        </w:rPr>
        <w:t xml:space="preserve"> distributions from occurrence data. </w:t>
      </w:r>
      <w:proofErr w:type="spellStart"/>
      <w:proofErr w:type="gramStart"/>
      <w:r w:rsidRPr="00A46033">
        <w:rPr>
          <w:rFonts w:ascii="Times New Roman" w:hAnsi="Times New Roman" w:cs="Times New Roman"/>
          <w:i/>
        </w:rPr>
        <w:t>Ecography</w:t>
      </w:r>
      <w:proofErr w:type="spellEnd"/>
      <w:r w:rsidRPr="00A46033">
        <w:rPr>
          <w:rFonts w:ascii="Times New Roman" w:hAnsi="Times New Roman" w:cs="Times New Roman"/>
        </w:rPr>
        <w:t xml:space="preserve"> 29: 129–151.</w:t>
      </w:r>
      <w:proofErr w:type="gramEnd"/>
    </w:p>
    <w:p w14:paraId="38B0135B" w14:textId="3E2EBBC1" w:rsidR="00F240E3" w:rsidRPr="00A46033" w:rsidRDefault="00F240E3" w:rsidP="00F240E3">
      <w:pPr>
        <w:rPr>
          <w:ins w:id="596" w:author="Emma Fuller" w:date="2014-06-29T07:41:00Z"/>
          <w:rFonts w:ascii="Times New Roman" w:hAnsi="Times New Roman" w:cs="Times New Roman"/>
        </w:rPr>
      </w:pPr>
      <w:r w:rsidRPr="00A46033">
        <w:rPr>
          <w:rFonts w:ascii="Times New Roman" w:hAnsi="Times New Roman" w:cs="Times New Roman"/>
        </w:rPr>
        <w:t xml:space="preserve">Engelhard, G.H., </w:t>
      </w:r>
      <w:ins w:id="597" w:author="Emma Fuller" w:date="2014-05-29T15:42:00Z">
        <w:r w:rsidR="00AE00CA" w:rsidRPr="00A46033">
          <w:rPr>
            <w:rFonts w:ascii="Times New Roman" w:hAnsi="Times New Roman" w:cs="Times New Roman"/>
          </w:rPr>
          <w:t xml:space="preserve">D. A. </w:t>
        </w:r>
      </w:ins>
      <w:proofErr w:type="spellStart"/>
      <w:r w:rsidRPr="00A46033">
        <w:rPr>
          <w:rFonts w:ascii="Times New Roman" w:hAnsi="Times New Roman" w:cs="Times New Roman"/>
        </w:rPr>
        <w:t>Righton</w:t>
      </w:r>
      <w:proofErr w:type="spellEnd"/>
      <w:r w:rsidRPr="00A46033">
        <w:rPr>
          <w:rFonts w:ascii="Times New Roman" w:hAnsi="Times New Roman" w:cs="Times New Roman"/>
        </w:rPr>
        <w:t>,</w:t>
      </w:r>
      <w:ins w:id="598" w:author="Emma Fuller" w:date="2014-05-29T15:42:00Z">
        <w:r w:rsidR="00AE00CA" w:rsidRPr="00A46033">
          <w:rPr>
            <w:rFonts w:ascii="Times New Roman" w:hAnsi="Times New Roman" w:cs="Times New Roman"/>
          </w:rPr>
          <w:t xml:space="preserve"> and J. K.</w:t>
        </w:r>
      </w:ins>
      <w:r w:rsidRPr="00A46033">
        <w:rPr>
          <w:rFonts w:ascii="Times New Roman" w:hAnsi="Times New Roman" w:cs="Times New Roman"/>
        </w:rPr>
        <w:t xml:space="preserve"> </w:t>
      </w:r>
      <w:proofErr w:type="spellStart"/>
      <w:r w:rsidRPr="00A46033">
        <w:rPr>
          <w:rFonts w:ascii="Times New Roman" w:hAnsi="Times New Roman" w:cs="Times New Roman"/>
        </w:rPr>
        <w:t>Pinnegar</w:t>
      </w:r>
      <w:proofErr w:type="spellEnd"/>
      <w:ins w:id="599" w:author="Emma Fuller" w:date="2014-05-29T15:42:00Z">
        <w:r w:rsidR="00AE00CA" w:rsidRPr="00A46033">
          <w:rPr>
            <w:rFonts w:ascii="Times New Roman" w:hAnsi="Times New Roman" w:cs="Times New Roman"/>
          </w:rPr>
          <w:t xml:space="preserve">. </w:t>
        </w:r>
      </w:ins>
      <w:r w:rsidRPr="00A46033">
        <w:rPr>
          <w:rFonts w:ascii="Times New Roman" w:hAnsi="Times New Roman" w:cs="Times New Roman"/>
        </w:rPr>
        <w:t xml:space="preserve">2014. Climate change and fishing: a century of shifting distribution in North Sea cod. </w:t>
      </w:r>
      <w:proofErr w:type="gramStart"/>
      <w:r w:rsidRPr="00A46033">
        <w:rPr>
          <w:rFonts w:ascii="Times New Roman" w:hAnsi="Times New Roman" w:cs="Times New Roman"/>
        </w:rPr>
        <w:t>Glob</w:t>
      </w:r>
      <w:ins w:id="600" w:author="Emma Fuller" w:date="2014-05-29T15:42:00Z">
        <w:r w:rsidR="00AE00CA" w:rsidRPr="00A46033">
          <w:rPr>
            <w:rFonts w:ascii="Times New Roman" w:hAnsi="Times New Roman" w:cs="Times New Roman"/>
          </w:rPr>
          <w:t>al</w:t>
        </w:r>
      </w:ins>
      <w:r w:rsidRPr="00A46033">
        <w:rPr>
          <w:rFonts w:ascii="Times New Roman" w:hAnsi="Times New Roman" w:cs="Times New Roman"/>
        </w:rPr>
        <w:t xml:space="preserve"> Chang</w:t>
      </w:r>
      <w:ins w:id="601" w:author="Emma Fuller" w:date="2014-05-29T15:42:00Z">
        <w:r w:rsidR="00AE00CA" w:rsidRPr="00A46033">
          <w:rPr>
            <w:rFonts w:ascii="Times New Roman" w:hAnsi="Times New Roman" w:cs="Times New Roman"/>
          </w:rPr>
          <w:t xml:space="preserve">e </w:t>
        </w:r>
      </w:ins>
      <w:r w:rsidRPr="00A46033">
        <w:rPr>
          <w:rFonts w:ascii="Times New Roman" w:hAnsi="Times New Roman" w:cs="Times New Roman"/>
        </w:rPr>
        <w:t>Biol</w:t>
      </w:r>
      <w:ins w:id="602" w:author="Emma Fuller" w:date="2014-05-29T15:43:00Z">
        <w:r w:rsidR="00AE00CA" w:rsidRPr="00A46033">
          <w:rPr>
            <w:rFonts w:ascii="Times New Roman" w:hAnsi="Times New Roman" w:cs="Times New Roman"/>
          </w:rPr>
          <w:t>ogy.</w:t>
        </w:r>
        <w:proofErr w:type="gramEnd"/>
        <w:r w:rsidR="00AE00CA" w:rsidRPr="00A46033">
          <w:rPr>
            <w:rFonts w:ascii="Times New Roman" w:hAnsi="Times New Roman" w:cs="Times New Roman"/>
          </w:rPr>
          <w:t xml:space="preserve"> </w:t>
        </w:r>
        <w:proofErr w:type="spellStart"/>
        <w:proofErr w:type="gramStart"/>
        <w:r w:rsidR="00AE00CA" w:rsidRPr="00A46033">
          <w:rPr>
            <w:rFonts w:ascii="Times New Roman" w:hAnsi="Times New Roman" w:cs="Times New Roman"/>
          </w:rPr>
          <w:t>doi</w:t>
        </w:r>
        <w:proofErr w:type="spellEnd"/>
        <w:proofErr w:type="gramEnd"/>
        <w:r w:rsidR="00AE00CA" w:rsidRPr="00A46033">
          <w:rPr>
            <w:rFonts w:ascii="Times New Roman" w:hAnsi="Times New Roman" w:cs="Times New Roman"/>
          </w:rPr>
          <w:t xml:space="preserve">: 10.1111/gcb.12513 </w:t>
        </w:r>
      </w:ins>
    </w:p>
    <w:p w14:paraId="7AD0043F" w14:textId="23B5C5AD" w:rsidR="009D4F2F" w:rsidRPr="00A46033" w:rsidRDefault="009D4F2F" w:rsidP="00F240E3">
      <w:pPr>
        <w:rPr>
          <w:rFonts w:ascii="Times New Roman" w:hAnsi="Times New Roman" w:cs="Times New Roman"/>
        </w:rPr>
      </w:pPr>
      <w:ins w:id="603" w:author="Emma Fuller" w:date="2014-06-29T07:41:00Z">
        <w:r w:rsidRPr="00A46033">
          <w:rPr>
            <w:rFonts w:ascii="Times New Roman" w:hAnsi="Times New Roman" w:cs="Times New Roman"/>
          </w:rPr>
          <w:t xml:space="preserve">Fisher, R.A. 1937. </w:t>
        </w:r>
        <w:proofErr w:type="gramStart"/>
        <w:r w:rsidRPr="00A46033">
          <w:rPr>
            <w:rFonts w:ascii="Times New Roman" w:hAnsi="Times New Roman" w:cs="Times New Roman"/>
          </w:rPr>
          <w:t>The wave of advance of advantageous genes.</w:t>
        </w:r>
        <w:proofErr w:type="gramEnd"/>
        <w:r w:rsidRPr="00A46033">
          <w:rPr>
            <w:rFonts w:ascii="Times New Roman" w:hAnsi="Times New Roman" w:cs="Times New Roman"/>
          </w:rPr>
          <w:t xml:space="preserve"> Annals of Eugenics</w:t>
        </w:r>
      </w:ins>
      <w:ins w:id="604" w:author="Emma Fuller" w:date="2014-06-29T07:42:00Z">
        <w:r w:rsidRPr="00A46033">
          <w:rPr>
            <w:rFonts w:ascii="Times New Roman" w:hAnsi="Times New Roman" w:cs="Times New Roman"/>
          </w:rPr>
          <w:t xml:space="preserve"> 7: 355-369.</w:t>
        </w:r>
      </w:ins>
    </w:p>
    <w:p w14:paraId="55E36685" w14:textId="48BC2E8C"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Folt</w:t>
      </w:r>
      <w:proofErr w:type="spellEnd"/>
      <w:r w:rsidRPr="00A46033">
        <w:rPr>
          <w:rFonts w:ascii="Times New Roman" w:hAnsi="Times New Roman" w:cs="Times New Roman"/>
        </w:rPr>
        <w:t xml:space="preserve">, C. L., C. Y. Chen, M. V. Moore, and J. </w:t>
      </w:r>
      <w:proofErr w:type="spellStart"/>
      <w:r w:rsidRPr="00A46033">
        <w:rPr>
          <w:rFonts w:ascii="Times New Roman" w:hAnsi="Times New Roman" w:cs="Times New Roman"/>
        </w:rPr>
        <w:t>Burnaford</w:t>
      </w:r>
      <w:proofErr w:type="spellEnd"/>
      <w:r w:rsidRPr="00A46033">
        <w:rPr>
          <w:rFonts w:ascii="Times New Roman" w:hAnsi="Times New Roman" w:cs="Times New Roman"/>
        </w:rPr>
        <w:t xml:space="preserve">. 1999. Synergism and antagonism among multiple stressors. </w:t>
      </w:r>
      <w:proofErr w:type="gramStart"/>
      <w:r w:rsidRPr="00A46033">
        <w:rPr>
          <w:rFonts w:ascii="Times New Roman" w:hAnsi="Times New Roman" w:cs="Times New Roman"/>
          <w:i/>
        </w:rPr>
        <w:t>Limnology and Oceanography</w:t>
      </w:r>
      <w:r w:rsidRPr="00A46033">
        <w:rPr>
          <w:rFonts w:ascii="Times New Roman" w:hAnsi="Times New Roman" w:cs="Times New Roman"/>
        </w:rPr>
        <w:t xml:space="preserve"> 44: 864–877.</w:t>
      </w:r>
      <w:proofErr w:type="gramEnd"/>
    </w:p>
    <w:p w14:paraId="0FE0DBB4" w14:textId="70E3F789" w:rsidR="00F240E3" w:rsidRPr="00A46033" w:rsidRDefault="00F240E3" w:rsidP="00F240E3">
      <w:pPr>
        <w:rPr>
          <w:rFonts w:ascii="Times New Roman" w:hAnsi="Times New Roman" w:cs="Times New Roman"/>
        </w:rPr>
      </w:pPr>
      <w:proofErr w:type="gramStart"/>
      <w:r w:rsidRPr="00A46033">
        <w:rPr>
          <w:rFonts w:ascii="Times New Roman" w:hAnsi="Times New Roman" w:cs="Times New Roman"/>
        </w:rPr>
        <w:t>Fordham, D. A. A.,</w:t>
      </w:r>
      <w:ins w:id="605" w:author="Emma Fuller" w:date="2014-05-29T15:41:00Z">
        <w:r w:rsidR="00AE00CA" w:rsidRPr="00A46033">
          <w:rPr>
            <w:rFonts w:ascii="Times New Roman" w:hAnsi="Times New Roman" w:cs="Times New Roman"/>
          </w:rPr>
          <w:t xml:space="preserve"> </w:t>
        </w:r>
      </w:ins>
      <w:r w:rsidRPr="00A46033">
        <w:rPr>
          <w:rFonts w:ascii="Times New Roman" w:hAnsi="Times New Roman" w:cs="Times New Roman"/>
        </w:rPr>
        <w:t>et al. 2013.</w:t>
      </w:r>
      <w:proofErr w:type="gramEnd"/>
      <w:r w:rsidRPr="00A46033">
        <w:rPr>
          <w:rFonts w:ascii="Times New Roman" w:hAnsi="Times New Roman" w:cs="Times New Roman"/>
        </w:rPr>
        <w:t xml:space="preserve"> Population dynamics can be more important than physiological limits for determining range shifts under climate change. </w:t>
      </w:r>
      <w:r w:rsidRPr="00A46033">
        <w:rPr>
          <w:rFonts w:ascii="Times New Roman" w:hAnsi="Times New Roman" w:cs="Times New Roman"/>
          <w:i/>
        </w:rPr>
        <w:t>Global Change Biology</w:t>
      </w:r>
      <w:ins w:id="606" w:author="Emma Fuller" w:date="2014-05-29T15:42:00Z">
        <w:r w:rsidR="00AE00CA" w:rsidRPr="00A46033">
          <w:rPr>
            <w:rFonts w:ascii="Times New Roman" w:hAnsi="Times New Roman" w:cs="Times New Roman"/>
          </w:rPr>
          <w:t xml:space="preserve"> 19: 3224-3237.</w:t>
        </w:r>
      </w:ins>
    </w:p>
    <w:p w14:paraId="405944A2" w14:textId="00A1891E" w:rsidR="00F240E3" w:rsidRPr="00A46033" w:rsidRDefault="00F240E3" w:rsidP="00F240E3">
      <w:pPr>
        <w:spacing w:after="0"/>
        <w:rPr>
          <w:rFonts w:ascii="Times New Roman" w:eastAsia="Times New Roman" w:hAnsi="Times New Roman" w:cs="Times New Roman"/>
        </w:rPr>
      </w:pPr>
      <w:proofErr w:type="spellStart"/>
      <w:r w:rsidRPr="00A46033">
        <w:rPr>
          <w:rFonts w:ascii="Times New Roman" w:eastAsia="Times New Roman" w:hAnsi="Times New Roman" w:cs="Times New Roman"/>
        </w:rPr>
        <w:t>Froese</w:t>
      </w:r>
      <w:proofErr w:type="spellEnd"/>
      <w:r w:rsidRPr="00A46033">
        <w:rPr>
          <w:rFonts w:ascii="Times New Roman" w:eastAsia="Times New Roman" w:hAnsi="Times New Roman" w:cs="Times New Roman"/>
        </w:rPr>
        <w:t>, R.,</w:t>
      </w:r>
      <w:ins w:id="607" w:author="Emma Fuller" w:date="2014-05-29T15:39:00Z">
        <w:r w:rsidR="00EF5C1C" w:rsidRPr="00A46033">
          <w:rPr>
            <w:rFonts w:ascii="Times New Roman" w:eastAsia="Times New Roman" w:hAnsi="Times New Roman" w:cs="Times New Roman"/>
          </w:rPr>
          <w:t xml:space="preserve"> T. A.</w:t>
        </w:r>
      </w:ins>
      <w:r w:rsidRPr="00A46033">
        <w:rPr>
          <w:rFonts w:ascii="Times New Roman" w:eastAsia="Times New Roman" w:hAnsi="Times New Roman" w:cs="Times New Roman"/>
        </w:rPr>
        <w:t xml:space="preserve"> Branch, </w:t>
      </w:r>
      <w:ins w:id="608" w:author="Emma Fuller" w:date="2014-05-29T15:40:00Z">
        <w:r w:rsidR="00EF5C1C" w:rsidRPr="00A46033">
          <w:rPr>
            <w:rFonts w:ascii="Times New Roman" w:eastAsia="Times New Roman" w:hAnsi="Times New Roman" w:cs="Times New Roman"/>
          </w:rPr>
          <w:t xml:space="preserve">A. </w:t>
        </w:r>
      </w:ins>
      <w:proofErr w:type="spellStart"/>
      <w:r w:rsidRPr="00A46033">
        <w:rPr>
          <w:rFonts w:ascii="Times New Roman" w:eastAsia="Times New Roman" w:hAnsi="Times New Roman" w:cs="Times New Roman"/>
        </w:rPr>
        <w:t>Proelß</w:t>
      </w:r>
      <w:proofErr w:type="spellEnd"/>
      <w:r w:rsidRPr="00A46033">
        <w:rPr>
          <w:rFonts w:ascii="Times New Roman" w:eastAsia="Times New Roman" w:hAnsi="Times New Roman" w:cs="Times New Roman"/>
        </w:rPr>
        <w:t xml:space="preserve">, </w:t>
      </w:r>
      <w:ins w:id="609" w:author="Emma Fuller" w:date="2014-05-29T15:40:00Z">
        <w:r w:rsidR="00EF5C1C" w:rsidRPr="00A46033">
          <w:rPr>
            <w:rFonts w:ascii="Times New Roman" w:eastAsia="Times New Roman" w:hAnsi="Times New Roman" w:cs="Times New Roman"/>
          </w:rPr>
          <w:t xml:space="preserve">M. </w:t>
        </w:r>
      </w:ins>
      <w:proofErr w:type="spellStart"/>
      <w:r w:rsidRPr="00A46033">
        <w:rPr>
          <w:rFonts w:ascii="Times New Roman" w:eastAsia="Times New Roman" w:hAnsi="Times New Roman" w:cs="Times New Roman"/>
        </w:rPr>
        <w:t>Quaas</w:t>
      </w:r>
      <w:proofErr w:type="spellEnd"/>
      <w:r w:rsidRPr="00A46033">
        <w:rPr>
          <w:rFonts w:ascii="Times New Roman" w:eastAsia="Times New Roman" w:hAnsi="Times New Roman" w:cs="Times New Roman"/>
        </w:rPr>
        <w:t>,</w:t>
      </w:r>
      <w:ins w:id="610" w:author="Emma Fuller" w:date="2014-05-29T15:40:00Z">
        <w:r w:rsidR="00EF5C1C" w:rsidRPr="00A46033">
          <w:rPr>
            <w:rFonts w:ascii="Times New Roman" w:eastAsia="Times New Roman" w:hAnsi="Times New Roman" w:cs="Times New Roman"/>
          </w:rPr>
          <w:t xml:space="preserve"> K.</w:t>
        </w:r>
      </w:ins>
      <w:r w:rsidRPr="00A46033">
        <w:rPr>
          <w:rFonts w:ascii="Times New Roman" w:eastAsia="Times New Roman" w:hAnsi="Times New Roman" w:cs="Times New Roman"/>
        </w:rPr>
        <w:t xml:space="preserve"> Sainsbury</w:t>
      </w:r>
      <w:ins w:id="611" w:author="Emma Fuller" w:date="2014-05-29T15:40:00Z">
        <w:r w:rsidR="00EF5C1C" w:rsidRPr="00A46033">
          <w:rPr>
            <w:rFonts w:ascii="Times New Roman" w:eastAsia="Times New Roman" w:hAnsi="Times New Roman" w:cs="Times New Roman"/>
          </w:rPr>
          <w:t xml:space="preserve">, and C. </w:t>
        </w:r>
      </w:ins>
      <w:r w:rsidRPr="00A46033">
        <w:rPr>
          <w:rFonts w:ascii="Times New Roman" w:eastAsia="Times New Roman" w:hAnsi="Times New Roman" w:cs="Times New Roman"/>
        </w:rPr>
        <w:t>Zimmermann</w:t>
      </w:r>
      <w:ins w:id="612" w:author="Emma Fuller" w:date="2014-05-29T15:40:00Z">
        <w:r w:rsidR="00EF5C1C" w:rsidRPr="00A46033">
          <w:rPr>
            <w:rFonts w:ascii="Times New Roman" w:eastAsia="Times New Roman" w:hAnsi="Times New Roman" w:cs="Times New Roman"/>
          </w:rPr>
          <w:t xml:space="preserve">. </w:t>
        </w:r>
      </w:ins>
      <w:r w:rsidRPr="00A46033">
        <w:rPr>
          <w:rFonts w:ascii="Times New Roman" w:eastAsia="Times New Roman" w:hAnsi="Times New Roman" w:cs="Times New Roman"/>
        </w:rPr>
        <w:t xml:space="preserve">2011. Generic harvest control rules for European fisheries. </w:t>
      </w:r>
      <w:proofErr w:type="gramStart"/>
      <w:r w:rsidRPr="00A46033">
        <w:rPr>
          <w:rFonts w:ascii="Times New Roman" w:eastAsia="Times New Roman" w:hAnsi="Times New Roman" w:cs="Times New Roman"/>
          <w:i/>
          <w:iCs/>
        </w:rPr>
        <w:t xml:space="preserve">Fish </w:t>
      </w:r>
      <w:ins w:id="613" w:author="Emma Fuller" w:date="2014-05-29T15:41:00Z">
        <w:r w:rsidR="00EF5C1C" w:rsidRPr="00A46033">
          <w:rPr>
            <w:rFonts w:ascii="Times New Roman" w:eastAsia="Times New Roman" w:hAnsi="Times New Roman" w:cs="Times New Roman"/>
            <w:i/>
            <w:iCs/>
          </w:rPr>
          <w:t xml:space="preserve">and </w:t>
        </w:r>
      </w:ins>
      <w:r w:rsidRPr="00A46033">
        <w:rPr>
          <w:rFonts w:ascii="Times New Roman" w:eastAsia="Times New Roman" w:hAnsi="Times New Roman" w:cs="Times New Roman"/>
          <w:i/>
          <w:iCs/>
        </w:rPr>
        <w:t>Fish</w:t>
      </w:r>
      <w:ins w:id="614" w:author="Emma Fuller" w:date="2014-05-29T15:41:00Z">
        <w:r w:rsidR="00EF5C1C" w:rsidRPr="00A46033">
          <w:rPr>
            <w:rFonts w:ascii="Times New Roman" w:eastAsia="Times New Roman" w:hAnsi="Times New Roman" w:cs="Times New Roman"/>
            <w:i/>
            <w:iCs/>
          </w:rPr>
          <w:t>eries</w:t>
        </w:r>
      </w:ins>
      <w:r w:rsidRPr="00A46033">
        <w:rPr>
          <w:rFonts w:ascii="Times New Roman" w:eastAsia="Times New Roman" w:hAnsi="Times New Roman" w:cs="Times New Roman"/>
        </w:rPr>
        <w:t xml:space="preserve"> 12</w:t>
      </w:r>
      <w:ins w:id="615" w:author="Emma Fuller" w:date="2014-05-29T15:41:00Z">
        <w:r w:rsidR="00EF5C1C" w:rsidRPr="00A46033">
          <w:rPr>
            <w:rFonts w:ascii="Times New Roman" w:eastAsia="Times New Roman" w:hAnsi="Times New Roman" w:cs="Times New Roman"/>
          </w:rPr>
          <w:t>:</w:t>
        </w:r>
      </w:ins>
      <w:r w:rsidRPr="00A46033">
        <w:rPr>
          <w:rFonts w:ascii="Times New Roman" w:eastAsia="Times New Roman" w:hAnsi="Times New Roman" w:cs="Times New Roman"/>
        </w:rPr>
        <w:t xml:space="preserve"> 340–351.</w:t>
      </w:r>
      <w:proofErr w:type="gramEnd"/>
    </w:p>
    <w:p w14:paraId="3BAAD631" w14:textId="77777777" w:rsidR="00F240E3" w:rsidRPr="00A46033" w:rsidRDefault="00F240E3" w:rsidP="00F240E3">
      <w:pPr>
        <w:spacing w:after="0"/>
        <w:rPr>
          <w:rFonts w:ascii="Times New Roman" w:eastAsia="Times New Roman" w:hAnsi="Times New Roman" w:cs="Times New Roman"/>
        </w:rPr>
      </w:pPr>
    </w:p>
    <w:p w14:paraId="1060ACDD" w14:textId="196541FD" w:rsidR="002353C1" w:rsidRPr="00A46033" w:rsidRDefault="002353C1" w:rsidP="00F240E3">
      <w:pPr>
        <w:rPr>
          <w:ins w:id="616" w:author="Emma Fuller" w:date="2014-05-29T13:05:00Z"/>
          <w:rFonts w:ascii="Times New Roman" w:hAnsi="Times New Roman" w:cs="Times New Roman"/>
        </w:rPr>
      </w:pPr>
      <w:ins w:id="617" w:author="Emma Fuller" w:date="2014-05-29T13:06:00Z">
        <w:r w:rsidRPr="00A46033">
          <w:rPr>
            <w:rFonts w:ascii="Times New Roman" w:hAnsi="Times New Roman" w:cs="Times New Roman"/>
          </w:rPr>
          <w:t xml:space="preserve">Fulton, E. A., </w:t>
        </w:r>
      </w:ins>
      <w:ins w:id="618" w:author="Emma Fuller" w:date="2014-05-29T15:39:00Z">
        <w:r w:rsidR="00EF5C1C" w:rsidRPr="00A46033">
          <w:rPr>
            <w:rFonts w:ascii="Times New Roman" w:hAnsi="Times New Roman" w:cs="Times New Roman"/>
          </w:rPr>
          <w:t xml:space="preserve">A. D. M. </w:t>
        </w:r>
      </w:ins>
      <w:ins w:id="619" w:author="Emma Fuller" w:date="2014-05-29T13:06:00Z">
        <w:r w:rsidRPr="00A46033">
          <w:rPr>
            <w:rFonts w:ascii="Times New Roman" w:hAnsi="Times New Roman" w:cs="Times New Roman"/>
          </w:rPr>
          <w:t>Smith,</w:t>
        </w:r>
      </w:ins>
      <w:ins w:id="620" w:author="Emma Fuller" w:date="2014-05-29T15:39:00Z">
        <w:r w:rsidR="00EF5C1C" w:rsidRPr="00A46033">
          <w:rPr>
            <w:rFonts w:ascii="Times New Roman" w:hAnsi="Times New Roman" w:cs="Times New Roman"/>
          </w:rPr>
          <w:t xml:space="preserve"> D. C.</w:t>
        </w:r>
      </w:ins>
      <w:ins w:id="621" w:author="Emma Fuller" w:date="2014-05-29T13:06:00Z">
        <w:r w:rsidRPr="00A46033">
          <w:rPr>
            <w:rFonts w:ascii="Times New Roman" w:hAnsi="Times New Roman" w:cs="Times New Roman"/>
          </w:rPr>
          <w:t xml:space="preserve"> Smi</w:t>
        </w:r>
        <w:r w:rsidR="00F94996" w:rsidRPr="00A46033">
          <w:rPr>
            <w:rFonts w:ascii="Times New Roman" w:hAnsi="Times New Roman" w:cs="Times New Roman"/>
          </w:rPr>
          <w:t xml:space="preserve">th, D. C., </w:t>
        </w:r>
        <w:r w:rsidR="00EF5C1C" w:rsidRPr="00A46033">
          <w:rPr>
            <w:rFonts w:ascii="Times New Roman" w:hAnsi="Times New Roman" w:cs="Times New Roman"/>
          </w:rPr>
          <w:t>and I. E.</w:t>
        </w:r>
        <w:r w:rsidR="00F94996" w:rsidRPr="00A46033">
          <w:rPr>
            <w:rFonts w:ascii="Times New Roman" w:hAnsi="Times New Roman" w:cs="Times New Roman"/>
          </w:rPr>
          <w:t xml:space="preserve"> van </w:t>
        </w:r>
        <w:proofErr w:type="spellStart"/>
        <w:r w:rsidR="00F94996" w:rsidRPr="00A46033">
          <w:rPr>
            <w:rFonts w:ascii="Times New Roman" w:hAnsi="Times New Roman" w:cs="Times New Roman"/>
          </w:rPr>
          <w:t>Putten</w:t>
        </w:r>
        <w:proofErr w:type="spellEnd"/>
        <w:r w:rsidR="00F94996" w:rsidRPr="00A46033">
          <w:rPr>
            <w:rFonts w:ascii="Times New Roman" w:hAnsi="Times New Roman" w:cs="Times New Roman"/>
          </w:rPr>
          <w:t>. 2011</w:t>
        </w:r>
        <w:r w:rsidRPr="00A46033">
          <w:rPr>
            <w:rFonts w:ascii="Times New Roman" w:hAnsi="Times New Roman" w:cs="Times New Roman"/>
          </w:rPr>
          <w:t xml:space="preserve">. Human </w:t>
        </w:r>
        <w:proofErr w:type="spellStart"/>
        <w:r w:rsidRPr="00A46033">
          <w:rPr>
            <w:rFonts w:ascii="Times New Roman" w:hAnsi="Times New Roman" w:cs="Times New Roman"/>
          </w:rPr>
          <w:t>behaviour</w:t>
        </w:r>
        <w:proofErr w:type="spellEnd"/>
        <w:r w:rsidRPr="00A46033">
          <w:rPr>
            <w:rFonts w:ascii="Times New Roman" w:hAnsi="Times New Roman" w:cs="Times New Roman"/>
          </w:rPr>
          <w:t xml:space="preserve">: The key source of uncertainty in fisheries management. </w:t>
        </w:r>
        <w:proofErr w:type="gramStart"/>
        <w:r w:rsidRPr="00A46033">
          <w:rPr>
            <w:rFonts w:ascii="Times New Roman" w:hAnsi="Times New Roman" w:cs="Times New Roman"/>
            <w:i/>
            <w:iCs/>
          </w:rPr>
          <w:t>Fish and Fisheries</w:t>
        </w:r>
        <w:r w:rsidRPr="00A46033">
          <w:rPr>
            <w:rFonts w:ascii="Times New Roman" w:hAnsi="Times New Roman" w:cs="Times New Roman"/>
          </w:rPr>
          <w:t xml:space="preserve">, </w:t>
        </w:r>
        <w:r w:rsidRPr="00A46033">
          <w:rPr>
            <w:rFonts w:ascii="Times New Roman" w:hAnsi="Times New Roman" w:cs="Times New Roman"/>
            <w:i/>
            <w:iCs/>
          </w:rPr>
          <w:t>12</w:t>
        </w:r>
        <w:r w:rsidR="00EF5C1C" w:rsidRPr="00A46033">
          <w:rPr>
            <w:rFonts w:ascii="Times New Roman" w:hAnsi="Times New Roman" w:cs="Times New Roman"/>
          </w:rPr>
          <w:t>: 2-17.</w:t>
        </w:r>
      </w:ins>
      <w:proofErr w:type="gramEnd"/>
    </w:p>
    <w:p w14:paraId="108B7EAA" w14:textId="7DBD475F"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Gaines, </w:t>
      </w:r>
      <w:ins w:id="622" w:author="Emma Fuller" w:date="2014-05-29T15:38:00Z">
        <w:r w:rsidR="00EF5C1C" w:rsidRPr="00A46033">
          <w:rPr>
            <w:rFonts w:ascii="Times New Roman" w:hAnsi="Times New Roman" w:cs="Times New Roman"/>
          </w:rPr>
          <w:t xml:space="preserve">S. </w:t>
        </w:r>
      </w:ins>
      <w:r w:rsidRPr="00A46033">
        <w:rPr>
          <w:rFonts w:ascii="Times New Roman" w:hAnsi="Times New Roman" w:cs="Times New Roman"/>
        </w:rPr>
        <w:t xml:space="preserve">D., </w:t>
      </w:r>
      <w:ins w:id="623" w:author="Emma Fuller" w:date="2014-05-29T15:38:00Z">
        <w:r w:rsidR="00EF5C1C" w:rsidRPr="00A46033">
          <w:rPr>
            <w:rFonts w:ascii="Times New Roman" w:hAnsi="Times New Roman" w:cs="Times New Roman"/>
          </w:rPr>
          <w:t xml:space="preserve">C. </w:t>
        </w:r>
      </w:ins>
      <w:r w:rsidRPr="00A46033">
        <w:rPr>
          <w:rFonts w:ascii="Times New Roman" w:hAnsi="Times New Roman" w:cs="Times New Roman"/>
        </w:rPr>
        <w:t xml:space="preserve">White, </w:t>
      </w:r>
      <w:ins w:id="624" w:author="Emma Fuller" w:date="2014-05-29T15:38:00Z">
        <w:r w:rsidR="00EF5C1C" w:rsidRPr="00A46033">
          <w:rPr>
            <w:rFonts w:ascii="Times New Roman" w:hAnsi="Times New Roman" w:cs="Times New Roman"/>
          </w:rPr>
          <w:t xml:space="preserve">M. </w:t>
        </w:r>
      </w:ins>
      <w:r w:rsidRPr="00A46033">
        <w:rPr>
          <w:rFonts w:ascii="Times New Roman" w:hAnsi="Times New Roman" w:cs="Times New Roman"/>
        </w:rPr>
        <w:t xml:space="preserve">H. Carr, and </w:t>
      </w:r>
      <w:ins w:id="625" w:author="Emma Fuller" w:date="2014-05-29T15:38:00Z">
        <w:r w:rsidR="00EF5C1C" w:rsidRPr="00A46033">
          <w:rPr>
            <w:rFonts w:ascii="Times New Roman" w:hAnsi="Times New Roman" w:cs="Times New Roman"/>
          </w:rPr>
          <w:t xml:space="preserve">S. </w:t>
        </w:r>
      </w:ins>
      <w:r w:rsidRPr="00A46033">
        <w:rPr>
          <w:rFonts w:ascii="Times New Roman" w:hAnsi="Times New Roman" w:cs="Times New Roman"/>
        </w:rPr>
        <w:t xml:space="preserve">R. </w:t>
      </w:r>
      <w:proofErr w:type="spellStart"/>
      <w:r w:rsidRPr="00A46033">
        <w:rPr>
          <w:rFonts w:ascii="Times New Roman" w:hAnsi="Times New Roman" w:cs="Times New Roman"/>
        </w:rPr>
        <w:t>Palumbi</w:t>
      </w:r>
      <w:proofErr w:type="spellEnd"/>
      <w:r w:rsidRPr="00A46033">
        <w:rPr>
          <w:rFonts w:ascii="Times New Roman" w:hAnsi="Times New Roman" w:cs="Times New Roman"/>
        </w:rPr>
        <w:t>. 2010</w:t>
      </w:r>
      <w:ins w:id="626" w:author="Emma Fuller" w:date="2014-05-29T14:51:00Z">
        <w:r w:rsidR="00145F91" w:rsidRPr="00A46033">
          <w:rPr>
            <w:rFonts w:ascii="Times New Roman" w:hAnsi="Times New Roman" w:cs="Times New Roman"/>
          </w:rPr>
          <w:t>a</w:t>
        </w:r>
      </w:ins>
      <w:r w:rsidRPr="00A46033">
        <w:rPr>
          <w:rFonts w:ascii="Times New Roman" w:hAnsi="Times New Roman" w:cs="Times New Roman"/>
        </w:rPr>
        <w:t xml:space="preserve">. Designing marine reserve networks for both conservation and fisheries management. </w:t>
      </w:r>
      <w:proofErr w:type="gramStart"/>
      <w:r w:rsidRPr="00A46033">
        <w:rPr>
          <w:rFonts w:ascii="Times New Roman" w:hAnsi="Times New Roman" w:cs="Times New Roman"/>
          <w:i/>
        </w:rPr>
        <w:t>Proc</w:t>
      </w:r>
      <w:ins w:id="627" w:author="Emma Fuller" w:date="2014-05-29T15:38:00Z">
        <w:r w:rsidR="00EF5C1C" w:rsidRPr="00A46033">
          <w:rPr>
            <w:rFonts w:ascii="Times New Roman" w:hAnsi="Times New Roman" w:cs="Times New Roman"/>
            <w:i/>
          </w:rPr>
          <w:t>eedings of the</w:t>
        </w:r>
      </w:ins>
      <w:r w:rsidRPr="00A46033">
        <w:rPr>
          <w:rFonts w:ascii="Times New Roman" w:hAnsi="Times New Roman" w:cs="Times New Roman"/>
          <w:i/>
        </w:rPr>
        <w:t xml:space="preserve"> Nat</w:t>
      </w:r>
      <w:ins w:id="628" w:author="Emma Fuller" w:date="2014-05-29T15:38:00Z">
        <w:r w:rsidR="00EF5C1C" w:rsidRPr="00A46033">
          <w:rPr>
            <w:rFonts w:ascii="Times New Roman" w:hAnsi="Times New Roman" w:cs="Times New Roman"/>
            <w:i/>
          </w:rPr>
          <w:t>iona</w:t>
        </w:r>
      </w:ins>
      <w:r w:rsidRPr="00A46033">
        <w:rPr>
          <w:rFonts w:ascii="Times New Roman" w:hAnsi="Times New Roman" w:cs="Times New Roman"/>
          <w:i/>
        </w:rPr>
        <w:t>l Acad</w:t>
      </w:r>
      <w:ins w:id="629" w:author="Emma Fuller" w:date="2014-05-29T15:39:00Z">
        <w:r w:rsidR="00EF5C1C" w:rsidRPr="00A46033">
          <w:rPr>
            <w:rFonts w:ascii="Times New Roman" w:hAnsi="Times New Roman" w:cs="Times New Roman"/>
            <w:i/>
          </w:rPr>
          <w:t>emy of</w:t>
        </w:r>
      </w:ins>
      <w:r w:rsidRPr="00A46033">
        <w:rPr>
          <w:rFonts w:ascii="Times New Roman" w:hAnsi="Times New Roman" w:cs="Times New Roman"/>
          <w:i/>
        </w:rPr>
        <w:t xml:space="preserve"> Sci</w:t>
      </w:r>
      <w:ins w:id="630" w:author="Emma Fuller" w:date="2014-05-29T15:39:00Z">
        <w:r w:rsidR="00EF5C1C" w:rsidRPr="00A46033">
          <w:rPr>
            <w:rFonts w:ascii="Times New Roman" w:hAnsi="Times New Roman" w:cs="Times New Roman"/>
            <w:i/>
          </w:rPr>
          <w:t>ences</w:t>
        </w:r>
      </w:ins>
      <w:r w:rsidRPr="00A46033">
        <w:rPr>
          <w:rFonts w:ascii="Times New Roman" w:hAnsi="Times New Roman" w:cs="Times New Roman"/>
          <w:i/>
        </w:rPr>
        <w:t xml:space="preserve"> USA</w:t>
      </w:r>
      <w:r w:rsidRPr="00A46033">
        <w:rPr>
          <w:rFonts w:ascii="Times New Roman" w:hAnsi="Times New Roman" w:cs="Times New Roman"/>
        </w:rPr>
        <w:t xml:space="preserve"> 107: 18286–93.</w:t>
      </w:r>
      <w:proofErr w:type="gramEnd"/>
    </w:p>
    <w:p w14:paraId="1B4C3CB6" w14:textId="46589B20" w:rsidR="00145F91" w:rsidRPr="00A46033" w:rsidRDefault="00145F91" w:rsidP="00280355">
      <w:pPr>
        <w:rPr>
          <w:ins w:id="631" w:author="Emma Fuller" w:date="2014-05-29T14:51:00Z"/>
          <w:rFonts w:ascii="Times New Roman" w:hAnsi="Times New Roman" w:cs="Times New Roman"/>
        </w:rPr>
      </w:pPr>
      <w:r w:rsidRPr="00A46033">
        <w:rPr>
          <w:rFonts w:ascii="Times New Roman" w:hAnsi="Times New Roman" w:cs="Times New Roman"/>
        </w:rPr>
        <w:t xml:space="preserve">Gaines, </w:t>
      </w:r>
      <w:ins w:id="632" w:author="Emma Fuller" w:date="2014-05-29T15:37:00Z">
        <w:r w:rsidR="00EF5C1C" w:rsidRPr="00A46033">
          <w:rPr>
            <w:rFonts w:ascii="Times New Roman" w:hAnsi="Times New Roman" w:cs="Times New Roman"/>
          </w:rPr>
          <w:t xml:space="preserve">S. </w:t>
        </w:r>
      </w:ins>
      <w:r w:rsidRPr="00A46033">
        <w:rPr>
          <w:rFonts w:ascii="Times New Roman" w:hAnsi="Times New Roman" w:cs="Times New Roman"/>
        </w:rPr>
        <w:t>D.,</w:t>
      </w:r>
      <w:ins w:id="633" w:author="Emma Fuller" w:date="2014-05-29T15:37:00Z">
        <w:r w:rsidR="00EF5C1C" w:rsidRPr="00A46033">
          <w:rPr>
            <w:rFonts w:ascii="Times New Roman" w:hAnsi="Times New Roman" w:cs="Times New Roman"/>
          </w:rPr>
          <w:t xml:space="preserve"> S. </w:t>
        </w:r>
      </w:ins>
      <w:r w:rsidRPr="00A46033">
        <w:rPr>
          <w:rFonts w:ascii="Times New Roman" w:hAnsi="Times New Roman" w:cs="Times New Roman"/>
        </w:rPr>
        <w:t xml:space="preserve">E. Lester, </w:t>
      </w:r>
      <w:ins w:id="634" w:author="Emma Fuller" w:date="2014-05-29T15:37:00Z">
        <w:r w:rsidR="00EF5C1C" w:rsidRPr="00A46033">
          <w:rPr>
            <w:rFonts w:ascii="Times New Roman" w:hAnsi="Times New Roman" w:cs="Times New Roman"/>
          </w:rPr>
          <w:t xml:space="preserve">K. </w:t>
        </w:r>
      </w:ins>
      <w:proofErr w:type="spellStart"/>
      <w:r w:rsidRPr="00A46033">
        <w:rPr>
          <w:rFonts w:ascii="Times New Roman" w:hAnsi="Times New Roman" w:cs="Times New Roman"/>
        </w:rPr>
        <w:t>Grorud-Colvert</w:t>
      </w:r>
      <w:proofErr w:type="spellEnd"/>
      <w:r w:rsidRPr="00A46033">
        <w:rPr>
          <w:rFonts w:ascii="Times New Roman" w:hAnsi="Times New Roman" w:cs="Times New Roman"/>
        </w:rPr>
        <w:t xml:space="preserve">, </w:t>
      </w:r>
      <w:ins w:id="635" w:author="Emma Fuller" w:date="2014-05-29T15:37:00Z">
        <w:r w:rsidR="00EF5C1C" w:rsidRPr="00A46033">
          <w:rPr>
            <w:rFonts w:ascii="Times New Roman" w:hAnsi="Times New Roman" w:cs="Times New Roman"/>
          </w:rPr>
          <w:t xml:space="preserve">C. </w:t>
        </w:r>
      </w:ins>
      <w:r w:rsidRPr="00A46033">
        <w:rPr>
          <w:rFonts w:ascii="Times New Roman" w:hAnsi="Times New Roman" w:cs="Times New Roman"/>
        </w:rPr>
        <w:t xml:space="preserve">Costello, and </w:t>
      </w:r>
      <w:ins w:id="636" w:author="Emma Fuller" w:date="2014-05-29T15:37:00Z">
        <w:r w:rsidR="00EF5C1C" w:rsidRPr="00A46033">
          <w:rPr>
            <w:rFonts w:ascii="Times New Roman" w:hAnsi="Times New Roman" w:cs="Times New Roman"/>
          </w:rPr>
          <w:t xml:space="preserve">R. </w:t>
        </w:r>
      </w:ins>
      <w:proofErr w:type="spellStart"/>
      <w:r w:rsidRPr="00A46033">
        <w:rPr>
          <w:rFonts w:ascii="Times New Roman" w:hAnsi="Times New Roman" w:cs="Times New Roman"/>
        </w:rPr>
        <w:t>Pollnac</w:t>
      </w:r>
      <w:proofErr w:type="spellEnd"/>
      <w:r w:rsidRPr="00A46033">
        <w:rPr>
          <w:rFonts w:ascii="Times New Roman" w:hAnsi="Times New Roman" w:cs="Times New Roman"/>
        </w:rPr>
        <w:t>. 2010</w:t>
      </w:r>
      <w:ins w:id="637" w:author="Emma Fuller" w:date="2014-05-29T14:51:00Z">
        <w:r w:rsidRPr="00A46033">
          <w:rPr>
            <w:rFonts w:ascii="Times New Roman" w:hAnsi="Times New Roman" w:cs="Times New Roman"/>
          </w:rPr>
          <w:t>b</w:t>
        </w:r>
      </w:ins>
      <w:r w:rsidRPr="00A46033">
        <w:rPr>
          <w:rFonts w:ascii="Times New Roman" w:hAnsi="Times New Roman" w:cs="Times New Roman"/>
        </w:rPr>
        <w:t xml:space="preserve">. Evolving science of marine reserves: new developments and emerging research frontiers. </w:t>
      </w:r>
      <w:proofErr w:type="gramStart"/>
      <w:r w:rsidRPr="00A46033">
        <w:rPr>
          <w:rFonts w:ascii="Times New Roman" w:hAnsi="Times New Roman" w:cs="Times New Roman"/>
          <w:i/>
        </w:rPr>
        <w:t>Proc</w:t>
      </w:r>
      <w:ins w:id="638" w:author="Emma Fuller" w:date="2014-05-29T15:37:00Z">
        <w:r w:rsidR="00EF5C1C" w:rsidRPr="00A46033">
          <w:rPr>
            <w:rFonts w:ascii="Times New Roman" w:hAnsi="Times New Roman" w:cs="Times New Roman"/>
            <w:i/>
          </w:rPr>
          <w:t>eedings of the</w:t>
        </w:r>
      </w:ins>
      <w:r w:rsidRPr="00A46033">
        <w:rPr>
          <w:rFonts w:ascii="Times New Roman" w:hAnsi="Times New Roman" w:cs="Times New Roman"/>
          <w:i/>
        </w:rPr>
        <w:t xml:space="preserve"> </w:t>
      </w:r>
      <w:proofErr w:type="spellStart"/>
      <w:r w:rsidRPr="00A46033">
        <w:rPr>
          <w:rFonts w:ascii="Times New Roman" w:hAnsi="Times New Roman" w:cs="Times New Roman"/>
          <w:i/>
        </w:rPr>
        <w:t>Nat</w:t>
      </w:r>
      <w:ins w:id="639" w:author="Emma Fuller" w:date="2014-05-29T15:37:00Z">
        <w:r w:rsidR="00EF5C1C" w:rsidRPr="00A46033">
          <w:rPr>
            <w:rFonts w:ascii="Times New Roman" w:hAnsi="Times New Roman" w:cs="Times New Roman"/>
            <w:i/>
          </w:rPr>
          <w:t>ationa</w:t>
        </w:r>
      </w:ins>
      <w:r w:rsidRPr="00A46033">
        <w:rPr>
          <w:rFonts w:ascii="Times New Roman" w:hAnsi="Times New Roman" w:cs="Times New Roman"/>
          <w:i/>
        </w:rPr>
        <w:t>l</w:t>
      </w:r>
      <w:proofErr w:type="spellEnd"/>
      <w:r w:rsidRPr="00A46033">
        <w:rPr>
          <w:rFonts w:ascii="Times New Roman" w:hAnsi="Times New Roman" w:cs="Times New Roman"/>
          <w:i/>
        </w:rPr>
        <w:t xml:space="preserve"> Acad</w:t>
      </w:r>
      <w:ins w:id="640" w:author="Emma Fuller" w:date="2014-05-29T15:37:00Z">
        <w:r w:rsidR="00EF5C1C" w:rsidRPr="00A46033">
          <w:rPr>
            <w:rFonts w:ascii="Times New Roman" w:hAnsi="Times New Roman" w:cs="Times New Roman"/>
            <w:i/>
          </w:rPr>
          <w:t>emy of</w:t>
        </w:r>
      </w:ins>
      <w:r w:rsidRPr="00A46033">
        <w:rPr>
          <w:rFonts w:ascii="Times New Roman" w:hAnsi="Times New Roman" w:cs="Times New Roman"/>
          <w:i/>
        </w:rPr>
        <w:t xml:space="preserve"> Sci</w:t>
      </w:r>
      <w:ins w:id="641" w:author="Emma Fuller" w:date="2014-05-29T15:37:00Z">
        <w:r w:rsidR="00EF5C1C" w:rsidRPr="00A46033">
          <w:rPr>
            <w:rFonts w:ascii="Times New Roman" w:hAnsi="Times New Roman" w:cs="Times New Roman"/>
            <w:i/>
          </w:rPr>
          <w:t>ence</w:t>
        </w:r>
      </w:ins>
      <w:ins w:id="642" w:author="Emma Fuller" w:date="2014-05-29T15:38:00Z">
        <w:r w:rsidR="00EF5C1C" w:rsidRPr="00A46033">
          <w:rPr>
            <w:rFonts w:ascii="Times New Roman" w:hAnsi="Times New Roman" w:cs="Times New Roman"/>
            <w:i/>
          </w:rPr>
          <w:t>s</w:t>
        </w:r>
      </w:ins>
      <w:r w:rsidRPr="00A46033">
        <w:rPr>
          <w:rFonts w:ascii="Times New Roman" w:hAnsi="Times New Roman" w:cs="Times New Roman"/>
          <w:i/>
        </w:rPr>
        <w:t xml:space="preserve"> USA</w:t>
      </w:r>
      <w:r w:rsidRPr="00A46033">
        <w:rPr>
          <w:rFonts w:ascii="Times New Roman" w:hAnsi="Times New Roman" w:cs="Times New Roman"/>
        </w:rPr>
        <w:t xml:space="preserve"> 107: 18251–5.</w:t>
      </w:r>
      <w:proofErr w:type="gramEnd"/>
    </w:p>
    <w:p w14:paraId="2B344239" w14:textId="4C99B9EA" w:rsidR="00CB742B" w:rsidRPr="00A46033" w:rsidRDefault="00F240E3" w:rsidP="00280355">
      <w:pPr>
        <w:rPr>
          <w:ins w:id="643" w:author="M P" w:date="2014-05-22T21:57:00Z"/>
          <w:rFonts w:ascii="Times New Roman" w:hAnsi="Times New Roman" w:cs="Times New Roman"/>
        </w:rPr>
      </w:pPr>
      <w:r w:rsidRPr="00A46033">
        <w:rPr>
          <w:rFonts w:ascii="Times New Roman" w:hAnsi="Times New Roman" w:cs="Times New Roman"/>
        </w:rPr>
        <w:t xml:space="preserve">Gaylord, </w:t>
      </w:r>
      <w:ins w:id="644" w:author="Emma Fuller" w:date="2014-05-29T15:36:00Z">
        <w:r w:rsidR="00EF5C1C" w:rsidRPr="00A46033">
          <w:rPr>
            <w:rFonts w:ascii="Times New Roman" w:hAnsi="Times New Roman" w:cs="Times New Roman"/>
          </w:rPr>
          <w:t>B.</w:t>
        </w:r>
      </w:ins>
      <w:r w:rsidRPr="00A46033">
        <w:rPr>
          <w:rFonts w:ascii="Times New Roman" w:hAnsi="Times New Roman" w:cs="Times New Roman"/>
        </w:rPr>
        <w:t>, S</w:t>
      </w:r>
      <w:ins w:id="645" w:author="Emma Fuller" w:date="2014-05-29T15:36:00Z">
        <w:r w:rsidR="00EF5C1C" w:rsidRPr="00A46033">
          <w:rPr>
            <w:rFonts w:ascii="Times New Roman" w:hAnsi="Times New Roman" w:cs="Times New Roman"/>
          </w:rPr>
          <w:t>.</w:t>
        </w:r>
      </w:ins>
      <w:r w:rsidRPr="00A46033">
        <w:rPr>
          <w:rFonts w:ascii="Times New Roman" w:hAnsi="Times New Roman" w:cs="Times New Roman"/>
        </w:rPr>
        <w:t xml:space="preserve"> D. Gaines, D</w:t>
      </w:r>
      <w:ins w:id="646" w:author="Emma Fuller" w:date="2014-05-29T15:36:00Z">
        <w:r w:rsidR="00EF5C1C" w:rsidRPr="00A46033">
          <w:rPr>
            <w:rFonts w:ascii="Times New Roman" w:hAnsi="Times New Roman" w:cs="Times New Roman"/>
          </w:rPr>
          <w:t>.</w:t>
        </w:r>
      </w:ins>
      <w:r w:rsidRPr="00A46033">
        <w:rPr>
          <w:rFonts w:ascii="Times New Roman" w:hAnsi="Times New Roman" w:cs="Times New Roman"/>
        </w:rPr>
        <w:t xml:space="preserve"> A. Siegel, and M</w:t>
      </w:r>
      <w:ins w:id="647" w:author="Emma Fuller" w:date="2014-05-29T15:36:00Z">
        <w:r w:rsidR="00EF5C1C" w:rsidRPr="00A46033">
          <w:rPr>
            <w:rFonts w:ascii="Times New Roman" w:hAnsi="Times New Roman" w:cs="Times New Roman"/>
          </w:rPr>
          <w:t>.</w:t>
        </w:r>
      </w:ins>
      <w:r w:rsidRPr="00A46033">
        <w:rPr>
          <w:rFonts w:ascii="Times New Roman" w:hAnsi="Times New Roman" w:cs="Times New Roman"/>
        </w:rPr>
        <w:t xml:space="preserve"> H. Carr. 2005. Marine reserves exploit population structure and life history in potentially improving fisheries yields. </w:t>
      </w:r>
      <w:proofErr w:type="gramStart"/>
      <w:r w:rsidRPr="00A46033">
        <w:rPr>
          <w:rFonts w:ascii="Times New Roman" w:hAnsi="Times New Roman" w:cs="Times New Roman"/>
          <w:i/>
        </w:rPr>
        <w:t>Ecological Applications</w:t>
      </w:r>
      <w:r w:rsidRPr="00A46033">
        <w:rPr>
          <w:rFonts w:ascii="Times New Roman" w:hAnsi="Times New Roman" w:cs="Times New Roman"/>
        </w:rPr>
        <w:t xml:space="preserve"> 15: 2180–2191.</w:t>
      </w:r>
      <w:proofErr w:type="gramEnd"/>
    </w:p>
    <w:p w14:paraId="0EDD4200" w14:textId="63931831" w:rsidR="00CB742B" w:rsidRPr="00A46033" w:rsidRDefault="00CB742B" w:rsidP="00280355">
      <w:pPr>
        <w:rPr>
          <w:ins w:id="648" w:author="M P" w:date="2014-05-22T21:57:00Z"/>
          <w:rFonts w:ascii="Times New Roman" w:hAnsi="Times New Roman" w:cs="Times New Roman"/>
        </w:rPr>
      </w:pPr>
      <w:proofErr w:type="gramStart"/>
      <w:ins w:id="649" w:author="M P" w:date="2014-05-22T21:57:00Z">
        <w:r w:rsidRPr="00A46033">
          <w:rPr>
            <w:rFonts w:ascii="Times New Roman" w:hAnsi="Times New Roman" w:cs="Times New Roman"/>
          </w:rPr>
          <w:t xml:space="preserve">Gilman, S.E., </w:t>
        </w:r>
      </w:ins>
      <w:ins w:id="650" w:author="Emma Fuller" w:date="2014-05-29T15:35:00Z">
        <w:r w:rsidR="00EF5C1C" w:rsidRPr="00A46033">
          <w:rPr>
            <w:rFonts w:ascii="Times New Roman" w:hAnsi="Times New Roman" w:cs="Times New Roman"/>
          </w:rPr>
          <w:t xml:space="preserve">M. C. </w:t>
        </w:r>
      </w:ins>
      <w:ins w:id="651" w:author="M P" w:date="2014-05-22T21:57:00Z">
        <w:r w:rsidRPr="00A46033">
          <w:rPr>
            <w:rFonts w:ascii="Times New Roman" w:hAnsi="Times New Roman" w:cs="Times New Roman"/>
          </w:rPr>
          <w:t>Urban</w:t>
        </w:r>
      </w:ins>
      <w:ins w:id="652" w:author="Emma Fuller" w:date="2014-05-29T15:36:00Z">
        <w:r w:rsidR="00EF5C1C" w:rsidRPr="00A46033">
          <w:rPr>
            <w:rFonts w:ascii="Times New Roman" w:hAnsi="Times New Roman" w:cs="Times New Roman"/>
          </w:rPr>
          <w:t>, J. J.</w:t>
        </w:r>
      </w:ins>
      <w:ins w:id="653" w:author="M P" w:date="2014-05-22T21:57:00Z">
        <w:r w:rsidRPr="00A46033">
          <w:rPr>
            <w:rFonts w:ascii="Times New Roman" w:hAnsi="Times New Roman" w:cs="Times New Roman"/>
          </w:rPr>
          <w:t xml:space="preserve"> Tewksbury, </w:t>
        </w:r>
      </w:ins>
      <w:ins w:id="654" w:author="Emma Fuller" w:date="2014-05-29T15:36:00Z">
        <w:r w:rsidR="00EF5C1C" w:rsidRPr="00A46033">
          <w:rPr>
            <w:rFonts w:ascii="Times New Roman" w:hAnsi="Times New Roman" w:cs="Times New Roman"/>
          </w:rPr>
          <w:t xml:space="preserve">G. W. </w:t>
        </w:r>
      </w:ins>
      <w:ins w:id="655" w:author="M P" w:date="2014-05-22T21:57:00Z">
        <w:r w:rsidRPr="00A46033">
          <w:rPr>
            <w:rFonts w:ascii="Times New Roman" w:hAnsi="Times New Roman" w:cs="Times New Roman"/>
          </w:rPr>
          <w:t xml:space="preserve">Gilchrist, </w:t>
        </w:r>
      </w:ins>
      <w:ins w:id="656" w:author="Emma Fuller" w:date="2014-05-29T15:36:00Z">
        <w:r w:rsidR="00EF5C1C" w:rsidRPr="00A46033">
          <w:rPr>
            <w:rFonts w:ascii="Times New Roman" w:hAnsi="Times New Roman" w:cs="Times New Roman"/>
          </w:rPr>
          <w:t>and R. D.</w:t>
        </w:r>
      </w:ins>
      <w:ins w:id="657" w:author="M P" w:date="2014-05-22T21:57:00Z">
        <w:r w:rsidRPr="00A46033">
          <w:rPr>
            <w:rFonts w:ascii="Times New Roman" w:hAnsi="Times New Roman" w:cs="Times New Roman"/>
          </w:rPr>
          <w:t xml:space="preserve"> Holt.</w:t>
        </w:r>
        <w:proofErr w:type="gramEnd"/>
        <w:r w:rsidRPr="00A46033">
          <w:rPr>
            <w:rFonts w:ascii="Times New Roman" w:hAnsi="Times New Roman" w:cs="Times New Roman"/>
          </w:rPr>
          <w:t xml:space="preserve"> 2010. A framework for community interactions under climate change. </w:t>
        </w:r>
        <w:proofErr w:type="gramStart"/>
        <w:r w:rsidRPr="00A46033">
          <w:rPr>
            <w:rFonts w:ascii="Times New Roman" w:hAnsi="Times New Roman" w:cs="Times New Roman"/>
          </w:rPr>
          <w:t>Trends</w:t>
        </w:r>
      </w:ins>
      <w:ins w:id="658" w:author="Emma Fuller" w:date="2014-05-29T15:36:00Z">
        <w:r w:rsidR="00EF5C1C" w:rsidRPr="00A46033">
          <w:rPr>
            <w:rFonts w:ascii="Times New Roman" w:hAnsi="Times New Roman" w:cs="Times New Roman"/>
          </w:rPr>
          <w:t xml:space="preserve"> in</w:t>
        </w:r>
      </w:ins>
      <w:ins w:id="659" w:author="M P" w:date="2014-05-22T21:57:00Z">
        <w:r w:rsidRPr="00A46033">
          <w:rPr>
            <w:rFonts w:ascii="Times New Roman" w:hAnsi="Times New Roman" w:cs="Times New Roman"/>
          </w:rPr>
          <w:t xml:space="preserve"> Ecol</w:t>
        </w:r>
      </w:ins>
      <w:ins w:id="660" w:author="Emma Fuller" w:date="2014-05-29T15:36:00Z">
        <w:r w:rsidR="00EF5C1C" w:rsidRPr="00A46033">
          <w:rPr>
            <w:rFonts w:ascii="Times New Roman" w:hAnsi="Times New Roman" w:cs="Times New Roman"/>
          </w:rPr>
          <w:t>ogy and</w:t>
        </w:r>
      </w:ins>
      <w:ins w:id="661" w:author="M P" w:date="2014-05-22T21:57:00Z">
        <w:r w:rsidRPr="00A46033">
          <w:rPr>
            <w:rFonts w:ascii="Times New Roman" w:hAnsi="Times New Roman" w:cs="Times New Roman"/>
          </w:rPr>
          <w:t xml:space="preserve"> Evol</w:t>
        </w:r>
      </w:ins>
      <w:ins w:id="662" w:author="Emma Fuller" w:date="2014-05-29T15:36:00Z">
        <w:r w:rsidR="00EF5C1C" w:rsidRPr="00A46033">
          <w:rPr>
            <w:rFonts w:ascii="Times New Roman" w:hAnsi="Times New Roman" w:cs="Times New Roman"/>
          </w:rPr>
          <w:t>ution</w:t>
        </w:r>
      </w:ins>
      <w:ins w:id="663" w:author="M P" w:date="2014-05-22T21:57:00Z">
        <w:r w:rsidRPr="00A46033">
          <w:rPr>
            <w:rFonts w:ascii="Times New Roman" w:hAnsi="Times New Roman" w:cs="Times New Roman"/>
          </w:rPr>
          <w:t xml:space="preserve"> 25: 325–331.</w:t>
        </w:r>
        <w:proofErr w:type="gramEnd"/>
      </w:ins>
    </w:p>
    <w:p w14:paraId="1D8FFD96" w14:textId="552D5586"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Guisan</w:t>
      </w:r>
      <w:proofErr w:type="spellEnd"/>
      <w:r w:rsidRPr="00A46033">
        <w:rPr>
          <w:rFonts w:ascii="Times New Roman" w:hAnsi="Times New Roman" w:cs="Times New Roman"/>
        </w:rPr>
        <w:t>, A</w:t>
      </w:r>
      <w:ins w:id="664" w:author="Emma Fuller" w:date="2014-05-29T15:35:00Z">
        <w:r w:rsidR="00EF5C1C" w:rsidRPr="00A46033">
          <w:rPr>
            <w:rFonts w:ascii="Times New Roman" w:hAnsi="Times New Roman" w:cs="Times New Roman"/>
          </w:rPr>
          <w:t>.</w:t>
        </w:r>
      </w:ins>
      <w:r w:rsidRPr="00A46033">
        <w:rPr>
          <w:rFonts w:ascii="Times New Roman" w:hAnsi="Times New Roman" w:cs="Times New Roman"/>
        </w:rPr>
        <w:t xml:space="preserve"> and </w:t>
      </w:r>
      <w:ins w:id="665" w:author="Emma Fuller" w:date="2014-05-29T15:35:00Z">
        <w:r w:rsidR="00EF5C1C" w:rsidRPr="00A46033">
          <w:rPr>
            <w:rFonts w:ascii="Times New Roman" w:hAnsi="Times New Roman" w:cs="Times New Roman"/>
          </w:rPr>
          <w:t xml:space="preserve">W. </w:t>
        </w:r>
      </w:ins>
      <w:proofErr w:type="spellStart"/>
      <w:r w:rsidRPr="00A46033">
        <w:rPr>
          <w:rFonts w:ascii="Times New Roman" w:hAnsi="Times New Roman" w:cs="Times New Roman"/>
        </w:rPr>
        <w:t>Thuiller</w:t>
      </w:r>
      <w:proofErr w:type="spellEnd"/>
      <w:r w:rsidRPr="00A46033">
        <w:rPr>
          <w:rFonts w:ascii="Times New Roman" w:hAnsi="Times New Roman" w:cs="Times New Roman"/>
        </w:rPr>
        <w:t xml:space="preserve">. 2005. Predicting species distribution: offering more than simple habitat models. </w:t>
      </w:r>
      <w:proofErr w:type="gramStart"/>
      <w:r w:rsidRPr="00A46033">
        <w:rPr>
          <w:rFonts w:ascii="Times New Roman" w:hAnsi="Times New Roman" w:cs="Times New Roman"/>
          <w:i/>
        </w:rPr>
        <w:t>Ecology Letters</w:t>
      </w:r>
      <w:r w:rsidRPr="00A46033">
        <w:rPr>
          <w:rFonts w:ascii="Times New Roman" w:hAnsi="Times New Roman" w:cs="Times New Roman"/>
        </w:rPr>
        <w:t xml:space="preserve"> 8: 993–1009</w:t>
      </w:r>
      <w:ins w:id="666" w:author="Emma Fuller" w:date="2014-05-29T15:35:00Z">
        <w:r w:rsidR="00EF5C1C" w:rsidRPr="00A46033">
          <w:rPr>
            <w:rFonts w:ascii="Times New Roman" w:hAnsi="Times New Roman" w:cs="Times New Roman"/>
          </w:rPr>
          <w:t>.</w:t>
        </w:r>
      </w:ins>
      <w:proofErr w:type="gramEnd"/>
    </w:p>
    <w:p w14:paraId="380012FF" w14:textId="7FD470D8"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Guisan</w:t>
      </w:r>
      <w:proofErr w:type="spellEnd"/>
      <w:r w:rsidRPr="00A46033">
        <w:rPr>
          <w:rFonts w:ascii="Times New Roman" w:hAnsi="Times New Roman" w:cs="Times New Roman"/>
        </w:rPr>
        <w:t>, A</w:t>
      </w:r>
      <w:ins w:id="667" w:author="Emma Fuller" w:date="2014-05-29T15:35:00Z">
        <w:r w:rsidR="00EF5C1C" w:rsidRPr="00A46033">
          <w:rPr>
            <w:rFonts w:ascii="Times New Roman" w:hAnsi="Times New Roman" w:cs="Times New Roman"/>
          </w:rPr>
          <w:t>.</w:t>
        </w:r>
      </w:ins>
      <w:r w:rsidRPr="00A46033">
        <w:rPr>
          <w:rFonts w:ascii="Times New Roman" w:hAnsi="Times New Roman" w:cs="Times New Roman"/>
        </w:rPr>
        <w:t xml:space="preserve"> and </w:t>
      </w:r>
      <w:ins w:id="668" w:author="Emma Fuller" w:date="2014-05-29T15:35:00Z">
        <w:r w:rsidR="00EF5C1C" w:rsidRPr="00A46033">
          <w:rPr>
            <w:rFonts w:ascii="Times New Roman" w:hAnsi="Times New Roman" w:cs="Times New Roman"/>
          </w:rPr>
          <w:t xml:space="preserve">N. </w:t>
        </w:r>
      </w:ins>
      <w:r w:rsidRPr="00A46033">
        <w:rPr>
          <w:rFonts w:ascii="Times New Roman" w:hAnsi="Times New Roman" w:cs="Times New Roman"/>
        </w:rPr>
        <w:t xml:space="preserve">E. Zimmermann. 2000. Predictive habitat distribution models in ecology. </w:t>
      </w:r>
      <w:proofErr w:type="gramStart"/>
      <w:r w:rsidRPr="00A46033">
        <w:rPr>
          <w:rFonts w:ascii="Times New Roman" w:hAnsi="Times New Roman" w:cs="Times New Roman"/>
          <w:i/>
        </w:rPr>
        <w:t xml:space="preserve">Ecological </w:t>
      </w:r>
      <w:proofErr w:type="spellStart"/>
      <w:r w:rsidRPr="00A46033">
        <w:rPr>
          <w:rFonts w:ascii="Times New Roman" w:hAnsi="Times New Roman" w:cs="Times New Roman"/>
          <w:i/>
        </w:rPr>
        <w:t>modelling</w:t>
      </w:r>
      <w:proofErr w:type="spellEnd"/>
      <w:r w:rsidRPr="00A46033">
        <w:rPr>
          <w:rFonts w:ascii="Times New Roman" w:hAnsi="Times New Roman" w:cs="Times New Roman"/>
        </w:rPr>
        <w:t xml:space="preserve"> 135: 147–186.</w:t>
      </w:r>
      <w:proofErr w:type="gramEnd"/>
    </w:p>
    <w:p w14:paraId="75E5A09E" w14:textId="0D84D8F5"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Gurevitch</w:t>
      </w:r>
      <w:proofErr w:type="spellEnd"/>
      <w:r w:rsidRPr="00A46033">
        <w:rPr>
          <w:rFonts w:ascii="Times New Roman" w:hAnsi="Times New Roman" w:cs="Times New Roman"/>
        </w:rPr>
        <w:t xml:space="preserve">, </w:t>
      </w:r>
      <w:ins w:id="669" w:author="Emma Fuller" w:date="2014-05-29T15:34:00Z">
        <w:r w:rsidR="00EF5C1C" w:rsidRPr="00A46033">
          <w:rPr>
            <w:rFonts w:ascii="Times New Roman" w:hAnsi="Times New Roman" w:cs="Times New Roman"/>
          </w:rPr>
          <w:t>J.</w:t>
        </w:r>
      </w:ins>
      <w:r w:rsidRPr="00A46033">
        <w:rPr>
          <w:rFonts w:ascii="Times New Roman" w:hAnsi="Times New Roman" w:cs="Times New Roman"/>
        </w:rPr>
        <w:t xml:space="preserve">, </w:t>
      </w:r>
      <w:ins w:id="670" w:author="Emma Fuller" w:date="2014-05-29T15:34:00Z">
        <w:r w:rsidR="00EF5C1C" w:rsidRPr="00A46033">
          <w:rPr>
            <w:rFonts w:ascii="Times New Roman" w:hAnsi="Times New Roman" w:cs="Times New Roman"/>
          </w:rPr>
          <w:t xml:space="preserve">J. </w:t>
        </w:r>
      </w:ins>
      <w:r w:rsidRPr="00A46033">
        <w:rPr>
          <w:rFonts w:ascii="Times New Roman" w:hAnsi="Times New Roman" w:cs="Times New Roman"/>
        </w:rPr>
        <w:t xml:space="preserve">A. Morrison, and </w:t>
      </w:r>
      <w:ins w:id="671" w:author="Emma Fuller" w:date="2014-05-29T15:34:00Z">
        <w:r w:rsidR="00EF5C1C" w:rsidRPr="00A46033">
          <w:rPr>
            <w:rFonts w:ascii="Times New Roman" w:hAnsi="Times New Roman" w:cs="Times New Roman"/>
          </w:rPr>
          <w:t xml:space="preserve">L. </w:t>
        </w:r>
      </w:ins>
      <w:r w:rsidRPr="00A46033">
        <w:rPr>
          <w:rFonts w:ascii="Times New Roman" w:hAnsi="Times New Roman" w:cs="Times New Roman"/>
        </w:rPr>
        <w:t xml:space="preserve">V. Hedges. 2000. The Interaction between Competition and Predation: A </w:t>
      </w:r>
      <w:proofErr w:type="spellStart"/>
      <w:r w:rsidRPr="00A46033">
        <w:rPr>
          <w:rFonts w:ascii="Times New Roman" w:hAnsi="Times New Roman" w:cs="Times New Roman"/>
        </w:rPr>
        <w:t>Metaanalysis</w:t>
      </w:r>
      <w:proofErr w:type="spellEnd"/>
      <w:r w:rsidRPr="00A46033">
        <w:rPr>
          <w:rFonts w:ascii="Times New Roman" w:hAnsi="Times New Roman" w:cs="Times New Roman"/>
        </w:rPr>
        <w:t xml:space="preserve"> of Field Experiments. </w:t>
      </w:r>
      <w:proofErr w:type="gramStart"/>
      <w:r w:rsidRPr="00A46033">
        <w:rPr>
          <w:rFonts w:ascii="Times New Roman" w:hAnsi="Times New Roman" w:cs="Times New Roman"/>
          <w:i/>
        </w:rPr>
        <w:t>The American Naturalist</w:t>
      </w:r>
      <w:r w:rsidRPr="00A46033">
        <w:rPr>
          <w:rFonts w:ascii="Times New Roman" w:hAnsi="Times New Roman" w:cs="Times New Roman"/>
        </w:rPr>
        <w:t xml:space="preserve"> 155: 435–453.</w:t>
      </w:r>
      <w:proofErr w:type="gramEnd"/>
    </w:p>
    <w:p w14:paraId="054FC164" w14:textId="19F20456"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Halpern, </w:t>
      </w:r>
      <w:ins w:id="672" w:author="Emma Fuller" w:date="2014-05-29T15:33:00Z">
        <w:r w:rsidR="00EF5C1C" w:rsidRPr="00A46033">
          <w:rPr>
            <w:rFonts w:ascii="Times New Roman" w:hAnsi="Times New Roman" w:cs="Times New Roman"/>
          </w:rPr>
          <w:t xml:space="preserve">B. </w:t>
        </w:r>
      </w:ins>
      <w:r w:rsidRPr="00A46033">
        <w:rPr>
          <w:rFonts w:ascii="Times New Roman" w:hAnsi="Times New Roman" w:cs="Times New Roman"/>
        </w:rPr>
        <w:t xml:space="preserve">S., et al. 2008. </w:t>
      </w:r>
      <w:proofErr w:type="gramStart"/>
      <w:r w:rsidRPr="00A46033">
        <w:rPr>
          <w:rFonts w:ascii="Times New Roman" w:hAnsi="Times New Roman" w:cs="Times New Roman"/>
        </w:rPr>
        <w:t>A global map of human impact on marine ecosystems.</w:t>
      </w:r>
      <w:proofErr w:type="gramEnd"/>
      <w:r w:rsidRPr="00A46033">
        <w:rPr>
          <w:rFonts w:ascii="Times New Roman" w:hAnsi="Times New Roman" w:cs="Times New Roman"/>
        </w:rPr>
        <w:t xml:space="preserve"> </w:t>
      </w:r>
      <w:proofErr w:type="gramStart"/>
      <w:r w:rsidRPr="00A46033">
        <w:rPr>
          <w:rFonts w:ascii="Times New Roman" w:hAnsi="Times New Roman" w:cs="Times New Roman"/>
          <w:i/>
        </w:rPr>
        <w:t>Science</w:t>
      </w:r>
      <w:r w:rsidRPr="00A46033">
        <w:rPr>
          <w:rFonts w:ascii="Times New Roman" w:hAnsi="Times New Roman" w:cs="Times New Roman"/>
        </w:rPr>
        <w:t xml:space="preserve"> 319: 948–52.</w:t>
      </w:r>
      <w:proofErr w:type="gramEnd"/>
    </w:p>
    <w:p w14:paraId="5FBAD3B2" w14:textId="35FA840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Hannah, </w:t>
      </w:r>
      <w:ins w:id="673" w:author="Emma Fuller" w:date="2014-05-29T15:33:00Z">
        <w:r w:rsidR="00EF5C1C" w:rsidRPr="00A46033">
          <w:rPr>
            <w:rFonts w:ascii="Times New Roman" w:hAnsi="Times New Roman" w:cs="Times New Roman"/>
          </w:rPr>
          <w:t>L.</w:t>
        </w:r>
      </w:ins>
      <w:r w:rsidRPr="00A46033">
        <w:rPr>
          <w:rFonts w:ascii="Times New Roman" w:hAnsi="Times New Roman" w:cs="Times New Roman"/>
        </w:rPr>
        <w:t xml:space="preserve">, </w:t>
      </w:r>
      <w:ins w:id="674" w:author="Emma Fuller" w:date="2014-05-29T15:33:00Z">
        <w:r w:rsidR="00EF5C1C" w:rsidRPr="00A46033">
          <w:rPr>
            <w:rFonts w:ascii="Times New Roman" w:hAnsi="Times New Roman" w:cs="Times New Roman"/>
          </w:rPr>
          <w:t xml:space="preserve">G. </w:t>
        </w:r>
      </w:ins>
      <w:proofErr w:type="spellStart"/>
      <w:r w:rsidRPr="00A46033">
        <w:rPr>
          <w:rFonts w:ascii="Times New Roman" w:hAnsi="Times New Roman" w:cs="Times New Roman"/>
        </w:rPr>
        <w:t>Midgley</w:t>
      </w:r>
      <w:proofErr w:type="spellEnd"/>
      <w:r w:rsidRPr="00A46033">
        <w:rPr>
          <w:rFonts w:ascii="Times New Roman" w:hAnsi="Times New Roman" w:cs="Times New Roman"/>
        </w:rPr>
        <w:t xml:space="preserve">, </w:t>
      </w:r>
      <w:ins w:id="675" w:author="Emma Fuller" w:date="2014-05-29T15:33:00Z">
        <w:r w:rsidR="00EF5C1C" w:rsidRPr="00A46033">
          <w:rPr>
            <w:rFonts w:ascii="Times New Roman" w:hAnsi="Times New Roman" w:cs="Times New Roman"/>
          </w:rPr>
          <w:t xml:space="preserve">S. </w:t>
        </w:r>
      </w:ins>
      <w:proofErr w:type="spellStart"/>
      <w:r w:rsidRPr="00A46033">
        <w:rPr>
          <w:rFonts w:ascii="Times New Roman" w:hAnsi="Times New Roman" w:cs="Times New Roman"/>
        </w:rPr>
        <w:t>Andelman</w:t>
      </w:r>
      <w:proofErr w:type="spellEnd"/>
      <w:r w:rsidRPr="00A46033">
        <w:rPr>
          <w:rFonts w:ascii="Times New Roman" w:hAnsi="Times New Roman" w:cs="Times New Roman"/>
        </w:rPr>
        <w:t xml:space="preserve">, </w:t>
      </w:r>
      <w:ins w:id="676" w:author="Emma Fuller" w:date="2014-05-29T15:33:00Z">
        <w:r w:rsidR="00EF5C1C" w:rsidRPr="00A46033">
          <w:rPr>
            <w:rFonts w:ascii="Times New Roman" w:hAnsi="Times New Roman" w:cs="Times New Roman"/>
          </w:rPr>
          <w:t xml:space="preserve">M. </w:t>
        </w:r>
      </w:ins>
      <w:proofErr w:type="spellStart"/>
      <w:r w:rsidRPr="00A46033">
        <w:rPr>
          <w:rFonts w:ascii="Times New Roman" w:hAnsi="Times New Roman" w:cs="Times New Roman"/>
        </w:rPr>
        <w:t>Araújo</w:t>
      </w:r>
      <w:proofErr w:type="spellEnd"/>
      <w:r w:rsidRPr="00A46033">
        <w:rPr>
          <w:rFonts w:ascii="Times New Roman" w:hAnsi="Times New Roman" w:cs="Times New Roman"/>
        </w:rPr>
        <w:t xml:space="preserve">, </w:t>
      </w:r>
      <w:ins w:id="677" w:author="Emma Fuller" w:date="2014-05-29T15:33:00Z">
        <w:r w:rsidR="00EF5C1C" w:rsidRPr="00A46033">
          <w:rPr>
            <w:rFonts w:ascii="Times New Roman" w:hAnsi="Times New Roman" w:cs="Times New Roman"/>
          </w:rPr>
          <w:t xml:space="preserve">G. </w:t>
        </w:r>
      </w:ins>
      <w:r w:rsidRPr="00A46033">
        <w:rPr>
          <w:rFonts w:ascii="Times New Roman" w:hAnsi="Times New Roman" w:cs="Times New Roman"/>
        </w:rPr>
        <w:t xml:space="preserve">Hughes, </w:t>
      </w:r>
      <w:ins w:id="678" w:author="Emma Fuller" w:date="2014-05-29T15:33:00Z">
        <w:r w:rsidR="00EF5C1C" w:rsidRPr="00A46033">
          <w:rPr>
            <w:rFonts w:ascii="Times New Roman" w:hAnsi="Times New Roman" w:cs="Times New Roman"/>
          </w:rPr>
          <w:t xml:space="preserve">E. </w:t>
        </w:r>
      </w:ins>
      <w:r w:rsidRPr="00A46033">
        <w:rPr>
          <w:rFonts w:ascii="Times New Roman" w:hAnsi="Times New Roman" w:cs="Times New Roman"/>
        </w:rPr>
        <w:t xml:space="preserve">Martinez-Meyer, </w:t>
      </w:r>
      <w:ins w:id="679" w:author="Emma Fuller" w:date="2014-05-29T15:33:00Z">
        <w:r w:rsidR="00EF5C1C" w:rsidRPr="00A46033">
          <w:rPr>
            <w:rFonts w:ascii="Times New Roman" w:hAnsi="Times New Roman" w:cs="Times New Roman"/>
          </w:rPr>
          <w:t xml:space="preserve">R. </w:t>
        </w:r>
      </w:ins>
      <w:r w:rsidRPr="00A46033">
        <w:rPr>
          <w:rFonts w:ascii="Times New Roman" w:hAnsi="Times New Roman" w:cs="Times New Roman"/>
        </w:rPr>
        <w:t xml:space="preserve">Pearson, and </w:t>
      </w:r>
      <w:ins w:id="680" w:author="Emma Fuller" w:date="2014-05-29T15:33:00Z">
        <w:r w:rsidR="00EF5C1C" w:rsidRPr="00A46033">
          <w:rPr>
            <w:rFonts w:ascii="Times New Roman" w:hAnsi="Times New Roman" w:cs="Times New Roman"/>
          </w:rPr>
          <w:t xml:space="preserve">P. </w:t>
        </w:r>
      </w:ins>
      <w:r w:rsidRPr="00A46033">
        <w:rPr>
          <w:rFonts w:ascii="Times New Roman" w:hAnsi="Times New Roman" w:cs="Times New Roman"/>
        </w:rPr>
        <w:t xml:space="preserve">Williams. 2007. Protected area needs in a changing climate. </w:t>
      </w:r>
      <w:proofErr w:type="gramStart"/>
      <w:r w:rsidRPr="00A46033">
        <w:rPr>
          <w:rFonts w:ascii="Times New Roman" w:hAnsi="Times New Roman" w:cs="Times New Roman"/>
          <w:i/>
        </w:rPr>
        <w:t>Frontiers in Ecology and the Environment</w:t>
      </w:r>
      <w:r w:rsidRPr="00A46033">
        <w:rPr>
          <w:rFonts w:ascii="Times New Roman" w:hAnsi="Times New Roman" w:cs="Times New Roman"/>
        </w:rPr>
        <w:t xml:space="preserve"> 5: 131–138.</w:t>
      </w:r>
      <w:proofErr w:type="gramEnd"/>
    </w:p>
    <w:p w14:paraId="1D58409D" w14:textId="0067F52B" w:rsidR="00F240E3" w:rsidRPr="00A46033" w:rsidRDefault="00F240E3" w:rsidP="00F240E3">
      <w:pPr>
        <w:rPr>
          <w:rFonts w:ascii="Times New Roman" w:hAnsi="Times New Roman" w:cs="Times New Roman"/>
        </w:rPr>
      </w:pPr>
      <w:proofErr w:type="gramStart"/>
      <w:r w:rsidRPr="00A46033">
        <w:rPr>
          <w:rFonts w:ascii="Times New Roman" w:hAnsi="Times New Roman" w:cs="Times New Roman"/>
        </w:rPr>
        <w:t xml:space="preserve">Hare, J.A., </w:t>
      </w:r>
      <w:ins w:id="681" w:author="Emma Fuller" w:date="2014-05-29T15:32:00Z">
        <w:r w:rsidR="00EF5C1C" w:rsidRPr="00A46033">
          <w:rPr>
            <w:rFonts w:ascii="Times New Roman" w:hAnsi="Times New Roman" w:cs="Times New Roman"/>
          </w:rPr>
          <w:t xml:space="preserve">M. A. </w:t>
        </w:r>
      </w:ins>
      <w:r w:rsidRPr="00A46033">
        <w:rPr>
          <w:rFonts w:ascii="Times New Roman" w:hAnsi="Times New Roman" w:cs="Times New Roman"/>
        </w:rPr>
        <w:t>Alexander</w:t>
      </w:r>
      <w:ins w:id="682" w:author="Emma Fuller" w:date="2014-05-29T15:32:00Z">
        <w:r w:rsidR="00EF5C1C" w:rsidRPr="00A46033">
          <w:rPr>
            <w:rFonts w:ascii="Times New Roman" w:hAnsi="Times New Roman" w:cs="Times New Roman"/>
          </w:rPr>
          <w:t>, M. J.</w:t>
        </w:r>
      </w:ins>
      <w:r w:rsidRPr="00A46033">
        <w:rPr>
          <w:rFonts w:ascii="Times New Roman" w:hAnsi="Times New Roman" w:cs="Times New Roman"/>
        </w:rPr>
        <w:t xml:space="preserve"> Fogarty,</w:t>
      </w:r>
      <w:ins w:id="683" w:author="Emma Fuller" w:date="2014-05-29T15:32:00Z">
        <w:r w:rsidR="00EF5C1C" w:rsidRPr="00A46033">
          <w:rPr>
            <w:rFonts w:ascii="Times New Roman" w:hAnsi="Times New Roman" w:cs="Times New Roman"/>
          </w:rPr>
          <w:t xml:space="preserve"> E. H.</w:t>
        </w:r>
      </w:ins>
      <w:r w:rsidRPr="00A46033">
        <w:rPr>
          <w:rFonts w:ascii="Times New Roman" w:hAnsi="Times New Roman" w:cs="Times New Roman"/>
        </w:rPr>
        <w:t xml:space="preserve"> Williams, </w:t>
      </w:r>
      <w:ins w:id="684" w:author="Emma Fuller" w:date="2014-05-29T15:32:00Z">
        <w:r w:rsidR="00EF5C1C" w:rsidRPr="00A46033">
          <w:rPr>
            <w:rFonts w:ascii="Times New Roman" w:hAnsi="Times New Roman" w:cs="Times New Roman"/>
          </w:rPr>
          <w:t>and J. D.</w:t>
        </w:r>
      </w:ins>
      <w:r w:rsidRPr="00A46033">
        <w:rPr>
          <w:rFonts w:ascii="Times New Roman" w:hAnsi="Times New Roman" w:cs="Times New Roman"/>
        </w:rPr>
        <w:t xml:space="preserve"> Scott.</w:t>
      </w:r>
      <w:proofErr w:type="gramEnd"/>
      <w:r w:rsidRPr="00A46033">
        <w:rPr>
          <w:rFonts w:ascii="Times New Roman" w:hAnsi="Times New Roman" w:cs="Times New Roman"/>
        </w:rPr>
        <w:t xml:space="preserve"> 2010. Forecasting the dynamics of a coastal fishery species using a coupled climate-population model. </w:t>
      </w:r>
      <w:proofErr w:type="spellStart"/>
      <w:proofErr w:type="gramStart"/>
      <w:r w:rsidRPr="00A46033">
        <w:rPr>
          <w:rFonts w:ascii="Times New Roman" w:hAnsi="Times New Roman" w:cs="Times New Roman"/>
        </w:rPr>
        <w:t>Ecol</w:t>
      </w:r>
      <w:ins w:id="685" w:author="Emma Fuller" w:date="2014-05-29T15:32:00Z">
        <w:r w:rsidR="00EF5C1C" w:rsidRPr="00A46033">
          <w:rPr>
            <w:rFonts w:ascii="Times New Roman" w:hAnsi="Times New Roman" w:cs="Times New Roman"/>
          </w:rPr>
          <w:t>ological</w:t>
        </w:r>
      </w:ins>
      <w:proofErr w:type="spellEnd"/>
      <w:r w:rsidRPr="00A46033">
        <w:rPr>
          <w:rFonts w:ascii="Times New Roman" w:hAnsi="Times New Roman" w:cs="Times New Roman"/>
        </w:rPr>
        <w:t xml:space="preserve"> Appl</w:t>
      </w:r>
      <w:ins w:id="686" w:author="Emma Fuller" w:date="2014-05-29T15:32:00Z">
        <w:r w:rsidR="00EF5C1C" w:rsidRPr="00A46033">
          <w:rPr>
            <w:rFonts w:ascii="Times New Roman" w:hAnsi="Times New Roman" w:cs="Times New Roman"/>
          </w:rPr>
          <w:t>ications</w:t>
        </w:r>
      </w:ins>
      <w:r w:rsidRPr="00A46033">
        <w:rPr>
          <w:rFonts w:ascii="Times New Roman" w:hAnsi="Times New Roman" w:cs="Times New Roman"/>
        </w:rPr>
        <w:t xml:space="preserve"> 20: 452–64.</w:t>
      </w:r>
      <w:proofErr w:type="gramEnd"/>
    </w:p>
    <w:p w14:paraId="5DB37E8E" w14:textId="6B87859B" w:rsidR="00F240E3" w:rsidRPr="00A46033" w:rsidRDefault="00F240E3" w:rsidP="00F240E3">
      <w:pPr>
        <w:rPr>
          <w:rFonts w:ascii="Times New Roman" w:hAnsi="Times New Roman" w:cs="Times New Roman"/>
        </w:rPr>
      </w:pPr>
      <w:r w:rsidRPr="00A46033">
        <w:rPr>
          <w:rFonts w:ascii="Times New Roman" w:hAnsi="Times New Roman" w:cs="Times New Roman"/>
        </w:rPr>
        <w:t>Hastings, A</w:t>
      </w:r>
      <w:ins w:id="687" w:author="Emma Fuller" w:date="2014-05-29T15:31:00Z">
        <w:r w:rsidR="00EF5C1C" w:rsidRPr="00A46033">
          <w:rPr>
            <w:rFonts w:ascii="Times New Roman" w:hAnsi="Times New Roman" w:cs="Times New Roman"/>
          </w:rPr>
          <w:t>.</w:t>
        </w:r>
      </w:ins>
      <w:r w:rsidRPr="00A46033">
        <w:rPr>
          <w:rFonts w:ascii="Times New Roman" w:hAnsi="Times New Roman" w:cs="Times New Roman"/>
        </w:rPr>
        <w:t xml:space="preserve">, et al. 2005. The spatial spread of invasions: new developments in theory and evidence. </w:t>
      </w:r>
      <w:proofErr w:type="gramStart"/>
      <w:r w:rsidRPr="00A46033">
        <w:rPr>
          <w:rFonts w:ascii="Times New Roman" w:hAnsi="Times New Roman" w:cs="Times New Roman"/>
          <w:i/>
        </w:rPr>
        <w:t>Ecology Letters</w:t>
      </w:r>
      <w:r w:rsidRPr="00A46033">
        <w:rPr>
          <w:rFonts w:ascii="Times New Roman" w:hAnsi="Times New Roman" w:cs="Times New Roman"/>
        </w:rPr>
        <w:t xml:space="preserve"> 8: 91–101.</w:t>
      </w:r>
      <w:proofErr w:type="gramEnd"/>
    </w:p>
    <w:p w14:paraId="4A0AFE47" w14:textId="7569883E"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Hastings, </w:t>
      </w:r>
      <w:ins w:id="688" w:author="Emma Fuller" w:date="2014-05-29T15:31:00Z">
        <w:r w:rsidR="00EF5C1C" w:rsidRPr="00A46033">
          <w:rPr>
            <w:rFonts w:ascii="Times New Roman" w:hAnsi="Times New Roman" w:cs="Times New Roman"/>
          </w:rPr>
          <w:t>A.</w:t>
        </w:r>
      </w:ins>
      <w:r w:rsidRPr="00A46033">
        <w:rPr>
          <w:rFonts w:ascii="Times New Roman" w:hAnsi="Times New Roman" w:cs="Times New Roman"/>
        </w:rPr>
        <w:t xml:space="preserve"> and </w:t>
      </w:r>
      <w:ins w:id="689" w:author="Emma Fuller" w:date="2014-05-29T15:31:00Z">
        <w:r w:rsidR="00EF5C1C" w:rsidRPr="00A46033">
          <w:rPr>
            <w:rFonts w:ascii="Times New Roman" w:hAnsi="Times New Roman" w:cs="Times New Roman"/>
          </w:rPr>
          <w:t xml:space="preserve">L. </w:t>
        </w:r>
      </w:ins>
      <w:r w:rsidRPr="00A46033">
        <w:rPr>
          <w:rFonts w:ascii="Times New Roman" w:hAnsi="Times New Roman" w:cs="Times New Roman"/>
        </w:rPr>
        <w:t xml:space="preserve">W. </w:t>
      </w:r>
      <w:proofErr w:type="spellStart"/>
      <w:r w:rsidRPr="00A46033">
        <w:rPr>
          <w:rFonts w:ascii="Times New Roman" w:hAnsi="Times New Roman" w:cs="Times New Roman"/>
        </w:rPr>
        <w:t>Botsford</w:t>
      </w:r>
      <w:proofErr w:type="spellEnd"/>
      <w:r w:rsidRPr="00A46033">
        <w:rPr>
          <w:rFonts w:ascii="Times New Roman" w:hAnsi="Times New Roman" w:cs="Times New Roman"/>
        </w:rPr>
        <w:t xml:space="preserve">. 2003. Comparing designs of marine reserves for fisheries and for biodiversity. </w:t>
      </w:r>
      <w:proofErr w:type="gramStart"/>
      <w:r w:rsidRPr="00A46033">
        <w:rPr>
          <w:rFonts w:ascii="Times New Roman" w:hAnsi="Times New Roman" w:cs="Times New Roman"/>
          <w:i/>
        </w:rPr>
        <w:t>Ecological Applications</w:t>
      </w:r>
      <w:r w:rsidRPr="00A46033">
        <w:rPr>
          <w:rFonts w:ascii="Times New Roman" w:hAnsi="Times New Roman" w:cs="Times New Roman"/>
        </w:rPr>
        <w:t xml:space="preserve"> 13: 65–70.</w:t>
      </w:r>
      <w:proofErr w:type="gramEnd"/>
    </w:p>
    <w:p w14:paraId="22C9CAD4" w14:textId="1638E8C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Holland, </w:t>
      </w:r>
      <w:ins w:id="690" w:author="Emma Fuller" w:date="2014-05-29T15:31:00Z">
        <w:r w:rsidR="00EF5C1C" w:rsidRPr="00A46033">
          <w:rPr>
            <w:rFonts w:ascii="Times New Roman" w:hAnsi="Times New Roman" w:cs="Times New Roman"/>
          </w:rPr>
          <w:t xml:space="preserve">D. </w:t>
        </w:r>
      </w:ins>
      <w:r w:rsidRPr="00A46033">
        <w:rPr>
          <w:rFonts w:ascii="Times New Roman" w:hAnsi="Times New Roman" w:cs="Times New Roman"/>
        </w:rPr>
        <w:t xml:space="preserve">S., and </w:t>
      </w:r>
      <w:ins w:id="691" w:author="Emma Fuller" w:date="2014-05-29T15:31:00Z">
        <w:r w:rsidR="00EF5C1C" w:rsidRPr="00A46033">
          <w:rPr>
            <w:rFonts w:ascii="Times New Roman" w:hAnsi="Times New Roman" w:cs="Times New Roman"/>
          </w:rPr>
          <w:t xml:space="preserve">R. </w:t>
        </w:r>
      </w:ins>
      <w:r w:rsidRPr="00A46033">
        <w:rPr>
          <w:rFonts w:ascii="Times New Roman" w:hAnsi="Times New Roman" w:cs="Times New Roman"/>
        </w:rPr>
        <w:t xml:space="preserve">J. </w:t>
      </w:r>
      <w:proofErr w:type="spellStart"/>
      <w:r w:rsidRPr="00A46033">
        <w:rPr>
          <w:rFonts w:ascii="Times New Roman" w:hAnsi="Times New Roman" w:cs="Times New Roman"/>
        </w:rPr>
        <w:t>Brazee</w:t>
      </w:r>
      <w:proofErr w:type="spellEnd"/>
      <w:r w:rsidRPr="00A46033">
        <w:rPr>
          <w:rFonts w:ascii="Times New Roman" w:hAnsi="Times New Roman" w:cs="Times New Roman"/>
        </w:rPr>
        <w:t>. 1996. Marine reserves for fisheries management</w:t>
      </w:r>
      <w:ins w:id="692" w:author="Emma Fuller" w:date="2014-05-29T15:31:00Z">
        <w:r w:rsidR="00EF5C1C" w:rsidRPr="00A46033">
          <w:rPr>
            <w:rFonts w:ascii="Times New Roman" w:hAnsi="Times New Roman" w:cs="Times New Roman"/>
          </w:rPr>
          <w:t xml:space="preserve">. </w:t>
        </w:r>
      </w:ins>
      <w:proofErr w:type="gramStart"/>
      <w:r w:rsidRPr="00A46033">
        <w:rPr>
          <w:rFonts w:ascii="Times New Roman" w:hAnsi="Times New Roman" w:cs="Times New Roman"/>
          <w:i/>
        </w:rPr>
        <w:t>Marine Resource Economics</w:t>
      </w:r>
      <w:r w:rsidRPr="00A46033">
        <w:rPr>
          <w:rFonts w:ascii="Times New Roman" w:hAnsi="Times New Roman" w:cs="Times New Roman"/>
        </w:rPr>
        <w:t xml:space="preserve"> 11: 157–172.</w:t>
      </w:r>
      <w:proofErr w:type="gramEnd"/>
    </w:p>
    <w:p w14:paraId="3276E31C" w14:textId="1CD825DA" w:rsidR="00F240E3" w:rsidRPr="00A46033" w:rsidRDefault="00F240E3" w:rsidP="00F240E3">
      <w:pPr>
        <w:rPr>
          <w:rFonts w:ascii="Times New Roman" w:hAnsi="Times New Roman" w:cs="Times New Roman"/>
        </w:rPr>
      </w:pPr>
      <w:proofErr w:type="gramStart"/>
      <w:r w:rsidRPr="00A46033">
        <w:rPr>
          <w:rFonts w:ascii="Times New Roman" w:hAnsi="Times New Roman" w:cs="Times New Roman"/>
        </w:rPr>
        <w:t xml:space="preserve">Kearney, </w:t>
      </w:r>
      <w:ins w:id="693" w:author="Emma Fuller" w:date="2014-05-29T15:30:00Z">
        <w:r w:rsidR="00E2674C" w:rsidRPr="00A46033">
          <w:rPr>
            <w:rFonts w:ascii="Times New Roman" w:hAnsi="Times New Roman" w:cs="Times New Roman"/>
          </w:rPr>
          <w:t>M.</w:t>
        </w:r>
      </w:ins>
      <w:r w:rsidRPr="00A46033">
        <w:rPr>
          <w:rFonts w:ascii="Times New Roman" w:hAnsi="Times New Roman" w:cs="Times New Roman"/>
        </w:rPr>
        <w:t xml:space="preserve"> and </w:t>
      </w:r>
      <w:ins w:id="694" w:author="Emma Fuller" w:date="2014-05-29T15:30:00Z">
        <w:r w:rsidR="00EF5C1C" w:rsidRPr="00A46033">
          <w:rPr>
            <w:rFonts w:ascii="Times New Roman" w:hAnsi="Times New Roman" w:cs="Times New Roman"/>
          </w:rPr>
          <w:t xml:space="preserve">W. </w:t>
        </w:r>
      </w:ins>
      <w:r w:rsidRPr="00A46033">
        <w:rPr>
          <w:rFonts w:ascii="Times New Roman" w:hAnsi="Times New Roman" w:cs="Times New Roman"/>
        </w:rPr>
        <w:t>Porter.</w:t>
      </w:r>
      <w:proofErr w:type="gramEnd"/>
      <w:r w:rsidRPr="00A46033">
        <w:rPr>
          <w:rFonts w:ascii="Times New Roman" w:hAnsi="Times New Roman" w:cs="Times New Roman"/>
        </w:rPr>
        <w:t xml:space="preserve"> 2009. Mechanistic niche </w:t>
      </w:r>
      <w:proofErr w:type="spellStart"/>
      <w:r w:rsidRPr="00A46033">
        <w:rPr>
          <w:rFonts w:ascii="Times New Roman" w:hAnsi="Times New Roman" w:cs="Times New Roman"/>
        </w:rPr>
        <w:t>modelling</w:t>
      </w:r>
      <w:proofErr w:type="spellEnd"/>
      <w:r w:rsidRPr="00A46033">
        <w:rPr>
          <w:rFonts w:ascii="Times New Roman" w:hAnsi="Times New Roman" w:cs="Times New Roman"/>
        </w:rPr>
        <w:t xml:space="preserve">: combining physiological and spatial data to predict species’ ranges. </w:t>
      </w:r>
      <w:proofErr w:type="gramStart"/>
      <w:r w:rsidRPr="00A46033">
        <w:rPr>
          <w:rFonts w:ascii="Times New Roman" w:hAnsi="Times New Roman" w:cs="Times New Roman"/>
          <w:i/>
        </w:rPr>
        <w:t>Ecol</w:t>
      </w:r>
      <w:ins w:id="695" w:author="Emma Fuller" w:date="2014-05-29T15:30:00Z">
        <w:r w:rsidR="00EF5C1C" w:rsidRPr="00A46033">
          <w:rPr>
            <w:rFonts w:ascii="Times New Roman" w:hAnsi="Times New Roman" w:cs="Times New Roman"/>
            <w:i/>
          </w:rPr>
          <w:t>ogy</w:t>
        </w:r>
      </w:ins>
      <w:r w:rsidRPr="00A46033">
        <w:rPr>
          <w:rFonts w:ascii="Times New Roman" w:hAnsi="Times New Roman" w:cs="Times New Roman"/>
          <w:i/>
        </w:rPr>
        <w:t xml:space="preserve"> Lett</w:t>
      </w:r>
      <w:ins w:id="696" w:author="Emma Fuller" w:date="2014-05-29T15:30:00Z">
        <w:r w:rsidR="00EF5C1C" w:rsidRPr="00A46033">
          <w:rPr>
            <w:rFonts w:ascii="Times New Roman" w:hAnsi="Times New Roman" w:cs="Times New Roman"/>
            <w:i/>
          </w:rPr>
          <w:t>ers</w:t>
        </w:r>
      </w:ins>
      <w:r w:rsidRPr="00A46033">
        <w:rPr>
          <w:rFonts w:ascii="Times New Roman" w:hAnsi="Times New Roman" w:cs="Times New Roman"/>
        </w:rPr>
        <w:t xml:space="preserve"> 12: 334–50.</w:t>
      </w:r>
      <w:proofErr w:type="gramEnd"/>
    </w:p>
    <w:p w14:paraId="2653F762" w14:textId="4E27CC3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Kirby, </w:t>
      </w:r>
      <w:ins w:id="697" w:author="Emma Fuller" w:date="2014-05-29T15:30:00Z">
        <w:r w:rsidR="00E2674C" w:rsidRPr="00A46033">
          <w:rPr>
            <w:rFonts w:ascii="Times New Roman" w:hAnsi="Times New Roman" w:cs="Times New Roman"/>
          </w:rPr>
          <w:t xml:space="preserve">R. </w:t>
        </w:r>
      </w:ins>
      <w:r w:rsidRPr="00A46033">
        <w:rPr>
          <w:rFonts w:ascii="Times New Roman" w:hAnsi="Times New Roman" w:cs="Times New Roman"/>
        </w:rPr>
        <w:t xml:space="preserve">R., </w:t>
      </w:r>
      <w:ins w:id="698" w:author="Emma Fuller" w:date="2014-05-29T15:30:00Z">
        <w:r w:rsidR="00E2674C" w:rsidRPr="00A46033">
          <w:rPr>
            <w:rFonts w:ascii="Times New Roman" w:hAnsi="Times New Roman" w:cs="Times New Roman"/>
          </w:rPr>
          <w:t xml:space="preserve">G. </w:t>
        </w:r>
      </w:ins>
      <w:proofErr w:type="spellStart"/>
      <w:r w:rsidRPr="00A46033">
        <w:rPr>
          <w:rFonts w:ascii="Times New Roman" w:hAnsi="Times New Roman" w:cs="Times New Roman"/>
        </w:rPr>
        <w:t>Beaugrand</w:t>
      </w:r>
      <w:proofErr w:type="spellEnd"/>
      <w:r w:rsidRPr="00A46033">
        <w:rPr>
          <w:rFonts w:ascii="Times New Roman" w:hAnsi="Times New Roman" w:cs="Times New Roman"/>
        </w:rPr>
        <w:t xml:space="preserve">, and </w:t>
      </w:r>
      <w:ins w:id="699" w:author="Emma Fuller" w:date="2014-05-29T15:30:00Z">
        <w:r w:rsidR="00E2674C" w:rsidRPr="00A46033">
          <w:rPr>
            <w:rFonts w:ascii="Times New Roman" w:hAnsi="Times New Roman" w:cs="Times New Roman"/>
          </w:rPr>
          <w:t xml:space="preserve">J. </w:t>
        </w:r>
      </w:ins>
      <w:r w:rsidRPr="00A46033">
        <w:rPr>
          <w:rFonts w:ascii="Times New Roman" w:hAnsi="Times New Roman" w:cs="Times New Roman"/>
        </w:rPr>
        <w:t xml:space="preserve">A. Lindley. 2009. </w:t>
      </w:r>
      <w:proofErr w:type="spellStart"/>
      <w:r w:rsidRPr="00A46033">
        <w:rPr>
          <w:rFonts w:ascii="Times New Roman" w:hAnsi="Times New Roman" w:cs="Times New Roman"/>
        </w:rPr>
        <w:t>Synergistc</w:t>
      </w:r>
      <w:proofErr w:type="spellEnd"/>
      <w:r w:rsidRPr="00A46033">
        <w:rPr>
          <w:rFonts w:ascii="Times New Roman" w:hAnsi="Times New Roman" w:cs="Times New Roman"/>
        </w:rPr>
        <w:t xml:space="preserve"> Effects of Climate and Fishing in a Marine Ecosystem. </w:t>
      </w:r>
      <w:proofErr w:type="gramStart"/>
      <w:r w:rsidRPr="00A46033">
        <w:rPr>
          <w:rFonts w:ascii="Times New Roman" w:hAnsi="Times New Roman" w:cs="Times New Roman"/>
          <w:i/>
        </w:rPr>
        <w:t>Ecosystems</w:t>
      </w:r>
      <w:r w:rsidRPr="00A46033">
        <w:rPr>
          <w:rFonts w:ascii="Times New Roman" w:hAnsi="Times New Roman" w:cs="Times New Roman"/>
        </w:rPr>
        <w:t xml:space="preserve"> 12: 548–556.</w:t>
      </w:r>
      <w:proofErr w:type="gramEnd"/>
    </w:p>
    <w:p w14:paraId="7E4620FF" w14:textId="48112540" w:rsidR="00F240E3" w:rsidRPr="00A46033" w:rsidRDefault="00F240E3" w:rsidP="00F240E3">
      <w:pPr>
        <w:rPr>
          <w:rFonts w:ascii="Times New Roman" w:hAnsi="Times New Roman" w:cs="Times New Roman"/>
        </w:rPr>
      </w:pPr>
      <w:proofErr w:type="spellStart"/>
      <w:proofErr w:type="gramStart"/>
      <w:r w:rsidRPr="00A46033">
        <w:rPr>
          <w:rFonts w:ascii="Times New Roman" w:hAnsi="Times New Roman" w:cs="Times New Roman"/>
        </w:rPr>
        <w:t>Kot</w:t>
      </w:r>
      <w:proofErr w:type="spellEnd"/>
      <w:ins w:id="700" w:author="Emma Fuller" w:date="2014-05-29T15:28:00Z">
        <w:r w:rsidR="00E2674C" w:rsidRPr="00A46033">
          <w:rPr>
            <w:rFonts w:ascii="Times New Roman" w:hAnsi="Times New Roman" w:cs="Times New Roman"/>
          </w:rPr>
          <w:t>,</w:t>
        </w:r>
      </w:ins>
      <w:r w:rsidRPr="00A46033">
        <w:rPr>
          <w:rFonts w:ascii="Times New Roman" w:hAnsi="Times New Roman" w:cs="Times New Roman"/>
        </w:rPr>
        <w:t xml:space="preserve"> M</w:t>
      </w:r>
      <w:ins w:id="701" w:author="Emma Fuller" w:date="2014-05-29T15:28:00Z">
        <w:r w:rsidR="00E2674C" w:rsidRPr="00A46033">
          <w:rPr>
            <w:rFonts w:ascii="Times New Roman" w:hAnsi="Times New Roman" w:cs="Times New Roman"/>
          </w:rPr>
          <w:t>.</w:t>
        </w:r>
      </w:ins>
      <w:r w:rsidRPr="00A46033">
        <w:rPr>
          <w:rFonts w:ascii="Times New Roman" w:hAnsi="Times New Roman" w:cs="Times New Roman"/>
        </w:rPr>
        <w:t xml:space="preserve"> and W</w:t>
      </w:r>
      <w:ins w:id="702" w:author="Emma Fuller" w:date="2014-05-29T15:28:00Z">
        <w:r w:rsidR="00E2674C" w:rsidRPr="00A46033">
          <w:rPr>
            <w:rFonts w:ascii="Times New Roman" w:hAnsi="Times New Roman" w:cs="Times New Roman"/>
          </w:rPr>
          <w:t xml:space="preserve">. </w:t>
        </w:r>
      </w:ins>
      <w:r w:rsidRPr="00A46033">
        <w:rPr>
          <w:rFonts w:ascii="Times New Roman" w:hAnsi="Times New Roman" w:cs="Times New Roman"/>
        </w:rPr>
        <w:t>M</w:t>
      </w:r>
      <w:ins w:id="703" w:author="Emma Fuller" w:date="2014-05-29T15:28:00Z">
        <w:r w:rsidR="00E2674C" w:rsidRPr="00A46033">
          <w:rPr>
            <w:rFonts w:ascii="Times New Roman" w:hAnsi="Times New Roman" w:cs="Times New Roman"/>
          </w:rPr>
          <w:t>.</w:t>
        </w:r>
      </w:ins>
      <w:r w:rsidRPr="00A46033">
        <w:rPr>
          <w:rFonts w:ascii="Times New Roman" w:hAnsi="Times New Roman" w:cs="Times New Roman"/>
        </w:rPr>
        <w:t xml:space="preserve"> Schaffer</w:t>
      </w:r>
      <w:ins w:id="704" w:author="Emma Fuller" w:date="2014-05-29T15:28:00Z">
        <w:r w:rsidR="00E2674C" w:rsidRPr="00A46033">
          <w:rPr>
            <w:rFonts w:ascii="Times New Roman" w:hAnsi="Times New Roman" w:cs="Times New Roman"/>
          </w:rPr>
          <w:t>.</w:t>
        </w:r>
      </w:ins>
      <w:proofErr w:type="gramEnd"/>
      <w:r w:rsidRPr="00A46033">
        <w:rPr>
          <w:rFonts w:ascii="Times New Roman" w:hAnsi="Times New Roman" w:cs="Times New Roman"/>
        </w:rPr>
        <w:t xml:space="preserve"> 1986</w:t>
      </w:r>
      <w:ins w:id="705" w:author="Emma Fuller" w:date="2014-05-29T15:28:00Z">
        <w:r w:rsidR="00E2674C" w:rsidRPr="00A46033">
          <w:rPr>
            <w:rFonts w:ascii="Times New Roman" w:hAnsi="Times New Roman" w:cs="Times New Roman"/>
          </w:rPr>
          <w:t>.</w:t>
        </w:r>
      </w:ins>
      <w:r w:rsidRPr="00A46033">
        <w:rPr>
          <w:rFonts w:ascii="Times New Roman" w:hAnsi="Times New Roman" w:cs="Times New Roman"/>
        </w:rPr>
        <w:t xml:space="preserve"> Discrete-time growth-dispersal models. </w:t>
      </w:r>
      <w:proofErr w:type="gramStart"/>
      <w:r w:rsidRPr="00A46033">
        <w:rPr>
          <w:rFonts w:ascii="Times New Roman" w:hAnsi="Times New Roman" w:cs="Times New Roman"/>
        </w:rPr>
        <w:t>Mat</w:t>
      </w:r>
      <w:ins w:id="706" w:author="Emma Fuller" w:date="2014-05-29T15:28:00Z">
        <w:r w:rsidR="00E2674C" w:rsidRPr="00A46033">
          <w:rPr>
            <w:rFonts w:ascii="Times New Roman" w:hAnsi="Times New Roman" w:cs="Times New Roman"/>
          </w:rPr>
          <w:t>hematical</w:t>
        </w:r>
      </w:ins>
      <w:r w:rsidRPr="00A46033">
        <w:rPr>
          <w:rFonts w:ascii="Times New Roman" w:hAnsi="Times New Roman" w:cs="Times New Roman"/>
        </w:rPr>
        <w:t xml:space="preserve"> Biosci</w:t>
      </w:r>
      <w:ins w:id="707" w:author="Emma Fuller" w:date="2014-05-29T15:28:00Z">
        <w:r w:rsidR="00E2674C" w:rsidRPr="00A46033">
          <w:rPr>
            <w:rFonts w:ascii="Times New Roman" w:hAnsi="Times New Roman" w:cs="Times New Roman"/>
          </w:rPr>
          <w:t>ences</w:t>
        </w:r>
      </w:ins>
      <w:r w:rsidRPr="00A46033">
        <w:rPr>
          <w:rFonts w:ascii="Times New Roman" w:hAnsi="Times New Roman" w:cs="Times New Roman"/>
        </w:rPr>
        <w:t xml:space="preserve"> 80: 109–136.</w:t>
      </w:r>
      <w:proofErr w:type="gramEnd"/>
    </w:p>
    <w:p w14:paraId="636CD1E4" w14:textId="0D69EE42"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Latore</w:t>
      </w:r>
      <w:proofErr w:type="spellEnd"/>
      <w:r w:rsidRPr="00A46033">
        <w:rPr>
          <w:rFonts w:ascii="Times New Roman" w:hAnsi="Times New Roman" w:cs="Times New Roman"/>
        </w:rPr>
        <w:t xml:space="preserve">, J., P. Gould, and A. M. Mortimer. 1998. Spatial dynamics and critical patch size of annual plant populations. </w:t>
      </w:r>
      <w:proofErr w:type="gramStart"/>
      <w:r w:rsidRPr="00A46033">
        <w:rPr>
          <w:rFonts w:ascii="Times New Roman" w:hAnsi="Times New Roman" w:cs="Times New Roman"/>
          <w:i/>
        </w:rPr>
        <w:t>Journal of Theoretical Biology</w:t>
      </w:r>
      <w:r w:rsidRPr="00A46033">
        <w:rPr>
          <w:rFonts w:ascii="Times New Roman" w:hAnsi="Times New Roman" w:cs="Times New Roman"/>
        </w:rPr>
        <w:t xml:space="preserve"> 190: 277–285.</w:t>
      </w:r>
      <w:proofErr w:type="gramEnd"/>
    </w:p>
    <w:p w14:paraId="60BD1063" w14:textId="41DEFAFD"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Lawler, </w:t>
      </w:r>
      <w:ins w:id="708" w:author="Emma Fuller" w:date="2014-05-29T15:27:00Z">
        <w:r w:rsidR="00E2674C" w:rsidRPr="00A46033">
          <w:rPr>
            <w:rFonts w:ascii="Times New Roman" w:hAnsi="Times New Roman" w:cs="Times New Roman"/>
          </w:rPr>
          <w:t xml:space="preserve">J. </w:t>
        </w:r>
      </w:ins>
      <w:r w:rsidRPr="00A46033">
        <w:rPr>
          <w:rFonts w:ascii="Times New Roman" w:hAnsi="Times New Roman" w:cs="Times New Roman"/>
        </w:rPr>
        <w:t xml:space="preserve">J., et al. 2010. </w:t>
      </w:r>
      <w:proofErr w:type="gramStart"/>
      <w:r w:rsidRPr="00A46033">
        <w:rPr>
          <w:rFonts w:ascii="Times New Roman" w:hAnsi="Times New Roman" w:cs="Times New Roman"/>
        </w:rPr>
        <w:t>Resource management in a changing and uncertain climate.</w:t>
      </w:r>
      <w:proofErr w:type="gramEnd"/>
      <w:r w:rsidRPr="00A46033">
        <w:rPr>
          <w:rFonts w:ascii="Times New Roman" w:hAnsi="Times New Roman" w:cs="Times New Roman"/>
        </w:rPr>
        <w:t xml:space="preserve"> </w:t>
      </w:r>
      <w:proofErr w:type="gramStart"/>
      <w:r w:rsidRPr="00A46033">
        <w:rPr>
          <w:rFonts w:ascii="Times New Roman" w:hAnsi="Times New Roman" w:cs="Times New Roman"/>
          <w:i/>
        </w:rPr>
        <w:t>Frontiers in Ecology and the Environment</w:t>
      </w:r>
      <w:r w:rsidRPr="00A46033">
        <w:rPr>
          <w:rFonts w:ascii="Times New Roman" w:hAnsi="Times New Roman" w:cs="Times New Roman"/>
        </w:rPr>
        <w:t xml:space="preserve"> 8: 35–43.</w:t>
      </w:r>
      <w:proofErr w:type="gramEnd"/>
    </w:p>
    <w:p w14:paraId="0AF42250" w14:textId="312FF624" w:rsidR="00F240E3" w:rsidRPr="00A46033" w:rsidRDefault="00F240E3" w:rsidP="00F240E3">
      <w:pPr>
        <w:rPr>
          <w:ins w:id="709" w:author="Emma Fuller" w:date="2014-05-29T14:46:00Z"/>
          <w:rFonts w:ascii="Times New Roman" w:hAnsi="Times New Roman" w:cs="Times New Roman"/>
        </w:rPr>
      </w:pPr>
      <w:r w:rsidRPr="00A46033">
        <w:rPr>
          <w:rFonts w:ascii="Times New Roman" w:hAnsi="Times New Roman" w:cs="Times New Roman"/>
        </w:rPr>
        <w:t xml:space="preserve">Ling, S. D., C. R. Johnson, S. D. </w:t>
      </w:r>
      <w:proofErr w:type="spellStart"/>
      <w:r w:rsidRPr="00A46033">
        <w:rPr>
          <w:rFonts w:ascii="Times New Roman" w:hAnsi="Times New Roman" w:cs="Times New Roman"/>
        </w:rPr>
        <w:t>Frusher</w:t>
      </w:r>
      <w:proofErr w:type="spellEnd"/>
      <w:r w:rsidRPr="00A46033">
        <w:rPr>
          <w:rFonts w:ascii="Times New Roman" w:hAnsi="Times New Roman" w:cs="Times New Roman"/>
        </w:rPr>
        <w:t xml:space="preserve">, and K. R. Ridgway. 2009. Overfishing reduces resilience of kelp beds to climate-driven catastrophic phase shift. </w:t>
      </w:r>
      <w:proofErr w:type="gramStart"/>
      <w:r w:rsidRPr="00A46033">
        <w:rPr>
          <w:rFonts w:ascii="Times New Roman" w:hAnsi="Times New Roman" w:cs="Times New Roman"/>
          <w:i/>
        </w:rPr>
        <w:t>Proceedings of the National Academy of Sciences</w:t>
      </w:r>
      <w:r w:rsidRPr="00A46033">
        <w:rPr>
          <w:rFonts w:ascii="Times New Roman" w:hAnsi="Times New Roman" w:cs="Times New Roman"/>
        </w:rPr>
        <w:t xml:space="preserve"> </w:t>
      </w:r>
      <w:ins w:id="710" w:author="Emma Fuller" w:date="2014-05-29T15:27:00Z">
        <w:r w:rsidR="00E2674C" w:rsidRPr="00A46033">
          <w:rPr>
            <w:rFonts w:ascii="Times New Roman" w:hAnsi="Times New Roman" w:cs="Times New Roman"/>
          </w:rPr>
          <w:t xml:space="preserve">USA </w:t>
        </w:r>
      </w:ins>
      <w:r w:rsidRPr="00A46033">
        <w:rPr>
          <w:rFonts w:ascii="Times New Roman" w:hAnsi="Times New Roman" w:cs="Times New Roman"/>
        </w:rPr>
        <w:t>106: 22341–22345.</w:t>
      </w:r>
      <w:proofErr w:type="gramEnd"/>
    </w:p>
    <w:p w14:paraId="2C0A4BFE" w14:textId="0912F40C" w:rsidR="000A44DA" w:rsidRPr="00A46033" w:rsidRDefault="000A44DA" w:rsidP="00F240E3">
      <w:pPr>
        <w:rPr>
          <w:rFonts w:ascii="Times New Roman" w:hAnsi="Times New Roman" w:cs="Times New Roman"/>
        </w:rPr>
      </w:pPr>
      <w:proofErr w:type="spellStart"/>
      <w:ins w:id="711" w:author="Emma Fuller" w:date="2014-05-29T14:46:00Z">
        <w:r w:rsidRPr="00A46033">
          <w:rPr>
            <w:rFonts w:ascii="Times New Roman" w:hAnsi="Times New Roman" w:cs="Times New Roman"/>
          </w:rPr>
          <w:t>Loarie</w:t>
        </w:r>
        <w:proofErr w:type="spellEnd"/>
        <w:r w:rsidRPr="00A46033">
          <w:rPr>
            <w:rFonts w:ascii="Times New Roman" w:hAnsi="Times New Roman" w:cs="Times New Roman"/>
          </w:rPr>
          <w:t>, S. R.</w:t>
        </w:r>
        <w:r w:rsidR="00E2674C" w:rsidRPr="00A46033">
          <w:rPr>
            <w:rFonts w:ascii="Times New Roman" w:hAnsi="Times New Roman" w:cs="Times New Roman"/>
          </w:rPr>
          <w:t xml:space="preserve"> P. B.</w:t>
        </w:r>
        <w:r w:rsidRPr="00A46033">
          <w:rPr>
            <w:rFonts w:ascii="Times New Roman" w:hAnsi="Times New Roman" w:cs="Times New Roman"/>
          </w:rPr>
          <w:t xml:space="preserve"> Duffy,</w:t>
        </w:r>
      </w:ins>
      <w:ins w:id="712" w:author="Emma Fuller" w:date="2014-05-29T15:26:00Z">
        <w:r w:rsidR="00E2674C" w:rsidRPr="00A46033">
          <w:rPr>
            <w:rFonts w:ascii="Times New Roman" w:hAnsi="Times New Roman" w:cs="Times New Roman"/>
          </w:rPr>
          <w:t xml:space="preserve"> H.</w:t>
        </w:r>
      </w:ins>
      <w:ins w:id="713" w:author="Emma Fuller" w:date="2014-05-29T14:46:00Z">
        <w:r w:rsidRPr="00A46033">
          <w:rPr>
            <w:rFonts w:ascii="Times New Roman" w:hAnsi="Times New Roman" w:cs="Times New Roman"/>
          </w:rPr>
          <w:t xml:space="preserve"> Hamilton, </w:t>
        </w:r>
      </w:ins>
      <w:ins w:id="714" w:author="Emma Fuller" w:date="2014-05-29T15:26:00Z">
        <w:r w:rsidR="00E2674C" w:rsidRPr="00A46033">
          <w:rPr>
            <w:rFonts w:ascii="Times New Roman" w:hAnsi="Times New Roman" w:cs="Times New Roman"/>
          </w:rPr>
          <w:t>G. P.</w:t>
        </w:r>
      </w:ins>
      <w:ins w:id="715" w:author="Emma Fuller" w:date="2014-05-29T14:46:00Z">
        <w:r w:rsidRPr="00A46033">
          <w:rPr>
            <w:rFonts w:ascii="Times New Roman" w:hAnsi="Times New Roman" w:cs="Times New Roman"/>
          </w:rPr>
          <w:t xml:space="preserve"> </w:t>
        </w:r>
        <w:proofErr w:type="spellStart"/>
        <w:r w:rsidRPr="00A46033">
          <w:rPr>
            <w:rFonts w:ascii="Times New Roman" w:hAnsi="Times New Roman" w:cs="Times New Roman"/>
          </w:rPr>
          <w:t>Asner</w:t>
        </w:r>
        <w:proofErr w:type="spellEnd"/>
        <w:r w:rsidRPr="00A46033">
          <w:rPr>
            <w:rFonts w:ascii="Times New Roman" w:hAnsi="Times New Roman" w:cs="Times New Roman"/>
          </w:rPr>
          <w:t xml:space="preserve">, </w:t>
        </w:r>
        <w:r w:rsidR="00E2674C" w:rsidRPr="00A46033">
          <w:rPr>
            <w:rFonts w:ascii="Times New Roman" w:hAnsi="Times New Roman" w:cs="Times New Roman"/>
          </w:rPr>
          <w:t>C. B.</w:t>
        </w:r>
        <w:r w:rsidRPr="00A46033">
          <w:rPr>
            <w:rFonts w:ascii="Times New Roman" w:hAnsi="Times New Roman" w:cs="Times New Roman"/>
          </w:rPr>
          <w:t xml:space="preserve"> Field,</w:t>
        </w:r>
      </w:ins>
      <w:ins w:id="716" w:author="Emma Fuller" w:date="2014-05-29T15:27:00Z">
        <w:r w:rsidR="00E2674C" w:rsidRPr="00A46033">
          <w:rPr>
            <w:rFonts w:ascii="Times New Roman" w:hAnsi="Times New Roman" w:cs="Times New Roman"/>
          </w:rPr>
          <w:t xml:space="preserve"> and D. D.</w:t>
        </w:r>
      </w:ins>
      <w:ins w:id="717" w:author="Emma Fuller" w:date="2014-05-29T14:46:00Z">
        <w:r w:rsidRPr="00A46033">
          <w:rPr>
            <w:rFonts w:ascii="Times New Roman" w:hAnsi="Times New Roman" w:cs="Times New Roman"/>
          </w:rPr>
          <w:t xml:space="preserve"> </w:t>
        </w:r>
        <w:proofErr w:type="spellStart"/>
        <w:r w:rsidRPr="00A46033">
          <w:rPr>
            <w:rFonts w:ascii="Times New Roman" w:hAnsi="Times New Roman" w:cs="Times New Roman"/>
          </w:rPr>
          <w:t>Ackerly</w:t>
        </w:r>
        <w:proofErr w:type="spellEnd"/>
        <w:r w:rsidRPr="00A46033">
          <w:rPr>
            <w:rFonts w:ascii="Times New Roman" w:hAnsi="Times New Roman" w:cs="Times New Roman"/>
          </w:rPr>
          <w:t xml:space="preserve">. </w:t>
        </w:r>
        <w:r w:rsidR="00E2674C" w:rsidRPr="00A46033">
          <w:rPr>
            <w:rFonts w:ascii="Times New Roman" w:hAnsi="Times New Roman" w:cs="Times New Roman"/>
          </w:rPr>
          <w:t>2009</w:t>
        </w:r>
        <w:r w:rsidRPr="00A46033">
          <w:rPr>
            <w:rFonts w:ascii="Times New Roman" w:hAnsi="Times New Roman" w:cs="Times New Roman"/>
          </w:rPr>
          <w:t xml:space="preserve">. The velocity of climate change. </w:t>
        </w:r>
        <w:r w:rsidRPr="00A46033">
          <w:rPr>
            <w:rFonts w:ascii="Times New Roman" w:hAnsi="Times New Roman" w:cs="Times New Roman"/>
            <w:i/>
            <w:iCs/>
          </w:rPr>
          <w:t>Nature</w:t>
        </w:r>
        <w:r w:rsidRPr="00A46033">
          <w:rPr>
            <w:rFonts w:ascii="Times New Roman" w:hAnsi="Times New Roman" w:cs="Times New Roman"/>
          </w:rPr>
          <w:t xml:space="preserve">, </w:t>
        </w:r>
        <w:r w:rsidRPr="00A46033">
          <w:rPr>
            <w:rFonts w:ascii="Times New Roman" w:hAnsi="Times New Roman" w:cs="Times New Roman"/>
            <w:i/>
            <w:iCs/>
          </w:rPr>
          <w:t>462</w:t>
        </w:r>
        <w:r w:rsidR="00E2674C" w:rsidRPr="00A46033">
          <w:rPr>
            <w:rFonts w:ascii="Times New Roman" w:hAnsi="Times New Roman" w:cs="Times New Roman"/>
          </w:rPr>
          <w:t>:</w:t>
        </w:r>
        <w:r w:rsidRPr="00A46033">
          <w:rPr>
            <w:rFonts w:ascii="Times New Roman" w:hAnsi="Times New Roman" w:cs="Times New Roman"/>
          </w:rPr>
          <w:t xml:space="preserve"> 1052-5.</w:t>
        </w:r>
      </w:ins>
    </w:p>
    <w:p w14:paraId="52D4FF13" w14:textId="77F6AD9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Lockwood, </w:t>
      </w:r>
      <w:ins w:id="718" w:author="Emma Fuller" w:date="2014-05-29T15:25:00Z">
        <w:r w:rsidR="00E2674C" w:rsidRPr="00A46033">
          <w:rPr>
            <w:rFonts w:ascii="Times New Roman" w:hAnsi="Times New Roman" w:cs="Times New Roman"/>
          </w:rPr>
          <w:t xml:space="preserve">D. </w:t>
        </w:r>
      </w:ins>
      <w:r w:rsidRPr="00A46033">
        <w:rPr>
          <w:rFonts w:ascii="Times New Roman" w:hAnsi="Times New Roman" w:cs="Times New Roman"/>
        </w:rPr>
        <w:t xml:space="preserve">R., </w:t>
      </w:r>
      <w:ins w:id="719" w:author="Emma Fuller" w:date="2014-05-29T15:25:00Z">
        <w:r w:rsidR="00E2674C" w:rsidRPr="00A46033">
          <w:rPr>
            <w:rFonts w:ascii="Times New Roman" w:hAnsi="Times New Roman" w:cs="Times New Roman"/>
          </w:rPr>
          <w:t xml:space="preserve">A. </w:t>
        </w:r>
      </w:ins>
      <w:r w:rsidRPr="00A46033">
        <w:rPr>
          <w:rFonts w:ascii="Times New Roman" w:hAnsi="Times New Roman" w:cs="Times New Roman"/>
        </w:rPr>
        <w:t xml:space="preserve">Hastings, and </w:t>
      </w:r>
      <w:ins w:id="720" w:author="Emma Fuller" w:date="2014-05-29T15:25:00Z">
        <w:r w:rsidR="00E2674C" w:rsidRPr="00A46033">
          <w:rPr>
            <w:rFonts w:ascii="Times New Roman" w:hAnsi="Times New Roman" w:cs="Times New Roman"/>
          </w:rPr>
          <w:t xml:space="preserve">L. </w:t>
        </w:r>
      </w:ins>
      <w:r w:rsidRPr="00A46033">
        <w:rPr>
          <w:rFonts w:ascii="Times New Roman" w:hAnsi="Times New Roman" w:cs="Times New Roman"/>
        </w:rPr>
        <w:t xml:space="preserve">W. </w:t>
      </w:r>
      <w:proofErr w:type="spellStart"/>
      <w:r w:rsidRPr="00A46033">
        <w:rPr>
          <w:rFonts w:ascii="Times New Roman" w:hAnsi="Times New Roman" w:cs="Times New Roman"/>
        </w:rPr>
        <w:t>Botsford</w:t>
      </w:r>
      <w:proofErr w:type="spellEnd"/>
      <w:r w:rsidRPr="00A46033">
        <w:rPr>
          <w:rFonts w:ascii="Times New Roman" w:hAnsi="Times New Roman" w:cs="Times New Roman"/>
        </w:rPr>
        <w:t xml:space="preserve">. 2002. The effects of dispersal patterns on marine reserves: does the tail wag the dog? </w:t>
      </w:r>
      <w:proofErr w:type="gramStart"/>
      <w:r w:rsidRPr="00A46033">
        <w:rPr>
          <w:rFonts w:ascii="Times New Roman" w:hAnsi="Times New Roman" w:cs="Times New Roman"/>
          <w:i/>
        </w:rPr>
        <w:t>Theor</w:t>
      </w:r>
      <w:ins w:id="721" w:author="Emma Fuller" w:date="2014-05-29T15:26:00Z">
        <w:r w:rsidR="00E2674C" w:rsidRPr="00A46033">
          <w:rPr>
            <w:rFonts w:ascii="Times New Roman" w:hAnsi="Times New Roman" w:cs="Times New Roman"/>
            <w:i/>
          </w:rPr>
          <w:t>etical</w:t>
        </w:r>
      </w:ins>
      <w:r w:rsidRPr="00A46033">
        <w:rPr>
          <w:rFonts w:ascii="Times New Roman" w:hAnsi="Times New Roman" w:cs="Times New Roman"/>
          <w:i/>
        </w:rPr>
        <w:t xml:space="preserve"> Popul</w:t>
      </w:r>
      <w:ins w:id="722" w:author="Emma Fuller" w:date="2014-05-29T15:26:00Z">
        <w:r w:rsidR="00E2674C" w:rsidRPr="00A46033">
          <w:rPr>
            <w:rFonts w:ascii="Times New Roman" w:hAnsi="Times New Roman" w:cs="Times New Roman"/>
            <w:i/>
          </w:rPr>
          <w:t>ation</w:t>
        </w:r>
      </w:ins>
      <w:r w:rsidRPr="00A46033">
        <w:rPr>
          <w:rFonts w:ascii="Times New Roman" w:hAnsi="Times New Roman" w:cs="Times New Roman"/>
          <w:i/>
        </w:rPr>
        <w:t xml:space="preserve"> Biol</w:t>
      </w:r>
      <w:ins w:id="723" w:author="Emma Fuller" w:date="2014-05-29T15:26:00Z">
        <w:r w:rsidR="00E2674C" w:rsidRPr="00A46033">
          <w:rPr>
            <w:rFonts w:ascii="Times New Roman" w:hAnsi="Times New Roman" w:cs="Times New Roman"/>
            <w:i/>
          </w:rPr>
          <w:t>ogy</w:t>
        </w:r>
      </w:ins>
      <w:r w:rsidRPr="00A46033">
        <w:rPr>
          <w:rFonts w:ascii="Times New Roman" w:hAnsi="Times New Roman" w:cs="Times New Roman"/>
        </w:rPr>
        <w:t xml:space="preserve"> 61: 297–309.</w:t>
      </w:r>
      <w:proofErr w:type="gramEnd"/>
      <w:r w:rsidRPr="00A46033">
        <w:rPr>
          <w:rFonts w:ascii="Times New Roman" w:hAnsi="Times New Roman" w:cs="Times New Roman"/>
        </w:rPr>
        <w:t xml:space="preserve"> </w:t>
      </w:r>
    </w:p>
    <w:p w14:paraId="6E3145F3" w14:textId="5FBE8DFF" w:rsidR="007D4B64" w:rsidRPr="00A46033" w:rsidRDefault="007D4B64" w:rsidP="00280355">
      <w:pPr>
        <w:rPr>
          <w:ins w:id="724" w:author="M P" w:date="2014-05-22T21:49:00Z"/>
          <w:rFonts w:ascii="Times New Roman" w:hAnsi="Times New Roman" w:cs="Times New Roman"/>
        </w:rPr>
      </w:pPr>
      <w:ins w:id="725" w:author="M P" w:date="2014-05-22T21:49:00Z">
        <w:r w:rsidRPr="00A46033">
          <w:rPr>
            <w:rFonts w:ascii="Times New Roman" w:hAnsi="Times New Roman" w:cs="Times New Roman"/>
          </w:rPr>
          <w:t>McCarthy, M.A.,</w:t>
        </w:r>
      </w:ins>
      <w:ins w:id="726" w:author="Emma Fuller" w:date="2014-05-29T15:25:00Z">
        <w:r w:rsidR="00E2674C" w:rsidRPr="00A46033">
          <w:rPr>
            <w:rFonts w:ascii="Times New Roman" w:hAnsi="Times New Roman" w:cs="Times New Roman"/>
          </w:rPr>
          <w:t xml:space="preserve"> C. J.</w:t>
        </w:r>
      </w:ins>
      <w:ins w:id="727" w:author="M P" w:date="2014-05-22T21:49:00Z">
        <w:r w:rsidRPr="00A46033">
          <w:rPr>
            <w:rFonts w:ascii="Times New Roman" w:hAnsi="Times New Roman" w:cs="Times New Roman"/>
          </w:rPr>
          <w:t xml:space="preserve"> Thompson,</w:t>
        </w:r>
      </w:ins>
      <w:ins w:id="728" w:author="Emma Fuller" w:date="2014-05-29T15:25:00Z">
        <w:r w:rsidR="00E2674C" w:rsidRPr="00A46033">
          <w:rPr>
            <w:rFonts w:ascii="Times New Roman" w:hAnsi="Times New Roman" w:cs="Times New Roman"/>
          </w:rPr>
          <w:t xml:space="preserve"> A. L.</w:t>
        </w:r>
      </w:ins>
      <w:ins w:id="729" w:author="M P" w:date="2014-05-22T21:49:00Z">
        <w:r w:rsidRPr="00A46033">
          <w:rPr>
            <w:rFonts w:ascii="Times New Roman" w:hAnsi="Times New Roman" w:cs="Times New Roman"/>
          </w:rPr>
          <w:t xml:space="preserve"> Moore,</w:t>
        </w:r>
      </w:ins>
      <w:ins w:id="730" w:author="Emma Fuller" w:date="2014-05-29T15:25:00Z">
        <w:r w:rsidR="00E2674C" w:rsidRPr="00A46033">
          <w:rPr>
            <w:rFonts w:ascii="Times New Roman" w:hAnsi="Times New Roman" w:cs="Times New Roman"/>
          </w:rPr>
          <w:t xml:space="preserve"> and H. P.</w:t>
        </w:r>
      </w:ins>
      <w:ins w:id="731" w:author="M P" w:date="2014-05-22T21:49:00Z">
        <w:r w:rsidRPr="00A46033">
          <w:rPr>
            <w:rFonts w:ascii="Times New Roman" w:hAnsi="Times New Roman" w:cs="Times New Roman"/>
          </w:rPr>
          <w:t xml:space="preserve"> </w:t>
        </w:r>
        <w:proofErr w:type="spellStart"/>
        <w:r w:rsidRPr="00A46033">
          <w:rPr>
            <w:rFonts w:ascii="Times New Roman" w:hAnsi="Times New Roman" w:cs="Times New Roman"/>
          </w:rPr>
          <w:t>Possingham</w:t>
        </w:r>
      </w:ins>
      <w:proofErr w:type="spellEnd"/>
      <w:ins w:id="732" w:author="Emma Fuller" w:date="2014-05-29T15:25:00Z">
        <w:r w:rsidR="00E2674C" w:rsidRPr="00A46033">
          <w:rPr>
            <w:rFonts w:ascii="Times New Roman" w:hAnsi="Times New Roman" w:cs="Times New Roman"/>
          </w:rPr>
          <w:t xml:space="preserve">. </w:t>
        </w:r>
      </w:ins>
      <w:ins w:id="733" w:author="M P" w:date="2014-05-22T21:49:00Z">
        <w:r w:rsidRPr="00A46033">
          <w:rPr>
            <w:rFonts w:ascii="Times New Roman" w:hAnsi="Times New Roman" w:cs="Times New Roman"/>
          </w:rPr>
          <w:t xml:space="preserve">2011. Designing nature reserves in the face of uncertainty. </w:t>
        </w:r>
        <w:proofErr w:type="gramStart"/>
        <w:r w:rsidRPr="00A46033">
          <w:rPr>
            <w:rFonts w:ascii="Times New Roman" w:hAnsi="Times New Roman" w:cs="Times New Roman"/>
          </w:rPr>
          <w:t>Ecol</w:t>
        </w:r>
      </w:ins>
      <w:ins w:id="734" w:author="Emma Fuller" w:date="2014-05-29T15:25:00Z">
        <w:r w:rsidR="00E2674C" w:rsidRPr="00A46033">
          <w:rPr>
            <w:rFonts w:ascii="Times New Roman" w:hAnsi="Times New Roman" w:cs="Times New Roman"/>
          </w:rPr>
          <w:t>ogy</w:t>
        </w:r>
      </w:ins>
      <w:ins w:id="735" w:author="M P" w:date="2014-05-22T21:49:00Z">
        <w:r w:rsidRPr="00A46033">
          <w:rPr>
            <w:rFonts w:ascii="Times New Roman" w:hAnsi="Times New Roman" w:cs="Times New Roman"/>
          </w:rPr>
          <w:t xml:space="preserve"> Lett</w:t>
        </w:r>
      </w:ins>
      <w:ins w:id="736" w:author="Emma Fuller" w:date="2014-05-29T15:25:00Z">
        <w:r w:rsidR="00E2674C" w:rsidRPr="00A46033">
          <w:rPr>
            <w:rFonts w:ascii="Times New Roman" w:hAnsi="Times New Roman" w:cs="Times New Roman"/>
          </w:rPr>
          <w:t>ers</w:t>
        </w:r>
      </w:ins>
      <w:ins w:id="737" w:author="M P" w:date="2014-05-22T21:49:00Z">
        <w:r w:rsidRPr="00A46033">
          <w:rPr>
            <w:rFonts w:ascii="Times New Roman" w:hAnsi="Times New Roman" w:cs="Times New Roman"/>
          </w:rPr>
          <w:t xml:space="preserve"> 14: 470–5.</w:t>
        </w:r>
        <w:proofErr w:type="gramEnd"/>
      </w:ins>
    </w:p>
    <w:p w14:paraId="6114F179" w14:textId="44F12E80" w:rsidR="00E2674C" w:rsidRPr="00A46033" w:rsidRDefault="00F240E3" w:rsidP="00F240E3">
      <w:pPr>
        <w:rPr>
          <w:ins w:id="738" w:author="Emma Fuller" w:date="2014-05-29T15:25:00Z"/>
          <w:rFonts w:ascii="Times New Roman" w:hAnsi="Times New Roman" w:cs="Times New Roman"/>
        </w:rPr>
      </w:pPr>
      <w:proofErr w:type="gramStart"/>
      <w:r w:rsidRPr="00A46033">
        <w:rPr>
          <w:rFonts w:ascii="Times New Roman" w:hAnsi="Times New Roman" w:cs="Times New Roman"/>
        </w:rPr>
        <w:t>Milner-</w:t>
      </w:r>
      <w:proofErr w:type="spellStart"/>
      <w:r w:rsidRPr="00A46033">
        <w:rPr>
          <w:rFonts w:ascii="Times New Roman" w:hAnsi="Times New Roman" w:cs="Times New Roman"/>
        </w:rPr>
        <w:t>Gulland</w:t>
      </w:r>
      <w:proofErr w:type="spellEnd"/>
      <w:r w:rsidRPr="00A46033">
        <w:rPr>
          <w:rFonts w:ascii="Times New Roman" w:hAnsi="Times New Roman" w:cs="Times New Roman"/>
        </w:rPr>
        <w:t xml:space="preserve">, J., </w:t>
      </w:r>
      <w:ins w:id="739" w:author="Emma Fuller" w:date="2014-05-29T15:24:00Z">
        <w:r w:rsidR="00E2674C" w:rsidRPr="00A46033">
          <w:rPr>
            <w:rFonts w:ascii="Times New Roman" w:hAnsi="Times New Roman" w:cs="Times New Roman"/>
          </w:rPr>
          <w:t>and E. L.</w:t>
        </w:r>
      </w:ins>
      <w:r w:rsidRPr="00A46033">
        <w:rPr>
          <w:rFonts w:ascii="Times New Roman" w:hAnsi="Times New Roman" w:cs="Times New Roman"/>
        </w:rPr>
        <w:t xml:space="preserve"> Bennett</w:t>
      </w:r>
      <w:ins w:id="740" w:author="Emma Fuller" w:date="2014-05-29T15:24:00Z">
        <w:r w:rsidR="00E2674C" w:rsidRPr="00A46033">
          <w:rPr>
            <w:rFonts w:ascii="Times New Roman" w:hAnsi="Times New Roman" w:cs="Times New Roman"/>
          </w:rPr>
          <w:t>.</w:t>
        </w:r>
        <w:proofErr w:type="gramEnd"/>
        <w:r w:rsidR="00E2674C" w:rsidRPr="00A46033" w:rsidDel="00E2674C">
          <w:rPr>
            <w:rFonts w:ascii="Times New Roman" w:hAnsi="Times New Roman" w:cs="Times New Roman"/>
          </w:rPr>
          <w:t xml:space="preserve"> </w:t>
        </w:r>
      </w:ins>
      <w:r w:rsidRPr="00A46033">
        <w:rPr>
          <w:rFonts w:ascii="Times New Roman" w:hAnsi="Times New Roman" w:cs="Times New Roman"/>
        </w:rPr>
        <w:t xml:space="preserve">2003. Wild meat: The bigger picture. </w:t>
      </w:r>
      <w:r w:rsidRPr="00A46033">
        <w:rPr>
          <w:rFonts w:ascii="Times New Roman" w:hAnsi="Times New Roman" w:cs="Times New Roman"/>
          <w:i/>
          <w:iCs/>
        </w:rPr>
        <w:t>Trends in Ecology &amp; Evolution</w:t>
      </w:r>
      <w:r w:rsidRPr="00A46033">
        <w:rPr>
          <w:rFonts w:ascii="Times New Roman" w:hAnsi="Times New Roman" w:cs="Times New Roman"/>
        </w:rPr>
        <w:t xml:space="preserve">, </w:t>
      </w:r>
      <w:r w:rsidRPr="00A46033">
        <w:rPr>
          <w:rFonts w:ascii="Times New Roman" w:hAnsi="Times New Roman" w:cs="Times New Roman"/>
          <w:i/>
          <w:iCs/>
        </w:rPr>
        <w:t>18</w:t>
      </w:r>
      <w:ins w:id="741" w:author="Emma Fuller" w:date="2014-05-29T15:24:00Z">
        <w:r w:rsidR="00E2674C" w:rsidRPr="00A46033">
          <w:rPr>
            <w:rFonts w:ascii="Times New Roman" w:hAnsi="Times New Roman" w:cs="Times New Roman"/>
          </w:rPr>
          <w:t xml:space="preserve">: </w:t>
        </w:r>
      </w:ins>
      <w:r w:rsidRPr="00A46033">
        <w:rPr>
          <w:rFonts w:ascii="Times New Roman" w:hAnsi="Times New Roman" w:cs="Times New Roman"/>
        </w:rPr>
        <w:t>351-357.</w:t>
      </w:r>
    </w:p>
    <w:p w14:paraId="13B45146" w14:textId="2DD55F52" w:rsidR="00F240E3" w:rsidRPr="00A46033" w:rsidRDefault="00F240E3" w:rsidP="00F240E3">
      <w:pPr>
        <w:rPr>
          <w:rFonts w:ascii="Times New Roman" w:hAnsi="Times New Roman" w:cs="Times New Roman"/>
        </w:rPr>
      </w:pPr>
      <w:proofErr w:type="gramStart"/>
      <w:r w:rsidRPr="00A46033">
        <w:rPr>
          <w:rFonts w:ascii="Times New Roman" w:hAnsi="Times New Roman" w:cs="Times New Roman"/>
        </w:rPr>
        <w:t xml:space="preserve">Mora, </w:t>
      </w:r>
      <w:ins w:id="742" w:author="Emma Fuller" w:date="2014-05-29T15:22:00Z">
        <w:r w:rsidR="00E2674C" w:rsidRPr="00A46033">
          <w:rPr>
            <w:rFonts w:ascii="Times New Roman" w:hAnsi="Times New Roman" w:cs="Times New Roman"/>
          </w:rPr>
          <w:t>C.</w:t>
        </w:r>
      </w:ins>
      <w:r w:rsidRPr="00A46033">
        <w:rPr>
          <w:rFonts w:ascii="Times New Roman" w:hAnsi="Times New Roman" w:cs="Times New Roman"/>
        </w:rPr>
        <w:t xml:space="preserve">, </w:t>
      </w:r>
      <w:ins w:id="743" w:author="Emma Fuller" w:date="2014-05-29T15:22:00Z">
        <w:r w:rsidR="00E2674C" w:rsidRPr="00A46033">
          <w:rPr>
            <w:rFonts w:ascii="Times New Roman" w:hAnsi="Times New Roman" w:cs="Times New Roman"/>
          </w:rPr>
          <w:t xml:space="preserve">R. </w:t>
        </w:r>
      </w:ins>
      <w:r w:rsidRPr="00A46033">
        <w:rPr>
          <w:rFonts w:ascii="Times New Roman" w:hAnsi="Times New Roman" w:cs="Times New Roman"/>
        </w:rPr>
        <w:t xml:space="preserve">Metzger, </w:t>
      </w:r>
      <w:ins w:id="744" w:author="Emma Fuller" w:date="2014-05-29T15:23:00Z">
        <w:r w:rsidR="00E2674C" w:rsidRPr="00A46033">
          <w:rPr>
            <w:rFonts w:ascii="Times New Roman" w:hAnsi="Times New Roman" w:cs="Times New Roman"/>
          </w:rPr>
          <w:t xml:space="preserve">A. </w:t>
        </w:r>
      </w:ins>
      <w:r w:rsidRPr="00A46033">
        <w:rPr>
          <w:rFonts w:ascii="Times New Roman" w:hAnsi="Times New Roman" w:cs="Times New Roman"/>
        </w:rPr>
        <w:t xml:space="preserve">Rollo, and </w:t>
      </w:r>
      <w:ins w:id="745" w:author="Emma Fuller" w:date="2014-05-29T15:23:00Z">
        <w:r w:rsidR="00E2674C" w:rsidRPr="00A46033">
          <w:rPr>
            <w:rFonts w:ascii="Times New Roman" w:hAnsi="Times New Roman" w:cs="Times New Roman"/>
          </w:rPr>
          <w:t xml:space="preserve">R. </w:t>
        </w:r>
      </w:ins>
      <w:r w:rsidRPr="00A46033">
        <w:rPr>
          <w:rFonts w:ascii="Times New Roman" w:hAnsi="Times New Roman" w:cs="Times New Roman"/>
        </w:rPr>
        <w:t>A. Myers.</w:t>
      </w:r>
      <w:proofErr w:type="gramEnd"/>
      <w:r w:rsidRPr="00A46033">
        <w:rPr>
          <w:rFonts w:ascii="Times New Roman" w:hAnsi="Times New Roman" w:cs="Times New Roman"/>
        </w:rPr>
        <w:t xml:space="preserve"> 2007. Experimental simulations about the effects of overexploitation and habitat fragmentation on populations facing environmental warming. </w:t>
      </w:r>
      <w:proofErr w:type="gramStart"/>
      <w:r w:rsidRPr="00A46033">
        <w:rPr>
          <w:rFonts w:ascii="Times New Roman" w:hAnsi="Times New Roman" w:cs="Times New Roman"/>
          <w:i/>
        </w:rPr>
        <w:t>Proc</w:t>
      </w:r>
      <w:ins w:id="746" w:author="Emma Fuller" w:date="2014-05-29T15:23:00Z">
        <w:r w:rsidR="00E2674C" w:rsidRPr="00A46033">
          <w:rPr>
            <w:rFonts w:ascii="Times New Roman" w:hAnsi="Times New Roman" w:cs="Times New Roman"/>
            <w:i/>
          </w:rPr>
          <w:t xml:space="preserve">eedings of the Royal Society B </w:t>
        </w:r>
      </w:ins>
      <w:r w:rsidRPr="00A46033">
        <w:rPr>
          <w:rFonts w:ascii="Times New Roman" w:hAnsi="Times New Roman" w:cs="Times New Roman"/>
        </w:rPr>
        <w:t>274: 1023–</w:t>
      </w:r>
      <w:ins w:id="747" w:author="Emma Fuller" w:date="2014-05-29T15:24:00Z">
        <w:r w:rsidR="00E2674C" w:rsidRPr="00A46033">
          <w:rPr>
            <w:rFonts w:ascii="Times New Roman" w:hAnsi="Times New Roman" w:cs="Times New Roman"/>
          </w:rPr>
          <w:t>102</w:t>
        </w:r>
      </w:ins>
      <w:r w:rsidRPr="00A46033">
        <w:rPr>
          <w:rFonts w:ascii="Times New Roman" w:hAnsi="Times New Roman" w:cs="Times New Roman"/>
        </w:rPr>
        <w:t>8.</w:t>
      </w:r>
      <w:proofErr w:type="gramEnd"/>
      <w:r w:rsidRPr="00A46033">
        <w:rPr>
          <w:rFonts w:ascii="Times New Roman" w:hAnsi="Times New Roman" w:cs="Times New Roman"/>
        </w:rPr>
        <w:t xml:space="preserve"> </w:t>
      </w:r>
    </w:p>
    <w:p w14:paraId="079EB7E9" w14:textId="1ACCEA3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Nye, </w:t>
      </w:r>
      <w:ins w:id="748" w:author="Emma Fuller" w:date="2014-05-29T15:22:00Z">
        <w:r w:rsidR="00E2674C" w:rsidRPr="00A46033">
          <w:rPr>
            <w:rFonts w:ascii="Times New Roman" w:hAnsi="Times New Roman" w:cs="Times New Roman"/>
          </w:rPr>
          <w:t xml:space="preserve">J. </w:t>
        </w:r>
      </w:ins>
      <w:r w:rsidRPr="00A46033">
        <w:rPr>
          <w:rFonts w:ascii="Times New Roman" w:hAnsi="Times New Roman" w:cs="Times New Roman"/>
        </w:rPr>
        <w:t xml:space="preserve">A., </w:t>
      </w:r>
      <w:ins w:id="749" w:author="Emma Fuller" w:date="2014-05-29T15:22:00Z">
        <w:r w:rsidR="00E2674C" w:rsidRPr="00A46033">
          <w:rPr>
            <w:rFonts w:ascii="Times New Roman" w:hAnsi="Times New Roman" w:cs="Times New Roman"/>
          </w:rPr>
          <w:t xml:space="preserve">R. </w:t>
        </w:r>
      </w:ins>
      <w:r w:rsidRPr="00A46033">
        <w:rPr>
          <w:rFonts w:ascii="Times New Roman" w:hAnsi="Times New Roman" w:cs="Times New Roman"/>
        </w:rPr>
        <w:t xml:space="preserve">J. Gamble, and </w:t>
      </w:r>
      <w:ins w:id="750" w:author="Emma Fuller" w:date="2014-05-29T15:22:00Z">
        <w:r w:rsidR="00E2674C" w:rsidRPr="00A46033">
          <w:rPr>
            <w:rFonts w:ascii="Times New Roman" w:hAnsi="Times New Roman" w:cs="Times New Roman"/>
          </w:rPr>
          <w:t xml:space="preserve">J. </w:t>
        </w:r>
      </w:ins>
      <w:r w:rsidRPr="00A46033">
        <w:rPr>
          <w:rFonts w:ascii="Times New Roman" w:hAnsi="Times New Roman" w:cs="Times New Roman"/>
        </w:rPr>
        <w:t xml:space="preserve">S. Link. 2013. The relative impact of warming and removing top predators on the Northeast US large marine biotic community. </w:t>
      </w:r>
      <w:proofErr w:type="gramStart"/>
      <w:r w:rsidRPr="00A46033">
        <w:rPr>
          <w:rFonts w:ascii="Times New Roman" w:hAnsi="Times New Roman" w:cs="Times New Roman"/>
          <w:i/>
        </w:rPr>
        <w:t xml:space="preserve">Ecological </w:t>
      </w:r>
      <w:proofErr w:type="spellStart"/>
      <w:r w:rsidRPr="00A46033">
        <w:rPr>
          <w:rFonts w:ascii="Times New Roman" w:hAnsi="Times New Roman" w:cs="Times New Roman"/>
          <w:i/>
        </w:rPr>
        <w:t>Modelling</w:t>
      </w:r>
      <w:proofErr w:type="spellEnd"/>
      <w:r w:rsidRPr="00A46033">
        <w:rPr>
          <w:rFonts w:ascii="Times New Roman" w:hAnsi="Times New Roman" w:cs="Times New Roman"/>
        </w:rPr>
        <w:t xml:space="preserve"> 264: 157–168.</w:t>
      </w:r>
      <w:proofErr w:type="gramEnd"/>
    </w:p>
    <w:p w14:paraId="6F021213" w14:textId="4998641E" w:rsidR="00F240E3" w:rsidRPr="00A46033" w:rsidRDefault="00F240E3" w:rsidP="00F240E3">
      <w:pPr>
        <w:rPr>
          <w:rFonts w:ascii="Times New Roman" w:hAnsi="Times New Roman" w:cs="Times New Roman"/>
        </w:rPr>
      </w:pPr>
      <w:proofErr w:type="gramStart"/>
      <w:r w:rsidRPr="00A46033">
        <w:rPr>
          <w:rFonts w:ascii="Times New Roman" w:hAnsi="Times New Roman" w:cs="Times New Roman"/>
        </w:rPr>
        <w:t xml:space="preserve">Pelletier, E., P. </w:t>
      </w:r>
      <w:proofErr w:type="spellStart"/>
      <w:r w:rsidRPr="00A46033">
        <w:rPr>
          <w:rFonts w:ascii="Times New Roman" w:hAnsi="Times New Roman" w:cs="Times New Roman"/>
        </w:rPr>
        <w:t>Sargian</w:t>
      </w:r>
      <w:proofErr w:type="spellEnd"/>
      <w:r w:rsidRPr="00A46033">
        <w:rPr>
          <w:rFonts w:ascii="Times New Roman" w:hAnsi="Times New Roman" w:cs="Times New Roman"/>
        </w:rPr>
        <w:t xml:space="preserve">, J. </w:t>
      </w:r>
      <w:proofErr w:type="spellStart"/>
      <w:r w:rsidRPr="00A46033">
        <w:rPr>
          <w:rFonts w:ascii="Times New Roman" w:hAnsi="Times New Roman" w:cs="Times New Roman"/>
        </w:rPr>
        <w:t>Payet</w:t>
      </w:r>
      <w:proofErr w:type="spellEnd"/>
      <w:r w:rsidRPr="00A46033">
        <w:rPr>
          <w:rFonts w:ascii="Times New Roman" w:hAnsi="Times New Roman" w:cs="Times New Roman"/>
        </w:rPr>
        <w:t>, and S. Demers.</w:t>
      </w:r>
      <w:proofErr w:type="gramEnd"/>
      <w:r w:rsidRPr="00A46033">
        <w:rPr>
          <w:rFonts w:ascii="Times New Roman" w:hAnsi="Times New Roman" w:cs="Times New Roman"/>
        </w:rPr>
        <w:t xml:space="preserve"> 2006. </w:t>
      </w:r>
      <w:proofErr w:type="spellStart"/>
      <w:r w:rsidRPr="00A46033">
        <w:rPr>
          <w:rFonts w:ascii="Times New Roman" w:hAnsi="Times New Roman" w:cs="Times New Roman"/>
        </w:rPr>
        <w:t>Ecotoxicological</w:t>
      </w:r>
      <w:proofErr w:type="spellEnd"/>
      <w:r w:rsidRPr="00A46033">
        <w:rPr>
          <w:rFonts w:ascii="Times New Roman" w:hAnsi="Times New Roman" w:cs="Times New Roman"/>
        </w:rPr>
        <w:t xml:space="preserve"> effects of combined UVB and organic contaminants in coastal waters: a review. </w:t>
      </w:r>
      <w:proofErr w:type="gramStart"/>
      <w:r w:rsidRPr="00A46033">
        <w:rPr>
          <w:rFonts w:ascii="Times New Roman" w:hAnsi="Times New Roman" w:cs="Times New Roman"/>
          <w:i/>
        </w:rPr>
        <w:t>Photochemistry and photobiology</w:t>
      </w:r>
      <w:r w:rsidRPr="00A46033">
        <w:rPr>
          <w:rFonts w:ascii="Times New Roman" w:hAnsi="Times New Roman" w:cs="Times New Roman"/>
        </w:rPr>
        <w:t xml:space="preserve"> 82: 981–993.</w:t>
      </w:r>
      <w:proofErr w:type="gramEnd"/>
    </w:p>
    <w:p w14:paraId="3D7C5817" w14:textId="5F859ED8" w:rsidR="00F240E3" w:rsidRPr="00A46033" w:rsidRDefault="00F240E3" w:rsidP="00F240E3">
      <w:pPr>
        <w:rPr>
          <w:ins w:id="751" w:author="Emma Fuller" w:date="2014-05-29T11:19:00Z"/>
          <w:rFonts w:ascii="Times New Roman" w:hAnsi="Times New Roman" w:cs="Times New Roman"/>
        </w:rPr>
      </w:pPr>
      <w:r w:rsidRPr="00A46033">
        <w:rPr>
          <w:rFonts w:ascii="Times New Roman" w:hAnsi="Times New Roman" w:cs="Times New Roman"/>
        </w:rPr>
        <w:t xml:space="preserve">Perry, </w:t>
      </w:r>
      <w:ins w:id="752" w:author="Emma Fuller" w:date="2014-05-29T15:21:00Z">
        <w:r w:rsidR="00E2674C" w:rsidRPr="00A46033">
          <w:rPr>
            <w:rFonts w:ascii="Times New Roman" w:hAnsi="Times New Roman" w:cs="Times New Roman"/>
          </w:rPr>
          <w:t xml:space="preserve">A. </w:t>
        </w:r>
      </w:ins>
      <w:r w:rsidRPr="00A46033">
        <w:rPr>
          <w:rFonts w:ascii="Times New Roman" w:hAnsi="Times New Roman" w:cs="Times New Roman"/>
        </w:rPr>
        <w:t xml:space="preserve">L., </w:t>
      </w:r>
      <w:ins w:id="753" w:author="Emma Fuller" w:date="2014-05-29T15:21:00Z">
        <w:r w:rsidR="00E2674C" w:rsidRPr="00A46033">
          <w:rPr>
            <w:rFonts w:ascii="Times New Roman" w:hAnsi="Times New Roman" w:cs="Times New Roman"/>
          </w:rPr>
          <w:t xml:space="preserve">P. </w:t>
        </w:r>
      </w:ins>
      <w:r w:rsidRPr="00A46033">
        <w:rPr>
          <w:rFonts w:ascii="Times New Roman" w:hAnsi="Times New Roman" w:cs="Times New Roman"/>
        </w:rPr>
        <w:t>J. Low, J</w:t>
      </w:r>
      <w:ins w:id="754" w:author="Emma Fuller" w:date="2014-05-29T15:21:00Z">
        <w:r w:rsidR="00E2674C" w:rsidRPr="00A46033">
          <w:rPr>
            <w:rFonts w:ascii="Times New Roman" w:hAnsi="Times New Roman" w:cs="Times New Roman"/>
          </w:rPr>
          <w:t>.</w:t>
        </w:r>
      </w:ins>
      <w:r w:rsidRPr="00A46033">
        <w:rPr>
          <w:rFonts w:ascii="Times New Roman" w:hAnsi="Times New Roman" w:cs="Times New Roman"/>
        </w:rPr>
        <w:t xml:space="preserve"> R. Ellis, and J</w:t>
      </w:r>
      <w:ins w:id="755" w:author="Emma Fuller" w:date="2014-05-29T15:21:00Z">
        <w:r w:rsidR="00E2674C" w:rsidRPr="00A46033">
          <w:rPr>
            <w:rFonts w:ascii="Times New Roman" w:hAnsi="Times New Roman" w:cs="Times New Roman"/>
          </w:rPr>
          <w:t>.</w:t>
        </w:r>
      </w:ins>
      <w:r w:rsidRPr="00A46033">
        <w:rPr>
          <w:rFonts w:ascii="Times New Roman" w:hAnsi="Times New Roman" w:cs="Times New Roman"/>
        </w:rPr>
        <w:t xml:space="preserve"> D. Reynolds. 2005. Climate Change and Distribution Shifts in Marine Fishes. </w:t>
      </w:r>
      <w:proofErr w:type="gramStart"/>
      <w:r w:rsidRPr="00A46033">
        <w:rPr>
          <w:rFonts w:ascii="Times New Roman" w:hAnsi="Times New Roman" w:cs="Times New Roman"/>
          <w:i/>
        </w:rPr>
        <w:t>Science</w:t>
      </w:r>
      <w:r w:rsidRPr="00A46033">
        <w:rPr>
          <w:rFonts w:ascii="Times New Roman" w:hAnsi="Times New Roman" w:cs="Times New Roman"/>
        </w:rPr>
        <w:t xml:space="preserve"> 308: 1912–1915.</w:t>
      </w:r>
      <w:proofErr w:type="gramEnd"/>
    </w:p>
    <w:p w14:paraId="3D58763D" w14:textId="5EF3EBDB" w:rsidR="00776AAB" w:rsidRPr="00A46033" w:rsidRDefault="00E2674C" w:rsidP="00F240E3">
      <w:pPr>
        <w:rPr>
          <w:ins w:id="756" w:author="Emma Fuller" w:date="2014-05-29T11:24:00Z"/>
          <w:rFonts w:ascii="Times New Roman" w:hAnsi="Times New Roman" w:cs="Times New Roman"/>
        </w:rPr>
      </w:pPr>
      <w:proofErr w:type="spellStart"/>
      <w:ins w:id="757" w:author="Emma Fuller" w:date="2014-05-29T11:24:00Z">
        <w:r w:rsidRPr="00A46033">
          <w:rPr>
            <w:rFonts w:ascii="Times New Roman" w:hAnsi="Times New Roman" w:cs="Times New Roman"/>
          </w:rPr>
          <w:t>Pimm</w:t>
        </w:r>
        <w:proofErr w:type="spellEnd"/>
        <w:r w:rsidRPr="00A46033">
          <w:rPr>
            <w:rFonts w:ascii="Times New Roman" w:hAnsi="Times New Roman" w:cs="Times New Roman"/>
          </w:rPr>
          <w:t>, S., et al. 2001</w:t>
        </w:r>
        <w:r w:rsidR="00776AAB" w:rsidRPr="00A46033">
          <w:rPr>
            <w:rFonts w:ascii="Times New Roman" w:hAnsi="Times New Roman" w:cs="Times New Roman"/>
          </w:rPr>
          <w:t xml:space="preserve">. Can we defy nature's end? </w:t>
        </w:r>
        <w:r w:rsidR="00776AAB" w:rsidRPr="00A46033">
          <w:rPr>
            <w:rFonts w:ascii="Times New Roman" w:hAnsi="Times New Roman" w:cs="Times New Roman"/>
            <w:i/>
            <w:iCs/>
          </w:rPr>
          <w:t>Science</w:t>
        </w:r>
        <w:r w:rsidR="00776AAB" w:rsidRPr="00A46033">
          <w:rPr>
            <w:rFonts w:ascii="Times New Roman" w:hAnsi="Times New Roman" w:cs="Times New Roman"/>
          </w:rPr>
          <w:t xml:space="preserve">, </w:t>
        </w:r>
        <w:r w:rsidR="00776AAB" w:rsidRPr="00A46033">
          <w:rPr>
            <w:rFonts w:ascii="Times New Roman" w:hAnsi="Times New Roman" w:cs="Times New Roman"/>
            <w:i/>
            <w:iCs/>
          </w:rPr>
          <w:t>293</w:t>
        </w:r>
      </w:ins>
      <w:ins w:id="758" w:author="Emma Fuller" w:date="2014-05-29T15:21:00Z">
        <w:r w:rsidRPr="00A46033">
          <w:rPr>
            <w:rFonts w:ascii="Times New Roman" w:hAnsi="Times New Roman" w:cs="Times New Roman"/>
            <w:i/>
            <w:iCs/>
          </w:rPr>
          <w:t>:</w:t>
        </w:r>
      </w:ins>
      <w:ins w:id="759" w:author="Emma Fuller" w:date="2014-05-29T11:24:00Z">
        <w:r w:rsidR="00776AAB" w:rsidRPr="00A46033">
          <w:rPr>
            <w:rFonts w:ascii="Times New Roman" w:hAnsi="Times New Roman" w:cs="Times New Roman"/>
          </w:rPr>
          <w:t xml:space="preserve"> 2207-2208.</w:t>
        </w:r>
      </w:ins>
    </w:p>
    <w:p w14:paraId="664C477D" w14:textId="564E726B" w:rsidR="00F240E3" w:rsidRPr="00A46033" w:rsidRDefault="00F240E3" w:rsidP="00F240E3">
      <w:pPr>
        <w:rPr>
          <w:ins w:id="760" w:author="Emma Fuller" w:date="2014-05-29T14:29:00Z"/>
          <w:rFonts w:ascii="Times New Roman" w:hAnsi="Times New Roman" w:cs="Times New Roman"/>
        </w:rPr>
      </w:pPr>
      <w:proofErr w:type="spellStart"/>
      <w:proofErr w:type="gramStart"/>
      <w:r w:rsidRPr="00A46033">
        <w:rPr>
          <w:rFonts w:ascii="Times New Roman" w:hAnsi="Times New Roman" w:cs="Times New Roman"/>
        </w:rPr>
        <w:t>Pinsky</w:t>
      </w:r>
      <w:proofErr w:type="spellEnd"/>
      <w:r w:rsidRPr="00A46033">
        <w:rPr>
          <w:rFonts w:ascii="Times New Roman" w:hAnsi="Times New Roman" w:cs="Times New Roman"/>
        </w:rPr>
        <w:t xml:space="preserve">, </w:t>
      </w:r>
      <w:ins w:id="761" w:author="Emma Fuller" w:date="2014-05-29T15:20:00Z">
        <w:r w:rsidR="00E2674C" w:rsidRPr="00A46033">
          <w:rPr>
            <w:rFonts w:ascii="Times New Roman" w:hAnsi="Times New Roman" w:cs="Times New Roman"/>
          </w:rPr>
          <w:t>M</w:t>
        </w:r>
      </w:ins>
      <w:r w:rsidRPr="00A46033">
        <w:rPr>
          <w:rFonts w:ascii="Times New Roman" w:hAnsi="Times New Roman" w:cs="Times New Roman"/>
        </w:rPr>
        <w:t>. 2011.</w:t>
      </w:r>
      <w:proofErr w:type="gramEnd"/>
      <w:r w:rsidRPr="00A46033">
        <w:rPr>
          <w:rFonts w:ascii="Times New Roman" w:hAnsi="Times New Roman" w:cs="Times New Roman"/>
        </w:rPr>
        <w:t xml:space="preserve"> </w:t>
      </w:r>
      <w:proofErr w:type="gramStart"/>
      <w:r w:rsidRPr="00A46033">
        <w:rPr>
          <w:rFonts w:ascii="Times New Roman" w:hAnsi="Times New Roman" w:cs="Times New Roman"/>
        </w:rPr>
        <w:t>Dispersal, Fishing, and the Conservation of Marine Species.</w:t>
      </w:r>
      <w:proofErr w:type="gramEnd"/>
      <w:r w:rsidRPr="00A46033">
        <w:rPr>
          <w:rFonts w:ascii="Times New Roman" w:hAnsi="Times New Roman" w:cs="Times New Roman"/>
        </w:rPr>
        <w:t xml:space="preserve"> Stanford University: Stanford University.</w:t>
      </w:r>
    </w:p>
    <w:p w14:paraId="421E134D" w14:textId="56B1F363" w:rsidR="00F94996" w:rsidRPr="00A46033" w:rsidRDefault="001E3D67" w:rsidP="00F240E3">
      <w:pPr>
        <w:rPr>
          <w:rFonts w:ascii="Times New Roman" w:hAnsi="Times New Roman" w:cs="Times New Roman"/>
        </w:rPr>
      </w:pPr>
      <w:proofErr w:type="spellStart"/>
      <w:proofErr w:type="gramStart"/>
      <w:ins w:id="762" w:author="Emma Fuller" w:date="2014-05-29T14:30:00Z">
        <w:r w:rsidRPr="00A46033">
          <w:rPr>
            <w:rFonts w:ascii="Times New Roman" w:hAnsi="Times New Roman" w:cs="Times New Roman"/>
          </w:rPr>
          <w:t>Pinsky</w:t>
        </w:r>
        <w:proofErr w:type="spellEnd"/>
        <w:r w:rsidRPr="00A46033">
          <w:rPr>
            <w:rFonts w:ascii="Times New Roman" w:hAnsi="Times New Roman" w:cs="Times New Roman"/>
          </w:rPr>
          <w:t>, M. L., and M. Fogarty</w:t>
        </w:r>
        <w:r w:rsidR="00F94996" w:rsidRPr="00A46033">
          <w:rPr>
            <w:rFonts w:ascii="Times New Roman" w:hAnsi="Times New Roman" w:cs="Times New Roman"/>
          </w:rPr>
          <w:t>.</w:t>
        </w:r>
        <w:proofErr w:type="gramEnd"/>
        <w:r w:rsidR="00F94996" w:rsidRPr="00A46033">
          <w:rPr>
            <w:rFonts w:ascii="Times New Roman" w:hAnsi="Times New Roman" w:cs="Times New Roman"/>
          </w:rPr>
          <w:t xml:space="preserve"> 2012. Lagged social-ecological responses to climate and range shifts in fisheries. </w:t>
        </w:r>
        <w:r w:rsidR="00F94996" w:rsidRPr="00A46033">
          <w:rPr>
            <w:rFonts w:ascii="Times New Roman" w:hAnsi="Times New Roman" w:cs="Times New Roman"/>
            <w:i/>
            <w:iCs/>
          </w:rPr>
          <w:t>Climatic Change</w:t>
        </w:r>
      </w:ins>
      <w:ins w:id="763" w:author="Emma Fuller" w:date="2014-05-29T15:20:00Z">
        <w:r w:rsidR="00E2674C" w:rsidRPr="00A46033">
          <w:rPr>
            <w:rFonts w:ascii="Times New Roman" w:hAnsi="Times New Roman" w:cs="Times New Roman"/>
            <w:i/>
            <w:iCs/>
          </w:rPr>
          <w:t xml:space="preserve"> 115: 883-891.</w:t>
        </w:r>
      </w:ins>
    </w:p>
    <w:p w14:paraId="175F7E26" w14:textId="48643665"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Pinsky</w:t>
      </w:r>
      <w:proofErr w:type="spellEnd"/>
      <w:r w:rsidRPr="00A46033">
        <w:rPr>
          <w:rFonts w:ascii="Times New Roman" w:hAnsi="Times New Roman" w:cs="Times New Roman"/>
        </w:rPr>
        <w:t xml:space="preserve">, M. L., </w:t>
      </w:r>
      <w:ins w:id="764" w:author="Emma Fuller" w:date="2014-05-29T15:19:00Z">
        <w:r w:rsidR="001E3D67" w:rsidRPr="00A46033">
          <w:rPr>
            <w:rFonts w:ascii="Times New Roman" w:hAnsi="Times New Roman" w:cs="Times New Roman"/>
          </w:rPr>
          <w:t xml:space="preserve">B. </w:t>
        </w:r>
      </w:ins>
      <w:r w:rsidRPr="00A46033">
        <w:rPr>
          <w:rFonts w:ascii="Times New Roman" w:hAnsi="Times New Roman" w:cs="Times New Roman"/>
        </w:rPr>
        <w:t>Worm,</w:t>
      </w:r>
      <w:ins w:id="765" w:author="Emma Fuller" w:date="2014-05-29T15:19:00Z">
        <w:r w:rsidR="001E3D67" w:rsidRPr="00A46033">
          <w:rPr>
            <w:rFonts w:ascii="Times New Roman" w:hAnsi="Times New Roman" w:cs="Times New Roman"/>
          </w:rPr>
          <w:t xml:space="preserve"> M. J.</w:t>
        </w:r>
      </w:ins>
      <w:r w:rsidRPr="00A46033">
        <w:rPr>
          <w:rFonts w:ascii="Times New Roman" w:hAnsi="Times New Roman" w:cs="Times New Roman"/>
        </w:rPr>
        <w:t xml:space="preserve"> Fogarty, </w:t>
      </w:r>
      <w:ins w:id="766" w:author="Emma Fuller" w:date="2014-05-29T15:19:00Z">
        <w:r w:rsidR="001E3D67" w:rsidRPr="00A46033">
          <w:rPr>
            <w:rFonts w:ascii="Times New Roman" w:hAnsi="Times New Roman" w:cs="Times New Roman"/>
          </w:rPr>
          <w:t xml:space="preserve">J. L. </w:t>
        </w:r>
      </w:ins>
      <w:r w:rsidRPr="00A46033">
        <w:rPr>
          <w:rFonts w:ascii="Times New Roman" w:hAnsi="Times New Roman" w:cs="Times New Roman"/>
        </w:rPr>
        <w:t xml:space="preserve">Sarmiento, </w:t>
      </w:r>
      <w:ins w:id="767" w:author="Emma Fuller" w:date="2014-05-29T15:19:00Z">
        <w:r w:rsidR="001E3D67" w:rsidRPr="00A46033">
          <w:rPr>
            <w:rFonts w:ascii="Times New Roman" w:hAnsi="Times New Roman" w:cs="Times New Roman"/>
          </w:rPr>
          <w:t>and</w:t>
        </w:r>
      </w:ins>
      <w:r w:rsidRPr="00A46033">
        <w:rPr>
          <w:rFonts w:ascii="Times New Roman" w:hAnsi="Times New Roman" w:cs="Times New Roman"/>
        </w:rPr>
        <w:t xml:space="preserve"> </w:t>
      </w:r>
      <w:ins w:id="768" w:author="Emma Fuller" w:date="2014-05-29T15:19:00Z">
        <w:r w:rsidR="001E3D67" w:rsidRPr="00A46033">
          <w:rPr>
            <w:rFonts w:ascii="Times New Roman" w:hAnsi="Times New Roman" w:cs="Times New Roman"/>
          </w:rPr>
          <w:t xml:space="preserve">S. A. </w:t>
        </w:r>
      </w:ins>
      <w:r w:rsidRPr="00A46033">
        <w:rPr>
          <w:rFonts w:ascii="Times New Roman" w:hAnsi="Times New Roman" w:cs="Times New Roman"/>
        </w:rPr>
        <w:t xml:space="preserve">Levin. 2013. Marine taxa track local climate velocities. </w:t>
      </w:r>
      <w:proofErr w:type="gramStart"/>
      <w:r w:rsidRPr="00A46033">
        <w:rPr>
          <w:rFonts w:ascii="Times New Roman" w:hAnsi="Times New Roman" w:cs="Times New Roman"/>
          <w:i/>
          <w:iCs/>
        </w:rPr>
        <w:t>Science 341</w:t>
      </w:r>
      <w:ins w:id="769" w:author="Emma Fuller" w:date="2014-05-29T15:19:00Z">
        <w:r w:rsidR="001E3D67" w:rsidRPr="00A46033">
          <w:rPr>
            <w:rFonts w:ascii="Times New Roman" w:hAnsi="Times New Roman" w:cs="Times New Roman"/>
          </w:rPr>
          <w:t>:</w:t>
        </w:r>
      </w:ins>
      <w:r w:rsidRPr="00A46033">
        <w:rPr>
          <w:rFonts w:ascii="Times New Roman" w:hAnsi="Times New Roman" w:cs="Times New Roman"/>
        </w:rPr>
        <w:t xml:space="preserve"> 1239-42.</w:t>
      </w:r>
      <w:proofErr w:type="gramEnd"/>
    </w:p>
    <w:p w14:paraId="45773552" w14:textId="1A663932"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Planque</w:t>
      </w:r>
      <w:proofErr w:type="spellEnd"/>
      <w:r w:rsidRPr="00A46033">
        <w:rPr>
          <w:rFonts w:ascii="Times New Roman" w:hAnsi="Times New Roman" w:cs="Times New Roman"/>
        </w:rPr>
        <w:t xml:space="preserve">, </w:t>
      </w:r>
      <w:ins w:id="770" w:author="Emma Fuller" w:date="2014-05-29T15:17:00Z">
        <w:r w:rsidR="001E3D67" w:rsidRPr="00A46033">
          <w:rPr>
            <w:rFonts w:ascii="Times New Roman" w:hAnsi="Times New Roman" w:cs="Times New Roman"/>
          </w:rPr>
          <w:t>B.</w:t>
        </w:r>
      </w:ins>
      <w:r w:rsidRPr="00A46033">
        <w:rPr>
          <w:rFonts w:ascii="Times New Roman" w:hAnsi="Times New Roman" w:cs="Times New Roman"/>
        </w:rPr>
        <w:t xml:space="preserve">, </w:t>
      </w:r>
      <w:ins w:id="771" w:author="Emma Fuller" w:date="2014-05-29T15:17:00Z">
        <w:r w:rsidR="001E3D67" w:rsidRPr="00A46033">
          <w:rPr>
            <w:rFonts w:ascii="Times New Roman" w:hAnsi="Times New Roman" w:cs="Times New Roman"/>
          </w:rPr>
          <w:t>J.</w:t>
        </w:r>
      </w:ins>
      <w:r w:rsidRPr="00A46033">
        <w:rPr>
          <w:rFonts w:ascii="Times New Roman" w:hAnsi="Times New Roman" w:cs="Times New Roman"/>
        </w:rPr>
        <w:t xml:space="preserve"> </w:t>
      </w:r>
      <w:proofErr w:type="spellStart"/>
      <w:r w:rsidRPr="00A46033">
        <w:rPr>
          <w:rFonts w:ascii="Times New Roman" w:hAnsi="Times New Roman" w:cs="Times New Roman"/>
        </w:rPr>
        <w:t>Fromentin</w:t>
      </w:r>
      <w:proofErr w:type="spellEnd"/>
      <w:r w:rsidRPr="00A46033">
        <w:rPr>
          <w:rFonts w:ascii="Times New Roman" w:hAnsi="Times New Roman" w:cs="Times New Roman"/>
        </w:rPr>
        <w:t xml:space="preserve">, </w:t>
      </w:r>
      <w:ins w:id="772" w:author="Emma Fuller" w:date="2014-05-29T15:18:00Z">
        <w:r w:rsidR="001E3D67" w:rsidRPr="00A46033">
          <w:rPr>
            <w:rFonts w:ascii="Times New Roman" w:hAnsi="Times New Roman" w:cs="Times New Roman"/>
          </w:rPr>
          <w:t xml:space="preserve">P. </w:t>
        </w:r>
      </w:ins>
      <w:proofErr w:type="spellStart"/>
      <w:r w:rsidRPr="00A46033">
        <w:rPr>
          <w:rFonts w:ascii="Times New Roman" w:hAnsi="Times New Roman" w:cs="Times New Roman"/>
        </w:rPr>
        <w:t>Cury</w:t>
      </w:r>
      <w:proofErr w:type="spellEnd"/>
      <w:r w:rsidRPr="00A46033">
        <w:rPr>
          <w:rFonts w:ascii="Times New Roman" w:hAnsi="Times New Roman" w:cs="Times New Roman"/>
        </w:rPr>
        <w:t xml:space="preserve">, </w:t>
      </w:r>
      <w:ins w:id="773" w:author="Emma Fuller" w:date="2014-05-29T15:18:00Z">
        <w:r w:rsidR="001E3D67" w:rsidRPr="00A46033">
          <w:rPr>
            <w:rFonts w:ascii="Times New Roman" w:hAnsi="Times New Roman" w:cs="Times New Roman"/>
          </w:rPr>
          <w:t xml:space="preserve">K. </w:t>
        </w:r>
      </w:ins>
      <w:r w:rsidRPr="00A46033">
        <w:rPr>
          <w:rFonts w:ascii="Times New Roman" w:hAnsi="Times New Roman" w:cs="Times New Roman"/>
        </w:rPr>
        <w:t xml:space="preserve">F. Drinkwater, </w:t>
      </w:r>
      <w:ins w:id="774" w:author="Emma Fuller" w:date="2014-05-29T15:18:00Z">
        <w:r w:rsidR="001E3D67" w:rsidRPr="00A46033">
          <w:rPr>
            <w:rFonts w:ascii="Times New Roman" w:hAnsi="Times New Roman" w:cs="Times New Roman"/>
          </w:rPr>
          <w:t xml:space="preserve">S. </w:t>
        </w:r>
      </w:ins>
      <w:r w:rsidRPr="00A46033">
        <w:rPr>
          <w:rFonts w:ascii="Times New Roman" w:hAnsi="Times New Roman" w:cs="Times New Roman"/>
        </w:rPr>
        <w:t xml:space="preserve">Jennings, R. </w:t>
      </w:r>
      <w:ins w:id="775" w:author="Emma Fuller" w:date="2014-05-29T15:18:00Z">
        <w:r w:rsidR="001E3D67" w:rsidRPr="00A46033">
          <w:rPr>
            <w:rFonts w:ascii="Times New Roman" w:hAnsi="Times New Roman" w:cs="Times New Roman"/>
          </w:rPr>
          <w:t xml:space="preserve">I. </w:t>
        </w:r>
      </w:ins>
      <w:r w:rsidRPr="00A46033">
        <w:rPr>
          <w:rFonts w:ascii="Times New Roman" w:hAnsi="Times New Roman" w:cs="Times New Roman"/>
        </w:rPr>
        <w:t xml:space="preserve">Perry, and </w:t>
      </w:r>
      <w:ins w:id="776" w:author="Emma Fuller" w:date="2014-05-29T15:18:00Z">
        <w:r w:rsidR="001E3D67" w:rsidRPr="00A46033">
          <w:rPr>
            <w:rFonts w:ascii="Times New Roman" w:hAnsi="Times New Roman" w:cs="Times New Roman"/>
          </w:rPr>
          <w:t xml:space="preserve">S. </w:t>
        </w:r>
      </w:ins>
      <w:proofErr w:type="spellStart"/>
      <w:r w:rsidRPr="00A46033">
        <w:rPr>
          <w:rFonts w:ascii="Times New Roman" w:hAnsi="Times New Roman" w:cs="Times New Roman"/>
        </w:rPr>
        <w:t>Kifani</w:t>
      </w:r>
      <w:proofErr w:type="spellEnd"/>
      <w:r w:rsidRPr="00A46033">
        <w:rPr>
          <w:rFonts w:ascii="Times New Roman" w:hAnsi="Times New Roman" w:cs="Times New Roman"/>
        </w:rPr>
        <w:t xml:space="preserve">. 2010. How does fishing alter marine populations and ecosystems sensitivity to climate? </w:t>
      </w:r>
      <w:proofErr w:type="gramStart"/>
      <w:r w:rsidRPr="00A46033">
        <w:rPr>
          <w:rFonts w:ascii="Times New Roman" w:hAnsi="Times New Roman" w:cs="Times New Roman"/>
          <w:i/>
        </w:rPr>
        <w:t>Journal of Marine Systems</w:t>
      </w:r>
      <w:r w:rsidRPr="00A46033">
        <w:rPr>
          <w:rFonts w:ascii="Times New Roman" w:hAnsi="Times New Roman" w:cs="Times New Roman"/>
        </w:rPr>
        <w:t xml:space="preserve"> 79: 403–417.</w:t>
      </w:r>
      <w:proofErr w:type="gramEnd"/>
    </w:p>
    <w:p w14:paraId="46ED1DC1" w14:textId="78CF6FB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Robinson, L. M. M., J. </w:t>
      </w:r>
      <w:proofErr w:type="spellStart"/>
      <w:r w:rsidRPr="00A46033">
        <w:rPr>
          <w:rFonts w:ascii="Times New Roman" w:hAnsi="Times New Roman" w:cs="Times New Roman"/>
        </w:rPr>
        <w:t>Elith</w:t>
      </w:r>
      <w:proofErr w:type="spellEnd"/>
      <w:r w:rsidRPr="00A46033">
        <w:rPr>
          <w:rFonts w:ascii="Times New Roman" w:hAnsi="Times New Roman" w:cs="Times New Roman"/>
        </w:rPr>
        <w:t xml:space="preserve">, A. J. J. </w:t>
      </w:r>
      <w:proofErr w:type="spellStart"/>
      <w:r w:rsidRPr="00A46033">
        <w:rPr>
          <w:rFonts w:ascii="Times New Roman" w:hAnsi="Times New Roman" w:cs="Times New Roman"/>
        </w:rPr>
        <w:t>Hobday</w:t>
      </w:r>
      <w:proofErr w:type="spellEnd"/>
      <w:r w:rsidRPr="00A46033">
        <w:rPr>
          <w:rFonts w:ascii="Times New Roman" w:hAnsi="Times New Roman" w:cs="Times New Roman"/>
        </w:rPr>
        <w:t xml:space="preserve">, R. G. G. Pearson, B. E. E. Kendall, H. P. P. </w:t>
      </w:r>
      <w:proofErr w:type="spellStart"/>
      <w:r w:rsidRPr="00A46033">
        <w:rPr>
          <w:rFonts w:ascii="Times New Roman" w:hAnsi="Times New Roman" w:cs="Times New Roman"/>
        </w:rPr>
        <w:t>Possingham</w:t>
      </w:r>
      <w:proofErr w:type="spellEnd"/>
      <w:r w:rsidRPr="00A46033">
        <w:rPr>
          <w:rFonts w:ascii="Times New Roman" w:hAnsi="Times New Roman" w:cs="Times New Roman"/>
        </w:rPr>
        <w:t xml:space="preserve">, and A. J. J. Richardson. 2011. Pushing the limits in marine species distribution </w:t>
      </w:r>
      <w:proofErr w:type="spellStart"/>
      <w:r w:rsidRPr="00A46033">
        <w:rPr>
          <w:rFonts w:ascii="Times New Roman" w:hAnsi="Times New Roman" w:cs="Times New Roman"/>
        </w:rPr>
        <w:t>modelling</w:t>
      </w:r>
      <w:proofErr w:type="spellEnd"/>
      <w:r w:rsidRPr="00A46033">
        <w:rPr>
          <w:rFonts w:ascii="Times New Roman" w:hAnsi="Times New Roman" w:cs="Times New Roman"/>
        </w:rPr>
        <w:t xml:space="preserve">: lessons from the land present challenges and opportunities. </w:t>
      </w:r>
      <w:proofErr w:type="gramStart"/>
      <w:r w:rsidRPr="00A46033">
        <w:rPr>
          <w:rFonts w:ascii="Times New Roman" w:hAnsi="Times New Roman" w:cs="Times New Roman"/>
          <w:i/>
        </w:rPr>
        <w:t>Global Ecology and Biogeography</w:t>
      </w:r>
      <w:r w:rsidRPr="00A46033">
        <w:rPr>
          <w:rFonts w:ascii="Times New Roman" w:hAnsi="Times New Roman" w:cs="Times New Roman"/>
        </w:rPr>
        <w:t xml:space="preserve"> 20: 789–802.</w:t>
      </w:r>
      <w:proofErr w:type="gramEnd"/>
    </w:p>
    <w:p w14:paraId="272BE84B" w14:textId="26C838CC" w:rsidR="00F02DD2" w:rsidRPr="00A46033" w:rsidRDefault="00F02DD2" w:rsidP="00280355">
      <w:pPr>
        <w:rPr>
          <w:ins w:id="777" w:author="M P" w:date="2014-05-22T15:13:00Z"/>
          <w:rFonts w:ascii="Times New Roman" w:hAnsi="Times New Roman" w:cs="Times New Roman"/>
        </w:rPr>
      </w:pPr>
      <w:ins w:id="778" w:author="M P" w:date="2014-05-22T15:13:00Z">
        <w:r w:rsidRPr="00A46033">
          <w:rPr>
            <w:rFonts w:ascii="Times New Roman" w:hAnsi="Times New Roman" w:cs="Times New Roman"/>
          </w:rPr>
          <w:t xml:space="preserve">Schindler, D.E., et al. 2010. </w:t>
        </w:r>
        <w:proofErr w:type="gramStart"/>
        <w:r w:rsidRPr="00A46033">
          <w:rPr>
            <w:rFonts w:ascii="Times New Roman" w:hAnsi="Times New Roman" w:cs="Times New Roman"/>
          </w:rPr>
          <w:t>Population diversity and the portfolio effect in an exploited species.</w:t>
        </w:r>
        <w:proofErr w:type="gramEnd"/>
        <w:r w:rsidRPr="00A46033">
          <w:rPr>
            <w:rFonts w:ascii="Times New Roman" w:hAnsi="Times New Roman" w:cs="Times New Roman"/>
          </w:rPr>
          <w:t xml:space="preserve"> </w:t>
        </w:r>
        <w:proofErr w:type="gramStart"/>
        <w:r w:rsidRPr="00A46033">
          <w:rPr>
            <w:rFonts w:ascii="Times New Roman" w:hAnsi="Times New Roman" w:cs="Times New Roman"/>
          </w:rPr>
          <w:t>Nature 465</w:t>
        </w:r>
      </w:ins>
      <w:ins w:id="779" w:author="M P" w:date="2014-05-22T15:14:00Z">
        <w:r w:rsidRPr="00A46033">
          <w:rPr>
            <w:rFonts w:ascii="Times New Roman" w:hAnsi="Times New Roman" w:cs="Times New Roman"/>
          </w:rPr>
          <w:t>:</w:t>
        </w:r>
      </w:ins>
      <w:ins w:id="780" w:author="M P" w:date="2014-05-22T15:13:00Z">
        <w:r w:rsidRPr="00A46033">
          <w:rPr>
            <w:rFonts w:ascii="Times New Roman" w:hAnsi="Times New Roman" w:cs="Times New Roman"/>
          </w:rPr>
          <w:t xml:space="preserve"> 609–12.</w:t>
        </w:r>
        <w:proofErr w:type="gramEnd"/>
      </w:ins>
    </w:p>
    <w:p w14:paraId="119B4F2E" w14:textId="5C5DBAD1" w:rsidR="00F240E3" w:rsidRPr="00A46033" w:rsidRDefault="00F240E3" w:rsidP="00F240E3">
      <w:pPr>
        <w:rPr>
          <w:rFonts w:ascii="Times New Roman" w:hAnsi="Times New Roman" w:cs="Times New Roman"/>
        </w:rPr>
      </w:pPr>
      <w:proofErr w:type="spellStart"/>
      <w:r w:rsidRPr="00A46033">
        <w:rPr>
          <w:rFonts w:ascii="Times New Roman" w:hAnsi="Times New Roman" w:cs="Times New Roman"/>
        </w:rPr>
        <w:t>Sala</w:t>
      </w:r>
      <w:proofErr w:type="spellEnd"/>
      <w:r w:rsidRPr="00A46033">
        <w:rPr>
          <w:rFonts w:ascii="Times New Roman" w:hAnsi="Times New Roman" w:cs="Times New Roman"/>
        </w:rPr>
        <w:t xml:space="preserve">, O. E. E., et al. 2000. </w:t>
      </w:r>
      <w:proofErr w:type="gramStart"/>
      <w:r w:rsidRPr="00A46033">
        <w:rPr>
          <w:rFonts w:ascii="Times New Roman" w:hAnsi="Times New Roman" w:cs="Times New Roman"/>
        </w:rPr>
        <w:t xml:space="preserve">Global </w:t>
      </w:r>
      <w:ins w:id="781" w:author="Emma Fuller" w:date="2014-05-29T15:15:00Z">
        <w:r w:rsidR="00DD16B2" w:rsidRPr="00A46033">
          <w:rPr>
            <w:rFonts w:ascii="Times New Roman" w:hAnsi="Times New Roman" w:cs="Times New Roman"/>
          </w:rPr>
          <w:t>biodiversity s</w:t>
        </w:r>
      </w:ins>
      <w:r w:rsidRPr="00A46033">
        <w:rPr>
          <w:rFonts w:ascii="Times New Roman" w:hAnsi="Times New Roman" w:cs="Times New Roman"/>
        </w:rPr>
        <w:t xml:space="preserve">cenarios for the </w:t>
      </w:r>
      <w:ins w:id="782" w:author="Emma Fuller" w:date="2014-05-29T15:16:00Z">
        <w:r w:rsidR="00DD16B2" w:rsidRPr="00A46033">
          <w:rPr>
            <w:rFonts w:ascii="Times New Roman" w:hAnsi="Times New Roman" w:cs="Times New Roman"/>
          </w:rPr>
          <w:t xml:space="preserve">year </w:t>
        </w:r>
      </w:ins>
      <w:r w:rsidRPr="00A46033">
        <w:rPr>
          <w:rFonts w:ascii="Times New Roman" w:hAnsi="Times New Roman" w:cs="Times New Roman"/>
        </w:rPr>
        <w:t>2100.</w:t>
      </w:r>
      <w:proofErr w:type="gramEnd"/>
      <w:r w:rsidRPr="00A46033">
        <w:rPr>
          <w:rFonts w:ascii="Times New Roman" w:hAnsi="Times New Roman" w:cs="Times New Roman"/>
        </w:rPr>
        <w:t xml:space="preserve"> </w:t>
      </w:r>
      <w:proofErr w:type="gramStart"/>
      <w:r w:rsidRPr="00A46033">
        <w:rPr>
          <w:rFonts w:ascii="Times New Roman" w:hAnsi="Times New Roman" w:cs="Times New Roman"/>
        </w:rPr>
        <w:t>Science 287: 1770–1774</w:t>
      </w:r>
      <w:ins w:id="783" w:author="Emma Fuller" w:date="2014-05-29T15:14:00Z">
        <w:r w:rsidR="00DD16B2" w:rsidRPr="00A46033">
          <w:rPr>
            <w:rFonts w:ascii="Times New Roman" w:hAnsi="Times New Roman" w:cs="Times New Roman"/>
          </w:rPr>
          <w:t>.</w:t>
        </w:r>
      </w:ins>
      <w:proofErr w:type="gramEnd"/>
    </w:p>
    <w:p w14:paraId="0E3957EE" w14:textId="68D28A99" w:rsidR="00F240E3" w:rsidRPr="00A46033" w:rsidRDefault="00F240E3" w:rsidP="00F240E3">
      <w:pPr>
        <w:rPr>
          <w:rFonts w:ascii="Times New Roman" w:eastAsia="Times New Roman" w:hAnsi="Times New Roman" w:cs="Times New Roman"/>
          <w:sz w:val="20"/>
          <w:szCs w:val="20"/>
        </w:rPr>
      </w:pPr>
      <w:proofErr w:type="spellStart"/>
      <w:r w:rsidRPr="00A46033">
        <w:rPr>
          <w:rFonts w:ascii="Times New Roman" w:hAnsi="Times New Roman" w:cs="Times New Roman"/>
        </w:rPr>
        <w:t>Sekercioglu</w:t>
      </w:r>
      <w:proofErr w:type="spellEnd"/>
      <w:r w:rsidRPr="00A46033">
        <w:rPr>
          <w:rFonts w:ascii="Times New Roman" w:hAnsi="Times New Roman" w:cs="Times New Roman"/>
        </w:rPr>
        <w:t xml:space="preserve">, </w:t>
      </w:r>
      <w:ins w:id="784" w:author="Emma Fuller" w:date="2014-05-29T15:12:00Z">
        <w:r w:rsidR="00DD16B2" w:rsidRPr="00A46033">
          <w:rPr>
            <w:rFonts w:ascii="Times New Roman" w:hAnsi="Times New Roman" w:cs="Times New Roman"/>
          </w:rPr>
          <w:t xml:space="preserve">C. </w:t>
        </w:r>
      </w:ins>
      <w:r w:rsidRPr="00A46033">
        <w:rPr>
          <w:rFonts w:ascii="Times New Roman" w:hAnsi="Times New Roman" w:cs="Times New Roman"/>
        </w:rPr>
        <w:t>H</w:t>
      </w:r>
      <w:ins w:id="785" w:author="Emma Fuller" w:date="2014-05-29T15:12:00Z">
        <w:r w:rsidR="00DD16B2" w:rsidRPr="00A46033">
          <w:rPr>
            <w:rFonts w:ascii="Times New Roman" w:hAnsi="Times New Roman" w:cs="Times New Roman"/>
          </w:rPr>
          <w:t>.</w:t>
        </w:r>
      </w:ins>
      <w:r w:rsidRPr="00A46033">
        <w:rPr>
          <w:rFonts w:ascii="Times New Roman" w:hAnsi="Times New Roman" w:cs="Times New Roman"/>
        </w:rPr>
        <w:t xml:space="preserve">, </w:t>
      </w:r>
      <w:ins w:id="786" w:author="Emma Fuller" w:date="2014-05-29T15:12:00Z">
        <w:r w:rsidR="00DD16B2" w:rsidRPr="00A46033">
          <w:rPr>
            <w:rFonts w:ascii="Times New Roman" w:hAnsi="Times New Roman" w:cs="Times New Roman"/>
          </w:rPr>
          <w:t xml:space="preserve">S. </w:t>
        </w:r>
      </w:ins>
      <w:r w:rsidRPr="00A46033">
        <w:rPr>
          <w:rFonts w:ascii="Times New Roman" w:hAnsi="Times New Roman" w:cs="Times New Roman"/>
        </w:rPr>
        <w:t>H</w:t>
      </w:r>
      <w:ins w:id="787" w:author="Emma Fuller" w:date="2014-05-29T15:12:00Z">
        <w:r w:rsidR="00DD16B2" w:rsidRPr="00A46033">
          <w:rPr>
            <w:rFonts w:ascii="Times New Roman" w:hAnsi="Times New Roman" w:cs="Times New Roman"/>
          </w:rPr>
          <w:t>.</w:t>
        </w:r>
      </w:ins>
      <w:r w:rsidRPr="00A46033">
        <w:rPr>
          <w:rFonts w:ascii="Times New Roman" w:hAnsi="Times New Roman" w:cs="Times New Roman"/>
        </w:rPr>
        <w:t xml:space="preserve"> Schneider, J</w:t>
      </w:r>
      <w:ins w:id="788" w:author="Emma Fuller" w:date="2014-05-29T15:12:00Z">
        <w:r w:rsidR="00DD16B2" w:rsidRPr="00A46033">
          <w:rPr>
            <w:rFonts w:ascii="Times New Roman" w:hAnsi="Times New Roman" w:cs="Times New Roman"/>
          </w:rPr>
          <w:t xml:space="preserve">. </w:t>
        </w:r>
      </w:ins>
      <w:r w:rsidRPr="00A46033">
        <w:rPr>
          <w:rFonts w:ascii="Times New Roman" w:hAnsi="Times New Roman" w:cs="Times New Roman"/>
        </w:rPr>
        <w:t>P</w:t>
      </w:r>
      <w:ins w:id="789" w:author="Emma Fuller" w:date="2014-05-29T15:12:00Z">
        <w:r w:rsidR="00DD16B2" w:rsidRPr="00A46033">
          <w:rPr>
            <w:rFonts w:ascii="Times New Roman" w:hAnsi="Times New Roman" w:cs="Times New Roman"/>
          </w:rPr>
          <w:t>.</w:t>
        </w:r>
      </w:ins>
      <w:r w:rsidRPr="00A46033">
        <w:rPr>
          <w:rFonts w:ascii="Times New Roman" w:hAnsi="Times New Roman" w:cs="Times New Roman"/>
        </w:rPr>
        <w:t xml:space="preserve"> Fay, and S</w:t>
      </w:r>
      <w:ins w:id="790" w:author="Emma Fuller" w:date="2014-05-29T15:12:00Z">
        <w:r w:rsidR="00DD16B2" w:rsidRPr="00A46033">
          <w:rPr>
            <w:rFonts w:ascii="Times New Roman" w:hAnsi="Times New Roman" w:cs="Times New Roman"/>
          </w:rPr>
          <w:t>.</w:t>
        </w:r>
      </w:ins>
      <w:r w:rsidRPr="00A46033">
        <w:rPr>
          <w:rFonts w:ascii="Times New Roman" w:hAnsi="Times New Roman" w:cs="Times New Roman"/>
        </w:rPr>
        <w:t xml:space="preserve"> R</w:t>
      </w:r>
      <w:ins w:id="791" w:author="Emma Fuller" w:date="2014-05-29T15:12:00Z">
        <w:r w:rsidR="00DD16B2" w:rsidRPr="00A46033">
          <w:rPr>
            <w:rFonts w:ascii="Times New Roman" w:hAnsi="Times New Roman" w:cs="Times New Roman"/>
          </w:rPr>
          <w:t>.</w:t>
        </w:r>
      </w:ins>
      <w:r w:rsidRPr="00A46033">
        <w:rPr>
          <w:rFonts w:ascii="Times New Roman" w:hAnsi="Times New Roman" w:cs="Times New Roman"/>
        </w:rPr>
        <w:t xml:space="preserve"> </w:t>
      </w:r>
      <w:proofErr w:type="spellStart"/>
      <w:r w:rsidRPr="00A46033">
        <w:rPr>
          <w:rFonts w:ascii="Times New Roman" w:hAnsi="Times New Roman" w:cs="Times New Roman"/>
        </w:rPr>
        <w:t>Loarie</w:t>
      </w:r>
      <w:proofErr w:type="spellEnd"/>
      <w:r w:rsidRPr="00A46033">
        <w:rPr>
          <w:rFonts w:ascii="Times New Roman" w:hAnsi="Times New Roman" w:cs="Times New Roman"/>
        </w:rPr>
        <w:t xml:space="preserve">. </w:t>
      </w:r>
      <w:ins w:id="792" w:author="Emma Fuller" w:date="2014-05-29T15:12:00Z">
        <w:r w:rsidR="00DD16B2" w:rsidRPr="00A46033">
          <w:rPr>
            <w:rFonts w:ascii="Times New Roman" w:hAnsi="Times New Roman" w:cs="Times New Roman"/>
          </w:rPr>
          <w:t xml:space="preserve">2008. </w:t>
        </w:r>
      </w:ins>
      <w:r w:rsidRPr="00A46033">
        <w:rPr>
          <w:rFonts w:ascii="Times New Roman" w:hAnsi="Times New Roman" w:cs="Times New Roman"/>
        </w:rPr>
        <w:t xml:space="preserve">Climate Change, </w:t>
      </w:r>
      <w:proofErr w:type="spellStart"/>
      <w:r w:rsidRPr="00A46033">
        <w:rPr>
          <w:rFonts w:ascii="Times New Roman" w:hAnsi="Times New Roman" w:cs="Times New Roman"/>
        </w:rPr>
        <w:t>Elevational</w:t>
      </w:r>
      <w:proofErr w:type="spellEnd"/>
      <w:r w:rsidRPr="00A46033">
        <w:rPr>
          <w:rFonts w:ascii="Times New Roman" w:hAnsi="Times New Roman" w:cs="Times New Roman"/>
        </w:rPr>
        <w:t xml:space="preserve"> Range Shifts, and Bird Extinctions.</w:t>
      </w:r>
      <w:r w:rsidRPr="00A46033">
        <w:rPr>
          <w:rFonts w:ascii="Times New Roman" w:hAnsi="Times New Roman" w:cs="Times New Roman"/>
          <w:iCs/>
        </w:rPr>
        <w:t xml:space="preserve"> Conservation </w:t>
      </w:r>
      <w:ins w:id="793" w:author="Emma Fuller" w:date="2014-05-29T15:13:00Z">
        <w:r w:rsidR="00DD16B2" w:rsidRPr="00A46033">
          <w:rPr>
            <w:rFonts w:ascii="Times New Roman" w:hAnsi="Times New Roman" w:cs="Times New Roman"/>
            <w:iCs/>
          </w:rPr>
          <w:t xml:space="preserve">Biology </w:t>
        </w:r>
      </w:ins>
      <w:r w:rsidRPr="00A46033">
        <w:rPr>
          <w:rFonts w:ascii="Times New Roman" w:hAnsi="Times New Roman" w:cs="Times New Roman"/>
        </w:rPr>
        <w:t>22</w:t>
      </w:r>
      <w:ins w:id="794" w:author="Emma Fuller" w:date="2014-05-29T15:13:00Z">
        <w:r w:rsidR="00DD16B2" w:rsidRPr="00A46033">
          <w:rPr>
            <w:rFonts w:ascii="Times New Roman" w:hAnsi="Times New Roman" w:cs="Times New Roman"/>
          </w:rPr>
          <w:t>:</w:t>
        </w:r>
      </w:ins>
      <w:ins w:id="795" w:author="Emma Fuller" w:date="2014-05-29T15:14:00Z">
        <w:r w:rsidR="00DD16B2" w:rsidRPr="00A46033">
          <w:rPr>
            <w:rFonts w:ascii="Times New Roman" w:hAnsi="Times New Roman" w:cs="Times New Roman"/>
          </w:rPr>
          <w:t xml:space="preserve"> 140-150.</w:t>
        </w:r>
      </w:ins>
    </w:p>
    <w:p w14:paraId="48EEEC20" w14:textId="4769064D"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Shelton, A.O. </w:t>
      </w:r>
      <w:ins w:id="796" w:author="Emma Fuller" w:date="2014-05-29T15:11:00Z">
        <w:r w:rsidR="00DD16B2" w:rsidRPr="00A46033">
          <w:rPr>
            <w:rFonts w:ascii="Times New Roman" w:hAnsi="Times New Roman" w:cs="Times New Roman"/>
          </w:rPr>
          <w:t>and M.</w:t>
        </w:r>
      </w:ins>
      <w:r w:rsidRPr="00A46033">
        <w:rPr>
          <w:rFonts w:ascii="Times New Roman" w:hAnsi="Times New Roman" w:cs="Times New Roman"/>
        </w:rPr>
        <w:t xml:space="preserve"> </w:t>
      </w:r>
      <w:proofErr w:type="spellStart"/>
      <w:r w:rsidRPr="00A46033">
        <w:rPr>
          <w:rFonts w:ascii="Times New Roman" w:hAnsi="Times New Roman" w:cs="Times New Roman"/>
        </w:rPr>
        <w:t>Mangel</w:t>
      </w:r>
      <w:proofErr w:type="spellEnd"/>
      <w:ins w:id="797" w:author="Emma Fuller" w:date="2014-05-29T15:11:00Z">
        <w:r w:rsidR="00DD16B2" w:rsidRPr="00A46033">
          <w:rPr>
            <w:rFonts w:ascii="Times New Roman" w:hAnsi="Times New Roman" w:cs="Times New Roman"/>
          </w:rPr>
          <w:t>.</w:t>
        </w:r>
        <w:r w:rsidR="00DD16B2" w:rsidRPr="00A46033" w:rsidDel="00DD16B2">
          <w:rPr>
            <w:rFonts w:ascii="Times New Roman" w:hAnsi="Times New Roman" w:cs="Times New Roman"/>
          </w:rPr>
          <w:t xml:space="preserve"> </w:t>
        </w:r>
      </w:ins>
      <w:r w:rsidRPr="00A46033">
        <w:rPr>
          <w:rFonts w:ascii="Times New Roman" w:hAnsi="Times New Roman" w:cs="Times New Roman"/>
        </w:rPr>
        <w:t>2011</w:t>
      </w:r>
      <w:ins w:id="798" w:author="Emma Fuller" w:date="2014-05-29T15:11:00Z">
        <w:r w:rsidR="00DD16B2" w:rsidRPr="00A46033">
          <w:rPr>
            <w:rFonts w:ascii="Times New Roman" w:hAnsi="Times New Roman" w:cs="Times New Roman"/>
          </w:rPr>
          <w:t>.</w:t>
        </w:r>
      </w:ins>
      <w:r w:rsidRPr="00A46033">
        <w:rPr>
          <w:rFonts w:ascii="Times New Roman" w:hAnsi="Times New Roman" w:cs="Times New Roman"/>
        </w:rPr>
        <w:t xml:space="preserve"> Fluctuations of fish populations and the magnifying effects of fishing. </w:t>
      </w:r>
      <w:proofErr w:type="gramStart"/>
      <w:r w:rsidRPr="00A46033">
        <w:rPr>
          <w:rFonts w:ascii="Times New Roman" w:hAnsi="Times New Roman" w:cs="Times New Roman"/>
        </w:rPr>
        <w:t>Proc</w:t>
      </w:r>
      <w:ins w:id="799" w:author="Emma Fuller" w:date="2014-05-29T15:11:00Z">
        <w:r w:rsidR="00DD16B2" w:rsidRPr="00A46033">
          <w:rPr>
            <w:rFonts w:ascii="Times New Roman" w:hAnsi="Times New Roman" w:cs="Times New Roman"/>
          </w:rPr>
          <w:t>eedings</w:t>
        </w:r>
      </w:ins>
      <w:r w:rsidRPr="00A46033">
        <w:rPr>
          <w:rFonts w:ascii="Times New Roman" w:hAnsi="Times New Roman" w:cs="Times New Roman"/>
        </w:rPr>
        <w:t xml:space="preserve"> Nat</w:t>
      </w:r>
      <w:ins w:id="800" w:author="Emma Fuller" w:date="2014-05-29T15:11:00Z">
        <w:r w:rsidR="00DD16B2" w:rsidRPr="00A46033">
          <w:rPr>
            <w:rFonts w:ascii="Times New Roman" w:hAnsi="Times New Roman" w:cs="Times New Roman"/>
          </w:rPr>
          <w:t>iona</w:t>
        </w:r>
      </w:ins>
      <w:r w:rsidRPr="00A46033">
        <w:rPr>
          <w:rFonts w:ascii="Times New Roman" w:hAnsi="Times New Roman" w:cs="Times New Roman"/>
        </w:rPr>
        <w:t>l Acad</w:t>
      </w:r>
      <w:ins w:id="801" w:author="Emma Fuller" w:date="2014-05-29T15:11:00Z">
        <w:r w:rsidR="00DD16B2" w:rsidRPr="00A46033">
          <w:rPr>
            <w:rFonts w:ascii="Times New Roman" w:hAnsi="Times New Roman" w:cs="Times New Roman"/>
          </w:rPr>
          <w:t>emy</w:t>
        </w:r>
      </w:ins>
      <w:r w:rsidRPr="00A46033">
        <w:rPr>
          <w:rFonts w:ascii="Times New Roman" w:hAnsi="Times New Roman" w:cs="Times New Roman"/>
        </w:rPr>
        <w:t xml:space="preserve"> Sci</w:t>
      </w:r>
      <w:ins w:id="802" w:author="Emma Fuller" w:date="2014-05-29T15:11:00Z">
        <w:r w:rsidR="00DD16B2" w:rsidRPr="00A46033">
          <w:rPr>
            <w:rFonts w:ascii="Times New Roman" w:hAnsi="Times New Roman" w:cs="Times New Roman"/>
          </w:rPr>
          <w:t>ences</w:t>
        </w:r>
      </w:ins>
      <w:r w:rsidRPr="00A46033">
        <w:rPr>
          <w:rFonts w:ascii="Times New Roman" w:hAnsi="Times New Roman" w:cs="Times New Roman"/>
        </w:rPr>
        <w:t xml:space="preserve"> U</w:t>
      </w:r>
      <w:ins w:id="803" w:author="Emma Fuller" w:date="2014-05-29T15:11:00Z">
        <w:r w:rsidR="00DD16B2" w:rsidRPr="00A46033">
          <w:rPr>
            <w:rFonts w:ascii="Times New Roman" w:hAnsi="Times New Roman" w:cs="Times New Roman"/>
          </w:rPr>
          <w:t>SA</w:t>
        </w:r>
      </w:ins>
      <w:r w:rsidRPr="00A46033">
        <w:rPr>
          <w:rFonts w:ascii="Times New Roman" w:hAnsi="Times New Roman" w:cs="Times New Roman"/>
        </w:rPr>
        <w:t xml:space="preserve"> 108: 7075–7080.</w:t>
      </w:r>
      <w:proofErr w:type="gramEnd"/>
    </w:p>
    <w:p w14:paraId="10E556FA" w14:textId="26601349"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Thomas, </w:t>
      </w:r>
      <w:ins w:id="804" w:author="Emma Fuller" w:date="2014-05-29T15:09:00Z">
        <w:r w:rsidR="00A21C64" w:rsidRPr="00A46033">
          <w:rPr>
            <w:rFonts w:ascii="Times New Roman" w:hAnsi="Times New Roman" w:cs="Times New Roman"/>
          </w:rPr>
          <w:t xml:space="preserve">C. </w:t>
        </w:r>
      </w:ins>
      <w:r w:rsidRPr="00A46033">
        <w:rPr>
          <w:rFonts w:ascii="Times New Roman" w:hAnsi="Times New Roman" w:cs="Times New Roman"/>
        </w:rPr>
        <w:t>D</w:t>
      </w:r>
      <w:ins w:id="805" w:author="Emma Fuller" w:date="2014-05-29T15:10:00Z">
        <w:r w:rsidR="00DD16B2" w:rsidRPr="00A46033">
          <w:rPr>
            <w:rFonts w:ascii="Times New Roman" w:hAnsi="Times New Roman" w:cs="Times New Roman"/>
          </w:rPr>
          <w:t>.,</w:t>
        </w:r>
      </w:ins>
      <w:r w:rsidRPr="00A46033">
        <w:rPr>
          <w:rFonts w:ascii="Times New Roman" w:hAnsi="Times New Roman" w:cs="Times New Roman"/>
        </w:rPr>
        <w:t xml:space="preserve"> et al. 2012. Protected areas facilitate species’ range expansions. </w:t>
      </w:r>
      <w:proofErr w:type="gramStart"/>
      <w:r w:rsidRPr="00A46033">
        <w:rPr>
          <w:rFonts w:ascii="Times New Roman" w:hAnsi="Times New Roman" w:cs="Times New Roman"/>
          <w:i/>
        </w:rPr>
        <w:t>Proc</w:t>
      </w:r>
      <w:ins w:id="806" w:author="Emma Fuller" w:date="2014-05-29T15:10:00Z">
        <w:r w:rsidR="00DD16B2" w:rsidRPr="00A46033">
          <w:rPr>
            <w:rFonts w:ascii="Times New Roman" w:hAnsi="Times New Roman" w:cs="Times New Roman"/>
            <w:i/>
          </w:rPr>
          <w:t>eedings of the</w:t>
        </w:r>
      </w:ins>
      <w:r w:rsidRPr="00A46033">
        <w:rPr>
          <w:rFonts w:ascii="Times New Roman" w:hAnsi="Times New Roman" w:cs="Times New Roman"/>
          <w:i/>
        </w:rPr>
        <w:t xml:space="preserve"> Nat</w:t>
      </w:r>
      <w:ins w:id="807" w:author="Emma Fuller" w:date="2014-05-29T15:10:00Z">
        <w:r w:rsidR="00DD16B2" w:rsidRPr="00A46033">
          <w:rPr>
            <w:rFonts w:ascii="Times New Roman" w:hAnsi="Times New Roman" w:cs="Times New Roman"/>
            <w:i/>
          </w:rPr>
          <w:t>iona</w:t>
        </w:r>
      </w:ins>
      <w:r w:rsidRPr="00A46033">
        <w:rPr>
          <w:rFonts w:ascii="Times New Roman" w:hAnsi="Times New Roman" w:cs="Times New Roman"/>
          <w:i/>
        </w:rPr>
        <w:t>l Acad</w:t>
      </w:r>
      <w:ins w:id="808" w:author="Emma Fuller" w:date="2014-05-29T15:10:00Z">
        <w:r w:rsidR="00DD16B2" w:rsidRPr="00A46033">
          <w:rPr>
            <w:rFonts w:ascii="Times New Roman" w:hAnsi="Times New Roman" w:cs="Times New Roman"/>
            <w:i/>
          </w:rPr>
          <w:t>emy of</w:t>
        </w:r>
      </w:ins>
      <w:r w:rsidRPr="00A46033">
        <w:rPr>
          <w:rFonts w:ascii="Times New Roman" w:hAnsi="Times New Roman" w:cs="Times New Roman"/>
          <w:i/>
        </w:rPr>
        <w:t xml:space="preserve"> Sci</w:t>
      </w:r>
      <w:ins w:id="809" w:author="Emma Fuller" w:date="2014-05-29T15:10:00Z">
        <w:r w:rsidR="00DD16B2" w:rsidRPr="00A46033">
          <w:rPr>
            <w:rFonts w:ascii="Times New Roman" w:hAnsi="Times New Roman" w:cs="Times New Roman"/>
            <w:i/>
          </w:rPr>
          <w:t>ences USA</w:t>
        </w:r>
      </w:ins>
      <w:r w:rsidRPr="00A46033">
        <w:rPr>
          <w:rFonts w:ascii="Times New Roman" w:hAnsi="Times New Roman" w:cs="Times New Roman"/>
        </w:rPr>
        <w:t xml:space="preserve"> 109: 14063–8.</w:t>
      </w:r>
      <w:proofErr w:type="gramEnd"/>
    </w:p>
    <w:p w14:paraId="49467602" w14:textId="74B24763" w:rsidR="00F240E3" w:rsidRPr="00A46033" w:rsidRDefault="00F240E3" w:rsidP="00F240E3">
      <w:pPr>
        <w:spacing w:after="0"/>
        <w:rPr>
          <w:rFonts w:ascii="Times New Roman" w:eastAsia="Times New Roman" w:hAnsi="Times New Roman" w:cs="Times New Roman"/>
        </w:rPr>
      </w:pPr>
      <w:proofErr w:type="spellStart"/>
      <w:r w:rsidRPr="00A46033">
        <w:rPr>
          <w:rFonts w:ascii="Times New Roman" w:eastAsia="Times New Roman" w:hAnsi="Times New Roman" w:cs="Times New Roman"/>
        </w:rPr>
        <w:t>Toonen</w:t>
      </w:r>
      <w:proofErr w:type="spellEnd"/>
      <w:r w:rsidRPr="00A46033">
        <w:rPr>
          <w:rFonts w:ascii="Times New Roman" w:eastAsia="Times New Roman" w:hAnsi="Times New Roman" w:cs="Times New Roman"/>
        </w:rPr>
        <w:t xml:space="preserve">, R.J., </w:t>
      </w:r>
      <w:r w:rsidRPr="00A46033">
        <w:rPr>
          <w:rFonts w:ascii="Times New Roman" w:eastAsia="Times New Roman" w:hAnsi="Times New Roman" w:cs="Times New Roman"/>
          <w:i/>
          <w:iCs/>
        </w:rPr>
        <w:t>et al.</w:t>
      </w:r>
      <w:r w:rsidRPr="00A46033">
        <w:rPr>
          <w:rFonts w:ascii="Times New Roman" w:eastAsia="Times New Roman" w:hAnsi="Times New Roman" w:cs="Times New Roman"/>
        </w:rPr>
        <w:t xml:space="preserve"> (2013). One size does not fit all: the emerging frontier in large-scale marine conservation. </w:t>
      </w:r>
      <w:proofErr w:type="gramStart"/>
      <w:r w:rsidRPr="00A46033">
        <w:rPr>
          <w:rFonts w:ascii="Times New Roman" w:eastAsia="Times New Roman" w:hAnsi="Times New Roman" w:cs="Times New Roman"/>
          <w:i/>
          <w:iCs/>
        </w:rPr>
        <w:t>Mar</w:t>
      </w:r>
      <w:ins w:id="810" w:author="Emma Fuller" w:date="2014-05-29T15:08:00Z">
        <w:r w:rsidR="00A21C64" w:rsidRPr="00A46033">
          <w:rPr>
            <w:rFonts w:ascii="Times New Roman" w:eastAsia="Times New Roman" w:hAnsi="Times New Roman" w:cs="Times New Roman"/>
            <w:i/>
            <w:iCs/>
          </w:rPr>
          <w:t>ine</w:t>
        </w:r>
      </w:ins>
      <w:r w:rsidRPr="00A46033">
        <w:rPr>
          <w:rFonts w:ascii="Times New Roman" w:eastAsia="Times New Roman" w:hAnsi="Times New Roman" w:cs="Times New Roman"/>
          <w:i/>
          <w:iCs/>
        </w:rPr>
        <w:t xml:space="preserve"> Pollut</w:t>
      </w:r>
      <w:ins w:id="811" w:author="Emma Fuller" w:date="2014-05-29T15:08:00Z">
        <w:r w:rsidR="00A21C64" w:rsidRPr="00A46033">
          <w:rPr>
            <w:rFonts w:ascii="Times New Roman" w:eastAsia="Times New Roman" w:hAnsi="Times New Roman" w:cs="Times New Roman"/>
            <w:i/>
            <w:iCs/>
          </w:rPr>
          <w:t>ion</w:t>
        </w:r>
      </w:ins>
      <w:r w:rsidRPr="00A46033">
        <w:rPr>
          <w:rFonts w:ascii="Times New Roman" w:eastAsia="Times New Roman" w:hAnsi="Times New Roman" w:cs="Times New Roman"/>
          <w:i/>
          <w:iCs/>
        </w:rPr>
        <w:t xml:space="preserve"> Bull</w:t>
      </w:r>
      <w:ins w:id="812" w:author="Emma Fuller" w:date="2014-05-29T15:08:00Z">
        <w:r w:rsidR="00A21C64" w:rsidRPr="00A46033">
          <w:rPr>
            <w:rFonts w:ascii="Times New Roman" w:eastAsia="Times New Roman" w:hAnsi="Times New Roman" w:cs="Times New Roman"/>
            <w:i/>
            <w:iCs/>
          </w:rPr>
          <w:t>etin</w:t>
        </w:r>
      </w:ins>
      <w:r w:rsidRPr="00A46033">
        <w:rPr>
          <w:rFonts w:ascii="Times New Roman" w:eastAsia="Times New Roman" w:hAnsi="Times New Roman" w:cs="Times New Roman"/>
        </w:rPr>
        <w:t xml:space="preserve"> 77</w:t>
      </w:r>
      <w:ins w:id="813" w:author="Emma Fuller" w:date="2014-05-29T15:08:00Z">
        <w:r w:rsidR="00A21C64" w:rsidRPr="00A46033">
          <w:rPr>
            <w:rFonts w:ascii="Times New Roman" w:eastAsia="Times New Roman" w:hAnsi="Times New Roman" w:cs="Times New Roman"/>
          </w:rPr>
          <w:t>:</w:t>
        </w:r>
      </w:ins>
      <w:r w:rsidRPr="00A46033">
        <w:rPr>
          <w:rFonts w:ascii="Times New Roman" w:eastAsia="Times New Roman" w:hAnsi="Times New Roman" w:cs="Times New Roman"/>
        </w:rPr>
        <w:t xml:space="preserve"> 7–10.</w:t>
      </w:r>
      <w:proofErr w:type="gramEnd"/>
    </w:p>
    <w:p w14:paraId="2F2A059E" w14:textId="77777777" w:rsidR="00F240E3" w:rsidRPr="00A46033" w:rsidRDefault="00F240E3" w:rsidP="00F240E3">
      <w:pPr>
        <w:spacing w:after="0"/>
        <w:rPr>
          <w:rFonts w:ascii="Times New Roman" w:hAnsi="Times New Roman" w:cs="Times New Roman"/>
        </w:rPr>
      </w:pPr>
    </w:p>
    <w:p w14:paraId="7A263E89" w14:textId="1B57D0FC" w:rsidR="00F240E3" w:rsidRPr="00A46033" w:rsidRDefault="00F240E3" w:rsidP="00F240E3">
      <w:pPr>
        <w:rPr>
          <w:rFonts w:ascii="Times New Roman" w:hAnsi="Times New Roman" w:cs="Times New Roman"/>
        </w:rPr>
      </w:pPr>
      <w:r w:rsidRPr="00A46033">
        <w:rPr>
          <w:rFonts w:ascii="Times New Roman" w:hAnsi="Times New Roman" w:cs="Times New Roman"/>
        </w:rPr>
        <w:t>Travis, J. M. J</w:t>
      </w:r>
      <w:proofErr w:type="gramStart"/>
      <w:r w:rsidRPr="00A46033">
        <w:rPr>
          <w:rFonts w:ascii="Times New Roman" w:hAnsi="Times New Roman" w:cs="Times New Roman"/>
        </w:rPr>
        <w:t>.</w:t>
      </w:r>
      <w:ins w:id="814" w:author="Emma Fuller" w:date="2014-05-29T15:06:00Z">
        <w:r w:rsidR="00A21C64" w:rsidRPr="00A46033">
          <w:rPr>
            <w:rFonts w:ascii="Times New Roman" w:hAnsi="Times New Roman" w:cs="Times New Roman"/>
          </w:rPr>
          <w:t>.</w:t>
        </w:r>
      </w:ins>
      <w:proofErr w:type="gramEnd"/>
      <w:r w:rsidRPr="00A46033">
        <w:rPr>
          <w:rFonts w:ascii="Times New Roman" w:hAnsi="Times New Roman" w:cs="Times New Roman"/>
        </w:rPr>
        <w:t xml:space="preserve"> 2003. Climate change and habitat destruction: a deadly anthropogenic cocktail. Proceedings of the Royal Society B: Biological Sciences 270 (1514): 467-73.</w:t>
      </w:r>
    </w:p>
    <w:p w14:paraId="2839FA31" w14:textId="6F432834" w:rsidR="00F240E3" w:rsidRPr="00A46033" w:rsidRDefault="00F240E3" w:rsidP="00F240E3">
      <w:pPr>
        <w:rPr>
          <w:rFonts w:ascii="Times New Roman" w:hAnsi="Times New Roman" w:cs="Times New Roman"/>
        </w:rPr>
      </w:pPr>
      <w:r w:rsidRPr="00A46033">
        <w:rPr>
          <w:rFonts w:ascii="Times New Roman" w:hAnsi="Times New Roman" w:cs="Times New Roman"/>
        </w:rPr>
        <w:t>Van Kirk</w:t>
      </w:r>
      <w:ins w:id="815" w:author="Emma Fuller" w:date="2014-05-29T15:04:00Z">
        <w:r w:rsidR="00A21C64" w:rsidRPr="00A46033">
          <w:rPr>
            <w:rFonts w:ascii="Times New Roman" w:hAnsi="Times New Roman" w:cs="Times New Roman"/>
          </w:rPr>
          <w:t>,</w:t>
        </w:r>
      </w:ins>
      <w:r w:rsidRPr="00A46033">
        <w:rPr>
          <w:rFonts w:ascii="Times New Roman" w:hAnsi="Times New Roman" w:cs="Times New Roman"/>
        </w:rPr>
        <w:t xml:space="preserve"> R</w:t>
      </w:r>
      <w:ins w:id="816" w:author="Emma Fuller" w:date="2014-05-29T15:04:00Z">
        <w:r w:rsidR="00A21C64" w:rsidRPr="00A46033">
          <w:rPr>
            <w:rFonts w:ascii="Times New Roman" w:hAnsi="Times New Roman" w:cs="Times New Roman"/>
          </w:rPr>
          <w:t xml:space="preserve">. </w:t>
        </w:r>
      </w:ins>
      <w:r w:rsidRPr="00A46033">
        <w:rPr>
          <w:rFonts w:ascii="Times New Roman" w:hAnsi="Times New Roman" w:cs="Times New Roman"/>
        </w:rPr>
        <w:t>W</w:t>
      </w:r>
      <w:ins w:id="817" w:author="Emma Fuller" w:date="2014-05-29T15:04:00Z">
        <w:r w:rsidR="00A21C64" w:rsidRPr="00A46033">
          <w:rPr>
            <w:rFonts w:ascii="Times New Roman" w:hAnsi="Times New Roman" w:cs="Times New Roman"/>
          </w:rPr>
          <w:t>.</w:t>
        </w:r>
      </w:ins>
      <w:r w:rsidRPr="00A46033">
        <w:rPr>
          <w:rFonts w:ascii="Times New Roman" w:hAnsi="Times New Roman" w:cs="Times New Roman"/>
        </w:rPr>
        <w:t xml:space="preserve"> and M</w:t>
      </w:r>
      <w:ins w:id="818" w:author="Emma Fuller" w:date="2014-05-29T15:04:00Z">
        <w:r w:rsidR="00A21C64" w:rsidRPr="00A46033">
          <w:rPr>
            <w:rFonts w:ascii="Times New Roman" w:hAnsi="Times New Roman" w:cs="Times New Roman"/>
          </w:rPr>
          <w:t xml:space="preserve">. </w:t>
        </w:r>
      </w:ins>
      <w:r w:rsidRPr="00A46033">
        <w:rPr>
          <w:rFonts w:ascii="Times New Roman" w:hAnsi="Times New Roman" w:cs="Times New Roman"/>
        </w:rPr>
        <w:t>A</w:t>
      </w:r>
      <w:ins w:id="819" w:author="Emma Fuller" w:date="2014-05-29T15:04:00Z">
        <w:r w:rsidR="00A21C64" w:rsidRPr="00A46033">
          <w:rPr>
            <w:rFonts w:ascii="Times New Roman" w:hAnsi="Times New Roman" w:cs="Times New Roman"/>
          </w:rPr>
          <w:t>.</w:t>
        </w:r>
      </w:ins>
      <w:r w:rsidRPr="00A46033">
        <w:rPr>
          <w:rFonts w:ascii="Times New Roman" w:hAnsi="Times New Roman" w:cs="Times New Roman"/>
        </w:rPr>
        <w:t xml:space="preserve"> Lewis</w:t>
      </w:r>
      <w:ins w:id="820" w:author="Emma Fuller" w:date="2014-05-29T15:05:00Z">
        <w:r w:rsidR="00A21C64" w:rsidRPr="00A46033">
          <w:rPr>
            <w:rFonts w:ascii="Times New Roman" w:hAnsi="Times New Roman" w:cs="Times New Roman"/>
          </w:rPr>
          <w:t>.</w:t>
        </w:r>
      </w:ins>
      <w:r w:rsidRPr="00A46033">
        <w:rPr>
          <w:rFonts w:ascii="Times New Roman" w:hAnsi="Times New Roman" w:cs="Times New Roman"/>
        </w:rPr>
        <w:t xml:space="preserve"> 1997</w:t>
      </w:r>
      <w:ins w:id="821" w:author="Emma Fuller" w:date="2014-05-29T15:05:00Z">
        <w:r w:rsidR="00A21C64" w:rsidRPr="00A46033">
          <w:rPr>
            <w:rFonts w:ascii="Times New Roman" w:hAnsi="Times New Roman" w:cs="Times New Roman"/>
          </w:rPr>
          <w:t>.</w:t>
        </w:r>
      </w:ins>
      <w:r w:rsidRPr="00A46033">
        <w:rPr>
          <w:rFonts w:ascii="Times New Roman" w:hAnsi="Times New Roman" w:cs="Times New Roman"/>
        </w:rPr>
        <w:t xml:space="preserve"> Integrodifference models for persistence in fragmented habitats. </w:t>
      </w:r>
      <w:proofErr w:type="gramStart"/>
      <w:r w:rsidRPr="00A46033">
        <w:rPr>
          <w:rFonts w:ascii="Times New Roman" w:hAnsi="Times New Roman" w:cs="Times New Roman"/>
        </w:rPr>
        <w:t>Bull</w:t>
      </w:r>
      <w:ins w:id="822" w:author="Emma Fuller" w:date="2014-05-29T15:04:00Z">
        <w:r w:rsidR="00A21C64" w:rsidRPr="00A46033">
          <w:rPr>
            <w:rFonts w:ascii="Times New Roman" w:hAnsi="Times New Roman" w:cs="Times New Roman"/>
          </w:rPr>
          <w:t>etin of</w:t>
        </w:r>
      </w:ins>
      <w:r w:rsidRPr="00A46033">
        <w:rPr>
          <w:rFonts w:ascii="Times New Roman" w:hAnsi="Times New Roman" w:cs="Times New Roman"/>
        </w:rPr>
        <w:t xml:space="preserve"> Math</w:t>
      </w:r>
      <w:ins w:id="823" w:author="Emma Fuller" w:date="2014-05-29T15:04:00Z">
        <w:r w:rsidR="00A21C64" w:rsidRPr="00A46033">
          <w:rPr>
            <w:rFonts w:ascii="Times New Roman" w:hAnsi="Times New Roman" w:cs="Times New Roman"/>
          </w:rPr>
          <w:t>ematical</w:t>
        </w:r>
      </w:ins>
      <w:r w:rsidRPr="00A46033">
        <w:rPr>
          <w:rFonts w:ascii="Times New Roman" w:hAnsi="Times New Roman" w:cs="Times New Roman"/>
        </w:rPr>
        <w:t xml:space="preserve"> Biol</w:t>
      </w:r>
      <w:ins w:id="824" w:author="Emma Fuller" w:date="2014-05-29T15:04:00Z">
        <w:r w:rsidR="00A21C64" w:rsidRPr="00A46033">
          <w:rPr>
            <w:rFonts w:ascii="Times New Roman" w:hAnsi="Times New Roman" w:cs="Times New Roman"/>
          </w:rPr>
          <w:t>ogy</w:t>
        </w:r>
      </w:ins>
      <w:r w:rsidRPr="00A46033">
        <w:rPr>
          <w:rFonts w:ascii="Times New Roman" w:hAnsi="Times New Roman" w:cs="Times New Roman"/>
        </w:rPr>
        <w:t xml:space="preserve"> 59: 107–137.</w:t>
      </w:r>
      <w:proofErr w:type="gramEnd"/>
    </w:p>
    <w:p w14:paraId="4E825531" w14:textId="5CBD9238" w:rsidR="002353C1" w:rsidRPr="00A46033" w:rsidRDefault="002353C1" w:rsidP="00F240E3">
      <w:pPr>
        <w:rPr>
          <w:ins w:id="825" w:author="Emma Fuller" w:date="2014-05-29T13:06:00Z"/>
          <w:rFonts w:ascii="Times New Roman" w:hAnsi="Times New Roman" w:cs="Times New Roman"/>
        </w:rPr>
      </w:pPr>
      <w:proofErr w:type="gramStart"/>
      <w:ins w:id="826" w:author="Emma Fuller" w:date="2014-05-29T13:06:00Z">
        <w:r w:rsidRPr="00A46033">
          <w:rPr>
            <w:rFonts w:ascii="Times New Roman" w:hAnsi="Times New Roman" w:cs="Times New Roman"/>
          </w:rPr>
          <w:t>van</w:t>
        </w:r>
        <w:proofErr w:type="gramEnd"/>
        <w:r w:rsidRPr="00A46033">
          <w:rPr>
            <w:rFonts w:ascii="Times New Roman" w:hAnsi="Times New Roman" w:cs="Times New Roman"/>
          </w:rPr>
          <w:t xml:space="preserve"> </w:t>
        </w:r>
        <w:proofErr w:type="spellStart"/>
        <w:r w:rsidRPr="00A46033">
          <w:rPr>
            <w:rFonts w:ascii="Times New Roman" w:hAnsi="Times New Roman" w:cs="Times New Roman"/>
          </w:rPr>
          <w:t>Putten</w:t>
        </w:r>
        <w:proofErr w:type="spellEnd"/>
        <w:r w:rsidRPr="00A46033">
          <w:rPr>
            <w:rFonts w:ascii="Times New Roman" w:hAnsi="Times New Roman" w:cs="Times New Roman"/>
          </w:rPr>
          <w:t xml:space="preserve">, I. E., </w:t>
        </w:r>
      </w:ins>
      <w:ins w:id="827" w:author="Emma Fuller" w:date="2014-05-29T15:03:00Z">
        <w:r w:rsidR="00A21C64" w:rsidRPr="00A46033">
          <w:rPr>
            <w:rFonts w:ascii="Times New Roman" w:hAnsi="Times New Roman" w:cs="Times New Roman"/>
          </w:rPr>
          <w:t xml:space="preserve">S. </w:t>
        </w:r>
      </w:ins>
      <w:proofErr w:type="spellStart"/>
      <w:ins w:id="828" w:author="Emma Fuller" w:date="2014-05-29T13:06:00Z">
        <w:r w:rsidRPr="00A46033">
          <w:rPr>
            <w:rFonts w:ascii="Times New Roman" w:hAnsi="Times New Roman" w:cs="Times New Roman"/>
          </w:rPr>
          <w:t>Kulmala</w:t>
        </w:r>
        <w:proofErr w:type="spellEnd"/>
        <w:r w:rsidRPr="00A46033">
          <w:rPr>
            <w:rFonts w:ascii="Times New Roman" w:hAnsi="Times New Roman" w:cs="Times New Roman"/>
          </w:rPr>
          <w:t>,</w:t>
        </w:r>
      </w:ins>
      <w:ins w:id="829" w:author="Emma Fuller" w:date="2014-05-29T15:03:00Z">
        <w:r w:rsidR="00A21C64" w:rsidRPr="00A46033">
          <w:rPr>
            <w:rFonts w:ascii="Times New Roman" w:hAnsi="Times New Roman" w:cs="Times New Roman"/>
          </w:rPr>
          <w:t xml:space="preserve"> O.</w:t>
        </w:r>
      </w:ins>
      <w:ins w:id="830" w:author="Emma Fuller" w:date="2014-05-29T13:06:00Z">
        <w:r w:rsidRPr="00A46033">
          <w:rPr>
            <w:rFonts w:ascii="Times New Roman" w:hAnsi="Times New Roman" w:cs="Times New Roman"/>
          </w:rPr>
          <w:t xml:space="preserve"> </w:t>
        </w:r>
        <w:proofErr w:type="spellStart"/>
        <w:r w:rsidRPr="00A46033">
          <w:rPr>
            <w:rFonts w:ascii="Times New Roman" w:hAnsi="Times New Roman" w:cs="Times New Roman"/>
          </w:rPr>
          <w:t>Thébaud</w:t>
        </w:r>
        <w:proofErr w:type="spellEnd"/>
        <w:r w:rsidRPr="00A46033">
          <w:rPr>
            <w:rFonts w:ascii="Times New Roman" w:hAnsi="Times New Roman" w:cs="Times New Roman"/>
          </w:rPr>
          <w:t xml:space="preserve">, </w:t>
        </w:r>
      </w:ins>
      <w:ins w:id="831" w:author="Emma Fuller" w:date="2014-05-29T15:03:00Z">
        <w:r w:rsidR="00A21C64" w:rsidRPr="00A46033">
          <w:rPr>
            <w:rFonts w:ascii="Times New Roman" w:hAnsi="Times New Roman" w:cs="Times New Roman"/>
          </w:rPr>
          <w:t xml:space="preserve">N. </w:t>
        </w:r>
      </w:ins>
      <w:ins w:id="832" w:author="Emma Fuller" w:date="2014-05-29T13:06:00Z">
        <w:r w:rsidRPr="00A46033">
          <w:rPr>
            <w:rFonts w:ascii="Times New Roman" w:hAnsi="Times New Roman" w:cs="Times New Roman"/>
          </w:rPr>
          <w:t xml:space="preserve">Dowling, </w:t>
        </w:r>
      </w:ins>
      <w:ins w:id="833" w:author="Emma Fuller" w:date="2014-05-29T15:03:00Z">
        <w:r w:rsidR="00A21C64" w:rsidRPr="00A46033">
          <w:rPr>
            <w:rFonts w:ascii="Times New Roman" w:hAnsi="Times New Roman" w:cs="Times New Roman"/>
          </w:rPr>
          <w:t xml:space="preserve">K. G. </w:t>
        </w:r>
      </w:ins>
      <w:proofErr w:type="spellStart"/>
      <w:ins w:id="834" w:author="Emma Fuller" w:date="2014-05-29T13:06:00Z">
        <w:r w:rsidRPr="00A46033">
          <w:rPr>
            <w:rFonts w:ascii="Times New Roman" w:hAnsi="Times New Roman" w:cs="Times New Roman"/>
          </w:rPr>
          <w:t>Hamon</w:t>
        </w:r>
        <w:proofErr w:type="spellEnd"/>
        <w:r w:rsidRPr="00A46033">
          <w:rPr>
            <w:rFonts w:ascii="Times New Roman" w:hAnsi="Times New Roman" w:cs="Times New Roman"/>
          </w:rPr>
          <w:t xml:space="preserve">, </w:t>
        </w:r>
      </w:ins>
      <w:ins w:id="835" w:author="Emma Fuller" w:date="2014-05-29T15:04:00Z">
        <w:r w:rsidR="00A21C64" w:rsidRPr="00A46033">
          <w:rPr>
            <w:rFonts w:ascii="Times New Roman" w:hAnsi="Times New Roman" w:cs="Times New Roman"/>
          </w:rPr>
          <w:t xml:space="preserve">T. </w:t>
        </w:r>
      </w:ins>
      <w:ins w:id="836" w:author="Emma Fuller" w:date="2014-05-29T13:06:00Z">
        <w:r w:rsidRPr="00A46033">
          <w:rPr>
            <w:rFonts w:ascii="Times New Roman" w:hAnsi="Times New Roman" w:cs="Times New Roman"/>
          </w:rPr>
          <w:t>Hutton,</w:t>
        </w:r>
      </w:ins>
      <w:ins w:id="837" w:author="Emma Fuller" w:date="2014-05-29T15:04:00Z">
        <w:r w:rsidR="00A21C64" w:rsidRPr="00A46033">
          <w:rPr>
            <w:rFonts w:ascii="Times New Roman" w:hAnsi="Times New Roman" w:cs="Times New Roman"/>
          </w:rPr>
          <w:t xml:space="preserve"> and</w:t>
        </w:r>
      </w:ins>
      <w:ins w:id="838" w:author="Emma Fuller" w:date="2014-05-29T13:06:00Z">
        <w:r w:rsidRPr="00A46033">
          <w:rPr>
            <w:rFonts w:ascii="Times New Roman" w:hAnsi="Times New Roman" w:cs="Times New Roman"/>
          </w:rPr>
          <w:t xml:space="preserve"> </w:t>
        </w:r>
      </w:ins>
      <w:ins w:id="839" w:author="Emma Fuller" w:date="2014-05-29T15:04:00Z">
        <w:r w:rsidR="00A21C64" w:rsidRPr="00A46033">
          <w:rPr>
            <w:rFonts w:ascii="Times New Roman" w:hAnsi="Times New Roman" w:cs="Times New Roman"/>
          </w:rPr>
          <w:t xml:space="preserve">S. </w:t>
        </w:r>
      </w:ins>
      <w:ins w:id="840" w:author="Emma Fuller" w:date="2014-05-29T13:06:00Z">
        <w:r w:rsidR="00A21C64" w:rsidRPr="00A46033">
          <w:rPr>
            <w:rFonts w:ascii="Times New Roman" w:hAnsi="Times New Roman" w:cs="Times New Roman"/>
          </w:rPr>
          <w:t>Pascoe</w:t>
        </w:r>
      </w:ins>
      <w:ins w:id="841" w:author="Emma Fuller" w:date="2014-05-29T15:05:00Z">
        <w:r w:rsidR="00A21C64" w:rsidRPr="00A46033">
          <w:rPr>
            <w:rFonts w:ascii="Times New Roman" w:hAnsi="Times New Roman" w:cs="Times New Roman"/>
          </w:rPr>
          <w:t>.</w:t>
        </w:r>
      </w:ins>
      <w:ins w:id="842" w:author="Emma Fuller" w:date="2014-05-29T13:06:00Z">
        <w:r w:rsidRPr="00A46033">
          <w:rPr>
            <w:rFonts w:ascii="Times New Roman" w:hAnsi="Times New Roman" w:cs="Times New Roman"/>
          </w:rPr>
          <w:t xml:space="preserve"> 2011. Theories and </w:t>
        </w:r>
        <w:proofErr w:type="spellStart"/>
        <w:r w:rsidRPr="00A46033">
          <w:rPr>
            <w:rFonts w:ascii="Times New Roman" w:hAnsi="Times New Roman" w:cs="Times New Roman"/>
          </w:rPr>
          <w:t>behavioural</w:t>
        </w:r>
        <w:proofErr w:type="spellEnd"/>
        <w:r w:rsidRPr="00A46033">
          <w:rPr>
            <w:rFonts w:ascii="Times New Roman" w:hAnsi="Times New Roman" w:cs="Times New Roman"/>
          </w:rPr>
          <w:t xml:space="preserve"> drivers underlying fleet dynamics models. </w:t>
        </w:r>
        <w:r w:rsidRPr="00A46033">
          <w:rPr>
            <w:rFonts w:ascii="Times New Roman" w:hAnsi="Times New Roman" w:cs="Times New Roman"/>
            <w:i/>
            <w:iCs/>
          </w:rPr>
          <w:t>Fish and Fisheries</w:t>
        </w:r>
        <w:r w:rsidRPr="00A46033">
          <w:rPr>
            <w:rFonts w:ascii="Times New Roman" w:hAnsi="Times New Roman" w:cs="Times New Roman"/>
          </w:rPr>
          <w:t xml:space="preserve"> </w:t>
        </w:r>
        <w:r w:rsidRPr="00A46033">
          <w:rPr>
            <w:rFonts w:ascii="Times New Roman" w:hAnsi="Times New Roman" w:cs="Times New Roman"/>
            <w:i/>
            <w:iCs/>
          </w:rPr>
          <w:t>13</w:t>
        </w:r>
        <w:r w:rsidR="00A21C64" w:rsidRPr="00A46033">
          <w:rPr>
            <w:rFonts w:ascii="Times New Roman" w:hAnsi="Times New Roman" w:cs="Times New Roman"/>
          </w:rPr>
          <w:t>:</w:t>
        </w:r>
        <w:r w:rsidRPr="00A46033">
          <w:rPr>
            <w:rFonts w:ascii="Times New Roman" w:hAnsi="Times New Roman" w:cs="Times New Roman"/>
          </w:rPr>
          <w:t xml:space="preserve"> 216-235.</w:t>
        </w:r>
      </w:ins>
    </w:p>
    <w:p w14:paraId="533FFD58" w14:textId="1C963082"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Walters, </w:t>
      </w:r>
      <w:ins w:id="843" w:author="Emma Fuller" w:date="2014-05-29T15:02:00Z">
        <w:r w:rsidR="00A21C64" w:rsidRPr="00A46033">
          <w:rPr>
            <w:rFonts w:ascii="Times New Roman" w:hAnsi="Times New Roman" w:cs="Times New Roman"/>
          </w:rPr>
          <w:t>C.</w:t>
        </w:r>
      </w:ins>
      <w:r w:rsidRPr="00A46033">
        <w:rPr>
          <w:rFonts w:ascii="Times New Roman" w:hAnsi="Times New Roman" w:cs="Times New Roman"/>
        </w:rPr>
        <w:t xml:space="preserve">, and </w:t>
      </w:r>
      <w:ins w:id="844" w:author="Emma Fuller" w:date="2014-05-29T15:02:00Z">
        <w:r w:rsidR="00A21C64" w:rsidRPr="00A46033">
          <w:rPr>
            <w:rFonts w:ascii="Times New Roman" w:hAnsi="Times New Roman" w:cs="Times New Roman"/>
          </w:rPr>
          <w:t xml:space="preserve">A. </w:t>
        </w:r>
      </w:ins>
      <w:r w:rsidRPr="00A46033">
        <w:rPr>
          <w:rFonts w:ascii="Times New Roman" w:hAnsi="Times New Roman" w:cs="Times New Roman"/>
        </w:rPr>
        <w:t xml:space="preserve">M. Parma. 1996. Fixed exploitation rate strategies for coping with effects of climate change. </w:t>
      </w:r>
      <w:proofErr w:type="gramStart"/>
      <w:r w:rsidRPr="00A46033">
        <w:rPr>
          <w:rFonts w:ascii="Times New Roman" w:hAnsi="Times New Roman" w:cs="Times New Roman"/>
          <w:i/>
        </w:rPr>
        <w:t>Canadian Journal of Fisheries and Aquatic Sciences</w:t>
      </w:r>
      <w:r w:rsidRPr="00A46033">
        <w:rPr>
          <w:rFonts w:ascii="Times New Roman" w:hAnsi="Times New Roman" w:cs="Times New Roman"/>
        </w:rPr>
        <w:t xml:space="preserve"> 53: 148–158.</w:t>
      </w:r>
      <w:proofErr w:type="gramEnd"/>
    </w:p>
    <w:p w14:paraId="58E7071D" w14:textId="28B27BE8"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Watson, </w:t>
      </w:r>
      <w:ins w:id="845" w:author="Emma Fuller" w:date="2014-05-29T15:01:00Z">
        <w:r w:rsidR="00A21C64" w:rsidRPr="00A46033">
          <w:rPr>
            <w:rFonts w:ascii="Times New Roman" w:hAnsi="Times New Roman" w:cs="Times New Roman"/>
          </w:rPr>
          <w:t xml:space="preserve">J. </w:t>
        </w:r>
      </w:ins>
      <w:r w:rsidRPr="00A46033">
        <w:rPr>
          <w:rFonts w:ascii="Times New Roman" w:hAnsi="Times New Roman" w:cs="Times New Roman"/>
        </w:rPr>
        <w:t xml:space="preserve">R., </w:t>
      </w:r>
      <w:ins w:id="846" w:author="Emma Fuller" w:date="2014-05-29T15:01:00Z">
        <w:r w:rsidR="00A21C64" w:rsidRPr="00A46033">
          <w:rPr>
            <w:rFonts w:ascii="Times New Roman" w:hAnsi="Times New Roman" w:cs="Times New Roman"/>
          </w:rPr>
          <w:t xml:space="preserve">D. A. </w:t>
        </w:r>
      </w:ins>
      <w:r w:rsidRPr="00A46033">
        <w:rPr>
          <w:rFonts w:ascii="Times New Roman" w:hAnsi="Times New Roman" w:cs="Times New Roman"/>
        </w:rPr>
        <w:t>Siegel,</w:t>
      </w:r>
      <w:ins w:id="847" w:author="Emma Fuller" w:date="2014-05-29T15:01:00Z">
        <w:r w:rsidR="00A21C64" w:rsidRPr="00A46033">
          <w:rPr>
            <w:rFonts w:ascii="Times New Roman" w:hAnsi="Times New Roman" w:cs="Times New Roman"/>
          </w:rPr>
          <w:t xml:space="preserve"> B. E.</w:t>
        </w:r>
      </w:ins>
      <w:r w:rsidRPr="00A46033">
        <w:rPr>
          <w:rFonts w:ascii="Times New Roman" w:hAnsi="Times New Roman" w:cs="Times New Roman"/>
        </w:rPr>
        <w:t xml:space="preserve"> Kendall, </w:t>
      </w:r>
      <w:ins w:id="848" w:author="Emma Fuller" w:date="2014-05-29T15:01:00Z">
        <w:r w:rsidR="00A21C64" w:rsidRPr="00A46033">
          <w:rPr>
            <w:rFonts w:ascii="Times New Roman" w:hAnsi="Times New Roman" w:cs="Times New Roman"/>
          </w:rPr>
          <w:t xml:space="preserve">S. </w:t>
        </w:r>
      </w:ins>
      <w:proofErr w:type="spellStart"/>
      <w:r w:rsidRPr="00A46033">
        <w:rPr>
          <w:rFonts w:ascii="Times New Roman" w:hAnsi="Times New Roman" w:cs="Times New Roman"/>
        </w:rPr>
        <w:t>Mitarai</w:t>
      </w:r>
      <w:proofErr w:type="spellEnd"/>
      <w:r w:rsidRPr="00A46033">
        <w:rPr>
          <w:rFonts w:ascii="Times New Roman" w:hAnsi="Times New Roman" w:cs="Times New Roman"/>
        </w:rPr>
        <w:t xml:space="preserve">, </w:t>
      </w:r>
      <w:ins w:id="849" w:author="Emma Fuller" w:date="2014-05-29T15:02:00Z">
        <w:r w:rsidR="00A21C64" w:rsidRPr="00A46033">
          <w:rPr>
            <w:rFonts w:ascii="Times New Roman" w:hAnsi="Times New Roman" w:cs="Times New Roman"/>
          </w:rPr>
          <w:t xml:space="preserve">A. </w:t>
        </w:r>
      </w:ins>
      <w:proofErr w:type="spellStart"/>
      <w:r w:rsidRPr="00A46033">
        <w:rPr>
          <w:rFonts w:ascii="Times New Roman" w:hAnsi="Times New Roman" w:cs="Times New Roman"/>
        </w:rPr>
        <w:t>Rassweiller</w:t>
      </w:r>
      <w:proofErr w:type="spellEnd"/>
      <w:r w:rsidRPr="00A46033">
        <w:rPr>
          <w:rFonts w:ascii="Times New Roman" w:hAnsi="Times New Roman" w:cs="Times New Roman"/>
        </w:rPr>
        <w:t xml:space="preserve">, and </w:t>
      </w:r>
      <w:ins w:id="850" w:author="Emma Fuller" w:date="2014-05-29T15:02:00Z">
        <w:r w:rsidR="00A21C64" w:rsidRPr="00A46033">
          <w:rPr>
            <w:rFonts w:ascii="Times New Roman" w:hAnsi="Times New Roman" w:cs="Times New Roman"/>
          </w:rPr>
          <w:t xml:space="preserve">S. </w:t>
        </w:r>
      </w:ins>
      <w:r w:rsidRPr="00A46033">
        <w:rPr>
          <w:rFonts w:ascii="Times New Roman" w:hAnsi="Times New Roman" w:cs="Times New Roman"/>
        </w:rPr>
        <w:t xml:space="preserve">D. Gaines. 2011. Identifying critical regions in small-world marine </w:t>
      </w:r>
      <w:proofErr w:type="spellStart"/>
      <w:r w:rsidRPr="00A46033">
        <w:rPr>
          <w:rFonts w:ascii="Times New Roman" w:hAnsi="Times New Roman" w:cs="Times New Roman"/>
        </w:rPr>
        <w:t>metapopulations</w:t>
      </w:r>
      <w:proofErr w:type="spellEnd"/>
      <w:r w:rsidRPr="00A46033">
        <w:rPr>
          <w:rFonts w:ascii="Times New Roman" w:hAnsi="Times New Roman" w:cs="Times New Roman"/>
        </w:rPr>
        <w:t xml:space="preserve">. Proceedings of the National Academy of Sciences </w:t>
      </w:r>
      <w:ins w:id="851" w:author="Emma Fuller" w:date="2014-05-29T15:02:00Z">
        <w:r w:rsidR="00A21C64" w:rsidRPr="00A46033">
          <w:rPr>
            <w:rFonts w:ascii="Times New Roman" w:hAnsi="Times New Roman" w:cs="Times New Roman"/>
          </w:rPr>
          <w:t xml:space="preserve">USA </w:t>
        </w:r>
      </w:ins>
      <w:r w:rsidRPr="00A46033">
        <w:rPr>
          <w:rFonts w:ascii="Times New Roman" w:hAnsi="Times New Roman" w:cs="Times New Roman"/>
        </w:rPr>
        <w:t>108: e907-e913.</w:t>
      </w:r>
    </w:p>
    <w:p w14:paraId="3208BDD3" w14:textId="1E482AE2" w:rsidR="00F240E3" w:rsidRPr="00A46033" w:rsidRDefault="00F240E3" w:rsidP="00F240E3">
      <w:pPr>
        <w:rPr>
          <w:rFonts w:ascii="Times New Roman" w:hAnsi="Times New Roman" w:cs="Times New Roman"/>
        </w:rPr>
      </w:pPr>
      <w:proofErr w:type="spellStart"/>
      <w:proofErr w:type="gramStart"/>
      <w:r w:rsidRPr="00A46033">
        <w:rPr>
          <w:rFonts w:ascii="Times New Roman" w:hAnsi="Times New Roman" w:cs="Times New Roman"/>
        </w:rPr>
        <w:t>Wilcove</w:t>
      </w:r>
      <w:proofErr w:type="spellEnd"/>
      <w:r w:rsidRPr="00A46033">
        <w:rPr>
          <w:rFonts w:ascii="Times New Roman" w:hAnsi="Times New Roman" w:cs="Times New Roman"/>
        </w:rPr>
        <w:t xml:space="preserve">, </w:t>
      </w:r>
      <w:ins w:id="852" w:author="Emma Fuller" w:date="2014-05-29T15:01:00Z">
        <w:r w:rsidR="00A21C64" w:rsidRPr="00A46033">
          <w:rPr>
            <w:rFonts w:ascii="Times New Roman" w:hAnsi="Times New Roman" w:cs="Times New Roman"/>
          </w:rPr>
          <w:t xml:space="preserve">D. </w:t>
        </w:r>
      </w:ins>
      <w:r w:rsidRPr="00A46033">
        <w:rPr>
          <w:rFonts w:ascii="Times New Roman" w:hAnsi="Times New Roman" w:cs="Times New Roman"/>
        </w:rPr>
        <w:t xml:space="preserve">S., </w:t>
      </w:r>
      <w:ins w:id="853" w:author="Emma Fuller" w:date="2014-05-29T15:01:00Z">
        <w:r w:rsidR="00A21C64" w:rsidRPr="00A46033">
          <w:rPr>
            <w:rFonts w:ascii="Times New Roman" w:hAnsi="Times New Roman" w:cs="Times New Roman"/>
          </w:rPr>
          <w:t>D. R.</w:t>
        </w:r>
      </w:ins>
      <w:r w:rsidRPr="00A46033">
        <w:rPr>
          <w:rFonts w:ascii="Times New Roman" w:hAnsi="Times New Roman" w:cs="Times New Roman"/>
        </w:rPr>
        <w:t xml:space="preserve">, </w:t>
      </w:r>
      <w:ins w:id="854" w:author="Emma Fuller" w:date="2014-05-29T15:01:00Z">
        <w:r w:rsidR="00A21C64" w:rsidRPr="00A46033">
          <w:rPr>
            <w:rFonts w:ascii="Times New Roman" w:hAnsi="Times New Roman" w:cs="Times New Roman"/>
          </w:rPr>
          <w:t xml:space="preserve">J. </w:t>
        </w:r>
      </w:ins>
      <w:proofErr w:type="spellStart"/>
      <w:r w:rsidRPr="00A46033">
        <w:rPr>
          <w:rFonts w:ascii="Times New Roman" w:hAnsi="Times New Roman" w:cs="Times New Roman"/>
        </w:rPr>
        <w:t>Dubow</w:t>
      </w:r>
      <w:proofErr w:type="spellEnd"/>
      <w:r w:rsidRPr="00A46033">
        <w:rPr>
          <w:rFonts w:ascii="Times New Roman" w:hAnsi="Times New Roman" w:cs="Times New Roman"/>
        </w:rPr>
        <w:t xml:space="preserve">, </w:t>
      </w:r>
      <w:ins w:id="855" w:author="Emma Fuller" w:date="2014-05-29T15:01:00Z">
        <w:r w:rsidR="00A21C64" w:rsidRPr="00A46033">
          <w:rPr>
            <w:rFonts w:ascii="Times New Roman" w:hAnsi="Times New Roman" w:cs="Times New Roman"/>
          </w:rPr>
          <w:t xml:space="preserve">A. </w:t>
        </w:r>
      </w:ins>
      <w:r w:rsidRPr="00A46033">
        <w:rPr>
          <w:rFonts w:ascii="Times New Roman" w:hAnsi="Times New Roman" w:cs="Times New Roman"/>
        </w:rPr>
        <w:t xml:space="preserve">Phillips, and </w:t>
      </w:r>
      <w:ins w:id="856" w:author="Emma Fuller" w:date="2014-05-29T15:01:00Z">
        <w:r w:rsidR="00A21C64" w:rsidRPr="00A46033">
          <w:rPr>
            <w:rFonts w:ascii="Times New Roman" w:hAnsi="Times New Roman" w:cs="Times New Roman"/>
          </w:rPr>
          <w:t xml:space="preserve">E. </w:t>
        </w:r>
      </w:ins>
      <w:proofErr w:type="spellStart"/>
      <w:r w:rsidRPr="00A46033">
        <w:rPr>
          <w:rFonts w:ascii="Times New Roman" w:hAnsi="Times New Roman" w:cs="Times New Roman"/>
        </w:rPr>
        <w:t>Losos</w:t>
      </w:r>
      <w:proofErr w:type="spellEnd"/>
      <w:r w:rsidRPr="00A46033">
        <w:rPr>
          <w:rFonts w:ascii="Times New Roman" w:hAnsi="Times New Roman" w:cs="Times New Roman"/>
        </w:rPr>
        <w:t>.</w:t>
      </w:r>
      <w:proofErr w:type="gramEnd"/>
      <w:r w:rsidRPr="00A46033">
        <w:rPr>
          <w:rFonts w:ascii="Times New Roman" w:hAnsi="Times New Roman" w:cs="Times New Roman"/>
        </w:rPr>
        <w:t xml:space="preserve"> 1998. Quantifying threats to imperiled species in the United States. </w:t>
      </w:r>
      <w:proofErr w:type="spellStart"/>
      <w:proofErr w:type="gramStart"/>
      <w:r w:rsidRPr="00A46033">
        <w:rPr>
          <w:rFonts w:ascii="Times New Roman" w:hAnsi="Times New Roman" w:cs="Times New Roman"/>
          <w:i/>
        </w:rPr>
        <w:t>BioScience</w:t>
      </w:r>
      <w:proofErr w:type="spellEnd"/>
      <w:r w:rsidRPr="00A46033">
        <w:rPr>
          <w:rFonts w:ascii="Times New Roman" w:hAnsi="Times New Roman" w:cs="Times New Roman"/>
        </w:rPr>
        <w:t xml:space="preserve"> 48: 607–615.</w:t>
      </w:r>
      <w:proofErr w:type="gramEnd"/>
    </w:p>
    <w:p w14:paraId="14671CC6" w14:textId="30FDF61F" w:rsidR="00F240E3" w:rsidRPr="00A46033" w:rsidRDefault="00F240E3" w:rsidP="00F240E3">
      <w:pPr>
        <w:rPr>
          <w:rFonts w:ascii="Times New Roman" w:hAnsi="Times New Roman" w:cs="Times New Roman"/>
        </w:rPr>
      </w:pPr>
      <w:proofErr w:type="gramStart"/>
      <w:r w:rsidRPr="00A46033">
        <w:rPr>
          <w:rFonts w:ascii="Times New Roman" w:hAnsi="Times New Roman" w:cs="Times New Roman"/>
        </w:rPr>
        <w:t>Worm, B</w:t>
      </w:r>
      <w:ins w:id="857" w:author="Emma Fuller" w:date="2014-05-29T15:00:00Z">
        <w:r w:rsidR="00A21C64" w:rsidRPr="00A46033">
          <w:rPr>
            <w:rFonts w:ascii="Times New Roman" w:hAnsi="Times New Roman" w:cs="Times New Roman"/>
          </w:rPr>
          <w:t xml:space="preserve">., </w:t>
        </w:r>
      </w:ins>
      <w:r w:rsidRPr="00A46033">
        <w:rPr>
          <w:rFonts w:ascii="Times New Roman" w:hAnsi="Times New Roman" w:cs="Times New Roman"/>
        </w:rPr>
        <w:t>et al. 2009.</w:t>
      </w:r>
      <w:proofErr w:type="gramEnd"/>
      <w:r w:rsidRPr="00A46033">
        <w:rPr>
          <w:rFonts w:ascii="Times New Roman" w:hAnsi="Times New Roman" w:cs="Times New Roman"/>
        </w:rPr>
        <w:t xml:space="preserve"> Rebuilding global fisheries. </w:t>
      </w:r>
      <w:proofErr w:type="gramStart"/>
      <w:r w:rsidRPr="00A46033">
        <w:rPr>
          <w:rFonts w:ascii="Times New Roman" w:hAnsi="Times New Roman" w:cs="Times New Roman"/>
        </w:rPr>
        <w:t>Science 325: 578-585.</w:t>
      </w:r>
      <w:proofErr w:type="gramEnd"/>
    </w:p>
    <w:p w14:paraId="52C79898" w14:textId="46275116" w:rsidR="00F240E3" w:rsidRPr="00A46033" w:rsidRDefault="00F240E3" w:rsidP="00F240E3">
      <w:pPr>
        <w:rPr>
          <w:rFonts w:ascii="Times New Roman" w:hAnsi="Times New Roman" w:cs="Times New Roman"/>
        </w:rPr>
      </w:pPr>
      <w:proofErr w:type="spellStart"/>
      <w:proofErr w:type="gramStart"/>
      <w:r w:rsidRPr="00A46033">
        <w:rPr>
          <w:rFonts w:ascii="Times New Roman" w:hAnsi="Times New Roman" w:cs="Times New Roman"/>
        </w:rPr>
        <w:t>Zarnetske</w:t>
      </w:r>
      <w:proofErr w:type="spellEnd"/>
      <w:r w:rsidRPr="00A46033">
        <w:rPr>
          <w:rFonts w:ascii="Times New Roman" w:hAnsi="Times New Roman" w:cs="Times New Roman"/>
        </w:rPr>
        <w:t xml:space="preserve">, </w:t>
      </w:r>
      <w:ins w:id="858" w:author="Emma Fuller" w:date="2014-05-29T14:58:00Z">
        <w:r w:rsidR="00145F91" w:rsidRPr="00A46033">
          <w:rPr>
            <w:rFonts w:ascii="Times New Roman" w:hAnsi="Times New Roman" w:cs="Times New Roman"/>
          </w:rPr>
          <w:t xml:space="preserve">P. </w:t>
        </w:r>
      </w:ins>
      <w:r w:rsidRPr="00A46033">
        <w:rPr>
          <w:rFonts w:ascii="Times New Roman" w:hAnsi="Times New Roman" w:cs="Times New Roman"/>
        </w:rPr>
        <w:t xml:space="preserve">L., </w:t>
      </w:r>
      <w:ins w:id="859" w:author="Emma Fuller" w:date="2014-05-29T14:58:00Z">
        <w:r w:rsidR="00145F91" w:rsidRPr="00A46033">
          <w:rPr>
            <w:rFonts w:ascii="Times New Roman" w:hAnsi="Times New Roman" w:cs="Times New Roman"/>
          </w:rPr>
          <w:t>D.</w:t>
        </w:r>
      </w:ins>
      <w:r w:rsidRPr="00A46033">
        <w:rPr>
          <w:rFonts w:ascii="Times New Roman" w:hAnsi="Times New Roman" w:cs="Times New Roman"/>
        </w:rPr>
        <w:t xml:space="preserve"> K. Skelly, and M</w:t>
      </w:r>
      <w:ins w:id="860" w:author="Emma Fuller" w:date="2014-05-29T14:58:00Z">
        <w:r w:rsidR="00145F91" w:rsidRPr="00A46033">
          <w:rPr>
            <w:rFonts w:ascii="Times New Roman" w:hAnsi="Times New Roman" w:cs="Times New Roman"/>
          </w:rPr>
          <w:t>.</w:t>
        </w:r>
      </w:ins>
      <w:r w:rsidRPr="00A46033">
        <w:rPr>
          <w:rFonts w:ascii="Times New Roman" w:hAnsi="Times New Roman" w:cs="Times New Roman"/>
        </w:rPr>
        <w:t xml:space="preserve"> C. Urban.</w:t>
      </w:r>
      <w:proofErr w:type="gramEnd"/>
      <w:r w:rsidRPr="00A46033">
        <w:rPr>
          <w:rFonts w:ascii="Times New Roman" w:hAnsi="Times New Roman" w:cs="Times New Roman"/>
        </w:rPr>
        <w:t xml:space="preserve"> 2012. Ecology. Biotic multipliers of climate change. </w:t>
      </w:r>
      <w:proofErr w:type="gramStart"/>
      <w:r w:rsidRPr="00A46033">
        <w:rPr>
          <w:rFonts w:ascii="Times New Roman" w:hAnsi="Times New Roman" w:cs="Times New Roman"/>
          <w:i/>
        </w:rPr>
        <w:t>Science</w:t>
      </w:r>
      <w:r w:rsidRPr="00A46033">
        <w:rPr>
          <w:rFonts w:ascii="Times New Roman" w:hAnsi="Times New Roman" w:cs="Times New Roman"/>
        </w:rPr>
        <w:t xml:space="preserve"> 336: 1516–8.</w:t>
      </w:r>
      <w:proofErr w:type="gramEnd"/>
    </w:p>
    <w:p w14:paraId="4E35CFB1" w14:textId="410B93F4" w:rsidR="00F240E3" w:rsidRPr="00A46033" w:rsidRDefault="00F240E3" w:rsidP="00F240E3">
      <w:pPr>
        <w:rPr>
          <w:rFonts w:ascii="Times New Roman" w:hAnsi="Times New Roman" w:cs="Times New Roman"/>
        </w:rPr>
      </w:pPr>
      <w:r w:rsidRPr="00A46033">
        <w:rPr>
          <w:rFonts w:ascii="Times New Roman" w:hAnsi="Times New Roman" w:cs="Times New Roman"/>
        </w:rPr>
        <w:t>Zhou, Y</w:t>
      </w:r>
      <w:ins w:id="861" w:author="Emma Fuller" w:date="2014-05-29T14:57:00Z">
        <w:r w:rsidR="00145F91" w:rsidRPr="00A46033">
          <w:rPr>
            <w:rFonts w:ascii="Times New Roman" w:hAnsi="Times New Roman" w:cs="Times New Roman"/>
          </w:rPr>
          <w:t>.</w:t>
        </w:r>
      </w:ins>
      <w:r w:rsidRPr="00A46033">
        <w:rPr>
          <w:rFonts w:ascii="Times New Roman" w:hAnsi="Times New Roman" w:cs="Times New Roman"/>
        </w:rPr>
        <w:t>, and M</w:t>
      </w:r>
      <w:ins w:id="862" w:author="Emma Fuller" w:date="2014-05-29T14:57:00Z">
        <w:r w:rsidR="00145F91" w:rsidRPr="00A46033">
          <w:rPr>
            <w:rFonts w:ascii="Times New Roman" w:hAnsi="Times New Roman" w:cs="Times New Roman"/>
          </w:rPr>
          <w:t>.</w:t>
        </w:r>
      </w:ins>
      <w:r w:rsidRPr="00A46033">
        <w:rPr>
          <w:rFonts w:ascii="Times New Roman" w:hAnsi="Times New Roman" w:cs="Times New Roman"/>
        </w:rPr>
        <w:t xml:space="preserve"> </w:t>
      </w:r>
      <w:proofErr w:type="spellStart"/>
      <w:r w:rsidRPr="00A46033">
        <w:rPr>
          <w:rFonts w:ascii="Times New Roman" w:hAnsi="Times New Roman" w:cs="Times New Roman"/>
        </w:rPr>
        <w:t>Kot</w:t>
      </w:r>
      <w:proofErr w:type="spellEnd"/>
      <w:r w:rsidRPr="00A46033">
        <w:rPr>
          <w:rFonts w:ascii="Times New Roman" w:hAnsi="Times New Roman" w:cs="Times New Roman"/>
        </w:rPr>
        <w:t xml:space="preserve">. 2011. Discrete-time growth-dispersal models with shifting species ranges. </w:t>
      </w:r>
      <w:proofErr w:type="gramStart"/>
      <w:r w:rsidRPr="00A46033">
        <w:rPr>
          <w:rFonts w:ascii="Times New Roman" w:hAnsi="Times New Roman" w:cs="Times New Roman"/>
        </w:rPr>
        <w:t>Theoretical Ecology 4: 13–25.</w:t>
      </w:r>
      <w:proofErr w:type="gramEnd"/>
    </w:p>
    <w:p w14:paraId="016D964A" w14:textId="77777777" w:rsidR="00F240E3" w:rsidRPr="00A46033" w:rsidRDefault="00F240E3" w:rsidP="00F240E3">
      <w:pPr>
        <w:spacing w:line="480" w:lineRule="auto"/>
        <w:rPr>
          <w:rFonts w:ascii="Times New Roman" w:hAnsi="Times New Roman" w:cs="Times New Roman"/>
        </w:rPr>
      </w:pPr>
      <w:r w:rsidRPr="00A46033">
        <w:rPr>
          <w:rFonts w:ascii="Times New Roman" w:hAnsi="Times New Roman" w:cs="Times New Roman"/>
        </w:rPr>
        <w:br w:type="page"/>
      </w:r>
    </w:p>
    <w:p w14:paraId="642B5851" w14:textId="77777777" w:rsidR="00F240E3" w:rsidRPr="00A46033" w:rsidRDefault="00F240E3" w:rsidP="00F240E3">
      <w:pPr>
        <w:pStyle w:val="Heading1"/>
        <w:spacing w:line="480" w:lineRule="auto"/>
        <w:rPr>
          <w:rFonts w:ascii="Times New Roman" w:hAnsi="Times New Roman" w:cs="Times New Roman"/>
        </w:rPr>
      </w:pPr>
      <w:bookmarkStart w:id="863" w:name="tables"/>
      <w:r w:rsidRPr="00A46033">
        <w:rPr>
          <w:rFonts w:ascii="Times New Roman" w:hAnsi="Times New Roman" w:cs="Times New Roman"/>
          <w:color w:val="auto"/>
        </w:rPr>
        <w:t>Tables</w:t>
      </w:r>
      <w:bookmarkEnd w:id="863"/>
    </w:p>
    <w:p w14:paraId="6DE8078C" w14:textId="150F12B4" w:rsidR="00F240E3" w:rsidRPr="00A46033" w:rsidRDefault="00F240E3" w:rsidP="00F240E3">
      <w:pPr>
        <w:pStyle w:val="Caption"/>
        <w:keepNext/>
        <w:spacing w:line="480" w:lineRule="auto"/>
        <w:rPr>
          <w:rFonts w:ascii="Times New Roman" w:hAnsi="Times New Roman" w:cs="Times New Roman"/>
          <w:color w:val="auto"/>
        </w:rPr>
      </w:pPr>
      <w:r w:rsidRPr="00A46033">
        <w:rPr>
          <w:rFonts w:ascii="Times New Roman" w:hAnsi="Times New Roman" w:cs="Times New Roman"/>
          <w:color w:val="auto"/>
        </w:rPr>
        <w:t xml:space="preserve">Table </w:t>
      </w:r>
      <w:r w:rsidRPr="00A46033">
        <w:rPr>
          <w:rFonts w:ascii="Times New Roman" w:hAnsi="Times New Roman" w:cs="Times New Roman"/>
          <w:color w:val="auto"/>
        </w:rPr>
        <w:fldChar w:fldCharType="begin"/>
      </w:r>
      <w:r w:rsidRPr="00A46033">
        <w:rPr>
          <w:rFonts w:ascii="Times New Roman" w:hAnsi="Times New Roman" w:cs="Times New Roman"/>
          <w:color w:val="auto"/>
        </w:rPr>
        <w:instrText xml:space="preserve"> SEQ Table \* ARABIC </w:instrText>
      </w:r>
      <w:r w:rsidRPr="00A46033">
        <w:rPr>
          <w:rFonts w:ascii="Times New Roman" w:hAnsi="Times New Roman" w:cs="Times New Roman"/>
          <w:color w:val="auto"/>
        </w:rPr>
        <w:fldChar w:fldCharType="separate"/>
      </w:r>
      <w:ins w:id="864" w:author="Emma Fuller" w:date="2014-07-03T13:11:00Z">
        <w:r w:rsidR="00D65B08">
          <w:rPr>
            <w:rFonts w:ascii="Times New Roman" w:hAnsi="Times New Roman" w:cs="Times New Roman"/>
            <w:noProof/>
            <w:color w:val="auto"/>
          </w:rPr>
          <w:t>1</w:t>
        </w:r>
      </w:ins>
      <w:r w:rsidRPr="00A46033">
        <w:rPr>
          <w:rFonts w:ascii="Times New Roman" w:hAnsi="Times New Roman" w:cs="Times New Roman"/>
          <w:color w:val="auto"/>
        </w:rPr>
        <w:fldChar w:fldCharType="end"/>
      </w:r>
      <w:r w:rsidRPr="00A46033">
        <w:rPr>
          <w:rFonts w:ascii="Times New Roman" w:hAnsi="Times New Roman" w:cs="Times New Roman"/>
          <w:color w:val="auto"/>
        </w:rPr>
        <w:t>: Parameter values and functions used in the text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8388"/>
      </w:tblGrid>
      <w:tr w:rsidR="00F240E3" w:rsidRPr="00D65B08" w14:paraId="1732C0A0" w14:textId="77777777" w:rsidTr="002332E0">
        <w:tc>
          <w:tcPr>
            <w:tcW w:w="1188" w:type="dxa"/>
            <w:tcBorders>
              <w:bottom w:val="single" w:sz="4" w:space="0" w:color="auto"/>
            </w:tcBorders>
          </w:tcPr>
          <w:p w14:paraId="79766F48"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Variable</w:t>
            </w:r>
          </w:p>
        </w:tc>
        <w:tc>
          <w:tcPr>
            <w:tcW w:w="8388" w:type="dxa"/>
            <w:tcBorders>
              <w:bottom w:val="single" w:sz="4" w:space="0" w:color="auto"/>
            </w:tcBorders>
          </w:tcPr>
          <w:p w14:paraId="4F980CE0" w14:textId="77777777" w:rsidR="00F240E3" w:rsidRPr="00A46033" w:rsidRDefault="00F240E3" w:rsidP="002332E0">
            <w:pPr>
              <w:rPr>
                <w:rFonts w:ascii="Times New Roman" w:hAnsi="Times New Roman" w:cs="Times New Roman"/>
              </w:rPr>
            </w:pPr>
            <w:r w:rsidRPr="00A46033">
              <w:rPr>
                <w:rFonts w:ascii="Times New Roman" w:hAnsi="Times New Roman" w:cs="Times New Roman"/>
              </w:rPr>
              <w:t>Definition</w:t>
            </w:r>
          </w:p>
        </w:tc>
      </w:tr>
      <w:tr w:rsidR="00F240E3" w:rsidRPr="00D65B08" w14:paraId="19E785D5" w14:textId="77777777" w:rsidTr="002332E0">
        <w:tc>
          <w:tcPr>
            <w:tcW w:w="1188" w:type="dxa"/>
            <w:tcBorders>
              <w:top w:val="single" w:sz="4" w:space="0" w:color="auto"/>
            </w:tcBorders>
          </w:tcPr>
          <w:p w14:paraId="11146609" w14:textId="77777777" w:rsidR="00F240E3" w:rsidRPr="00A46033" w:rsidRDefault="004A4CD2"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(x)</m:t>
                </m:r>
              </m:oMath>
            </m:oMathPara>
          </w:p>
        </w:tc>
        <w:tc>
          <w:tcPr>
            <w:tcW w:w="8388" w:type="dxa"/>
            <w:tcBorders>
              <w:top w:val="single" w:sz="4" w:space="0" w:color="auto"/>
            </w:tcBorders>
          </w:tcPr>
          <w:p w14:paraId="569B2BAE" w14:textId="1CC92729" w:rsidR="00F240E3" w:rsidRPr="00A46033" w:rsidRDefault="00F240E3" w:rsidP="00FD0D63">
            <w:pPr>
              <w:rPr>
                <w:rFonts w:ascii="Times New Roman" w:hAnsi="Times New Roman" w:cs="Times New Roman"/>
              </w:rPr>
            </w:pPr>
            <w:proofErr w:type="gramStart"/>
            <w:r w:rsidRPr="00A46033">
              <w:rPr>
                <w:rFonts w:ascii="Times New Roman" w:hAnsi="Times New Roman" w:cs="Times New Roman"/>
              </w:rPr>
              <w:t>density</w:t>
            </w:r>
            <w:proofErr w:type="gramEnd"/>
            <w:r w:rsidRPr="00A46033">
              <w:rPr>
                <w:rFonts w:ascii="Times New Roman" w:hAnsi="Times New Roman" w:cs="Times New Roman"/>
              </w:rPr>
              <w:t xml:space="preserve"> of </w:t>
            </w:r>
            <w:ins w:id="865" w:author="M P" w:date="2014-05-22T22:06:00Z">
              <w:r w:rsidR="00FD0D63" w:rsidRPr="00A46033">
                <w:rPr>
                  <w:rFonts w:ascii="Times New Roman" w:hAnsi="Times New Roman" w:cs="Times New Roman"/>
                </w:rPr>
                <w:t xml:space="preserve">individuals </w:t>
              </w:r>
            </w:ins>
            <w:r w:rsidRPr="00A46033">
              <w:rPr>
                <w:rFonts w:ascii="Times New Roman" w:hAnsi="Times New Roman" w:cs="Times New Roman"/>
              </w:rPr>
              <w:t xml:space="preserve">at position </w:t>
            </w:r>
            <m:oMath>
              <m:r>
                <w:rPr>
                  <w:rFonts w:ascii="Cambria Math" w:hAnsi="Cambria Math" w:cs="Times New Roman"/>
                </w:rPr>
                <m:t>x</m:t>
              </m:r>
            </m:oMath>
            <w:r w:rsidRPr="00A46033">
              <w:rPr>
                <w:rFonts w:ascii="Times New Roman" w:hAnsi="Times New Roman" w:cs="Times New Roman"/>
              </w:rPr>
              <w:t xml:space="preserve"> at time </w:t>
            </w:r>
            <m:oMath>
              <m:r>
                <w:rPr>
                  <w:rFonts w:ascii="Cambria Math" w:hAnsi="Cambria Math" w:cs="Times New Roman"/>
                </w:rPr>
                <m:t>t</m:t>
              </m:r>
            </m:oMath>
          </w:p>
        </w:tc>
      </w:tr>
      <w:tr w:rsidR="00F240E3" w:rsidRPr="00D65B08" w14:paraId="36161F06" w14:textId="77777777" w:rsidTr="002332E0">
        <w:tc>
          <w:tcPr>
            <w:tcW w:w="1188" w:type="dxa"/>
          </w:tcPr>
          <w:p w14:paraId="62060B20" w14:textId="77777777" w:rsidR="00F240E3" w:rsidRPr="00A46033" w:rsidRDefault="004A4CD2" w:rsidP="002332E0">
            <w:pPr>
              <w:rPr>
                <w:rFonts w:ascii="Times New Roman" w:hAnsi="Times New Roman" w:cs="Times New Roman"/>
              </w:rPr>
            </w:pPr>
            <m:oMathPara>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m:t>
                    </m:r>
                  </m:sup>
                </m:sSup>
                <m: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x</m:t>
                    </m:r>
                  </m:e>
                </m:bar>
                <m:r>
                  <w:rPr>
                    <w:rFonts w:ascii="Cambria Math" w:hAnsi="Cambria Math" w:cs="Times New Roman"/>
                  </w:rPr>
                  <m:t>)</m:t>
                </m:r>
              </m:oMath>
            </m:oMathPara>
          </w:p>
        </w:tc>
        <w:tc>
          <w:tcPr>
            <w:tcW w:w="8388" w:type="dxa"/>
          </w:tcPr>
          <w:p w14:paraId="1CE5C729" w14:textId="45900B10" w:rsidR="00F240E3" w:rsidRPr="00A46033" w:rsidRDefault="00F240E3" w:rsidP="00FD0D63">
            <w:pPr>
              <w:rPr>
                <w:rFonts w:ascii="Times New Roman" w:hAnsi="Times New Roman" w:cs="Times New Roman"/>
              </w:rPr>
            </w:pPr>
            <w:proofErr w:type="gramStart"/>
            <w:r w:rsidRPr="00A46033">
              <w:rPr>
                <w:rFonts w:ascii="Times New Roman" w:hAnsi="Times New Roman" w:cs="Times New Roman"/>
              </w:rPr>
              <w:t>density</w:t>
            </w:r>
            <w:proofErr w:type="gramEnd"/>
            <w:r w:rsidRPr="00A46033">
              <w:rPr>
                <w:rFonts w:ascii="Times New Roman" w:hAnsi="Times New Roman" w:cs="Times New Roman"/>
              </w:rPr>
              <w:t xml:space="preserve"> of </w:t>
            </w:r>
            <w:ins w:id="866" w:author="M P" w:date="2014-05-22T22:06:00Z">
              <w:r w:rsidR="00FD0D63" w:rsidRPr="00A46033">
                <w:rPr>
                  <w:rFonts w:ascii="Times New Roman" w:hAnsi="Times New Roman" w:cs="Times New Roman"/>
                </w:rPr>
                <w:t xml:space="preserve">individuals </w:t>
              </w:r>
            </w:ins>
            <w:r w:rsidRPr="00A46033">
              <w:rPr>
                <w:rFonts w:ascii="Times New Roman" w:hAnsi="Times New Roman" w:cs="Times New Roman"/>
              </w:rPr>
              <w:t xml:space="preserve">at equilibrium at position </w:t>
            </w:r>
            <m:oMath>
              <m:bar>
                <m:barPr>
                  <m:pos m:val="top"/>
                  <m:ctrlPr>
                    <w:rPr>
                      <w:rFonts w:ascii="Cambria Math" w:hAnsi="Cambria Math" w:cs="Times New Roman"/>
                    </w:rPr>
                  </m:ctrlPr>
                </m:barPr>
                <m:e>
                  <m:r>
                    <w:rPr>
                      <w:rFonts w:ascii="Cambria Math" w:hAnsi="Cambria Math" w:cs="Times New Roman"/>
                    </w:rPr>
                    <m:t>x</m:t>
                  </m:r>
                </m:e>
              </m:bar>
            </m:oMath>
            <w:r w:rsidRPr="00A46033">
              <w:rPr>
                <w:rFonts w:ascii="Times New Roman" w:hAnsi="Times New Roman" w:cs="Times New Roman"/>
              </w:rPr>
              <w:t xml:space="preserve"> relative to the patch</w:t>
            </w:r>
          </w:p>
        </w:tc>
      </w:tr>
      <w:tr w:rsidR="00F240E3" w:rsidRPr="00D65B08" w14:paraId="0C40F8B3" w14:textId="77777777" w:rsidTr="002332E0">
        <w:tc>
          <w:tcPr>
            <w:tcW w:w="1188" w:type="dxa"/>
          </w:tcPr>
          <w:p w14:paraId="09B10CB0" w14:textId="77777777" w:rsidR="00F240E3" w:rsidRPr="00A46033" w:rsidRDefault="00F240E3" w:rsidP="002332E0">
            <w:pPr>
              <w:rPr>
                <w:rFonts w:ascii="Times New Roman" w:hAnsi="Times New Roman" w:cs="Times New Roman"/>
              </w:rPr>
            </w:pPr>
            <m:oMathPara>
              <m:oMath>
                <m:r>
                  <w:rPr>
                    <w:rFonts w:ascii="Cambria Math" w:hAnsi="Cambria Math" w:cs="Times New Roman"/>
                  </w:rPr>
                  <m:t>k(x-y)</m:t>
                </m:r>
              </m:oMath>
            </m:oMathPara>
          </w:p>
        </w:tc>
        <w:tc>
          <w:tcPr>
            <w:tcW w:w="8388" w:type="dxa"/>
          </w:tcPr>
          <w:p w14:paraId="684077CE" w14:textId="49B478AF" w:rsidR="00F240E3" w:rsidRPr="00A46033" w:rsidRDefault="00F240E3" w:rsidP="00FD0D63">
            <w:pPr>
              <w:rPr>
                <w:rFonts w:ascii="Times New Roman" w:hAnsi="Times New Roman" w:cs="Times New Roman"/>
              </w:rPr>
            </w:pPr>
            <w:proofErr w:type="gramStart"/>
            <w:r w:rsidRPr="00A46033">
              <w:rPr>
                <w:rFonts w:ascii="Times New Roman" w:hAnsi="Times New Roman" w:cs="Times New Roman"/>
              </w:rPr>
              <w:t>dispersal</w:t>
            </w:r>
            <w:proofErr w:type="gramEnd"/>
            <w:r w:rsidRPr="00A46033">
              <w:rPr>
                <w:rFonts w:ascii="Times New Roman" w:hAnsi="Times New Roman" w:cs="Times New Roman"/>
              </w:rPr>
              <w:t xml:space="preserve"> kernel, the probability of </w:t>
            </w:r>
            <w:ins w:id="867" w:author="M P" w:date="2014-05-22T22:06:00Z">
              <w:r w:rsidR="00FD0D63" w:rsidRPr="00A46033">
                <w:rPr>
                  <w:rFonts w:ascii="Times New Roman" w:hAnsi="Times New Roman" w:cs="Times New Roman"/>
                </w:rPr>
                <w:t xml:space="preserve">offspring </w:t>
              </w:r>
            </w:ins>
            <w:r w:rsidRPr="00A46033">
              <w:rPr>
                <w:rFonts w:ascii="Times New Roman" w:hAnsi="Times New Roman" w:cs="Times New Roman"/>
              </w:rPr>
              <w:t xml:space="preserve">traveling from position </w:t>
            </w:r>
            <m:oMath>
              <m:r>
                <w:rPr>
                  <w:rFonts w:ascii="Cambria Math" w:hAnsi="Cambria Math" w:cs="Times New Roman"/>
                </w:rPr>
                <m:t>y</m:t>
              </m:r>
            </m:oMath>
            <w:r w:rsidRPr="00A46033">
              <w:rPr>
                <w:rFonts w:ascii="Times New Roman" w:hAnsi="Times New Roman" w:cs="Times New Roman"/>
              </w:rPr>
              <w:t xml:space="preserve"> to position </w:t>
            </w:r>
            <m:oMath>
              <m:r>
                <w:rPr>
                  <w:rFonts w:ascii="Cambria Math" w:hAnsi="Cambria Math" w:cs="Times New Roman"/>
                </w:rPr>
                <m:t>x</m:t>
              </m:r>
            </m:oMath>
          </w:p>
        </w:tc>
      </w:tr>
      <w:tr w:rsidR="00F240E3" w:rsidRPr="00D65B08" w14:paraId="22612391" w14:textId="77777777" w:rsidTr="002332E0">
        <w:tc>
          <w:tcPr>
            <w:tcW w:w="1188" w:type="dxa"/>
          </w:tcPr>
          <w:p w14:paraId="33919CDB" w14:textId="77777777" w:rsidR="00F240E3" w:rsidRPr="00A46033" w:rsidRDefault="00F240E3" w:rsidP="002332E0">
            <w:pPr>
              <w:rPr>
                <w:rFonts w:ascii="Times New Roman" w:hAnsi="Times New Roman" w:cs="Times New Roman"/>
              </w:rPr>
            </w:pPr>
            <m:oMathPara>
              <m:oMath>
                <m:r>
                  <w:rPr>
                    <w:rFonts w:ascii="Cambria Math" w:hAnsi="Cambria Math" w:cs="Times New Roman"/>
                  </w:rPr>
                  <m:t>⟨d⟩</m:t>
                </m:r>
              </m:oMath>
            </m:oMathPara>
          </w:p>
        </w:tc>
        <w:tc>
          <w:tcPr>
            <w:tcW w:w="8388" w:type="dxa"/>
          </w:tcPr>
          <w:p w14:paraId="743B4F61" w14:textId="51177680" w:rsidR="00F240E3" w:rsidRPr="00A46033" w:rsidRDefault="00F240E3" w:rsidP="00FD0D63">
            <w:pPr>
              <w:rPr>
                <w:rFonts w:ascii="Times New Roman" w:hAnsi="Times New Roman" w:cs="Times New Roman"/>
              </w:rPr>
            </w:pPr>
            <w:proofErr w:type="gramStart"/>
            <w:r w:rsidRPr="00A46033">
              <w:rPr>
                <w:rFonts w:ascii="Times New Roman" w:hAnsi="Times New Roman" w:cs="Times New Roman"/>
              </w:rPr>
              <w:t>expected</w:t>
            </w:r>
            <w:proofErr w:type="gramEnd"/>
            <w:r w:rsidRPr="00A46033">
              <w:rPr>
                <w:rFonts w:ascii="Times New Roman" w:hAnsi="Times New Roman" w:cs="Times New Roman"/>
              </w:rPr>
              <w:t xml:space="preserve"> distance traveled by a</w:t>
            </w:r>
            <w:ins w:id="868" w:author="M P" w:date="2014-05-22T22:06:00Z">
              <w:r w:rsidR="00FD0D63" w:rsidRPr="00A46033">
                <w:rPr>
                  <w:rFonts w:ascii="Times New Roman" w:hAnsi="Times New Roman" w:cs="Times New Roman"/>
                </w:rPr>
                <w:t>n offspring</w:t>
              </w:r>
            </w:ins>
          </w:p>
        </w:tc>
      </w:tr>
      <w:tr w:rsidR="00F240E3" w:rsidRPr="00D65B08" w14:paraId="3DBD1861" w14:textId="77777777" w:rsidTr="002332E0">
        <w:tc>
          <w:tcPr>
            <w:tcW w:w="1188" w:type="dxa"/>
          </w:tcPr>
          <w:p w14:paraId="039E37BD" w14:textId="77777777" w:rsidR="00F240E3" w:rsidRPr="00A46033" w:rsidRDefault="00F240E3" w:rsidP="002332E0">
            <w:pPr>
              <w:rPr>
                <w:rFonts w:ascii="Times New Roman" w:hAnsi="Times New Roman" w:cs="Times New Roman"/>
              </w:rPr>
            </w:pPr>
            <m:oMathPara>
              <m:oMath>
                <m:r>
                  <w:rPr>
                    <w:rFonts w:ascii="Cambria Math" w:hAnsi="Cambria Math" w:cs="Times New Roman"/>
                  </w:rPr>
                  <m:t>f(n)</m:t>
                </m:r>
              </m:oMath>
            </m:oMathPara>
          </w:p>
        </w:tc>
        <w:tc>
          <w:tcPr>
            <w:tcW w:w="8388" w:type="dxa"/>
          </w:tcPr>
          <w:p w14:paraId="67CCFAC4" w14:textId="77777777" w:rsidR="00F240E3" w:rsidRPr="00A46033" w:rsidRDefault="00F240E3" w:rsidP="002332E0">
            <w:pPr>
              <w:rPr>
                <w:rFonts w:ascii="Times New Roman" w:hAnsi="Times New Roman" w:cs="Times New Roman"/>
              </w:rPr>
            </w:pPr>
            <w:proofErr w:type="gramStart"/>
            <w:r w:rsidRPr="00A46033">
              <w:rPr>
                <w:rFonts w:ascii="Times New Roman" w:hAnsi="Times New Roman" w:cs="Times New Roman"/>
              </w:rPr>
              <w:t>recruitment</w:t>
            </w:r>
            <w:proofErr w:type="gramEnd"/>
            <w:r w:rsidRPr="00A46033">
              <w:rPr>
                <w:rFonts w:ascii="Times New Roman" w:hAnsi="Times New Roman" w:cs="Times New Roman"/>
              </w:rPr>
              <w:t xml:space="preserve"> function, the number of offspring produced by a population of size </w:t>
            </w:r>
            <m:oMath>
              <m:r>
                <w:rPr>
                  <w:rFonts w:ascii="Cambria Math" w:hAnsi="Cambria Math" w:cs="Times New Roman"/>
                </w:rPr>
                <m:t>n</m:t>
              </m:r>
            </m:oMath>
          </w:p>
        </w:tc>
      </w:tr>
      <w:tr w:rsidR="00F240E3" w:rsidRPr="00D65B08" w14:paraId="249FCEE9" w14:textId="77777777" w:rsidTr="002332E0">
        <w:tc>
          <w:tcPr>
            <w:tcW w:w="1188" w:type="dxa"/>
          </w:tcPr>
          <w:p w14:paraId="1A5D1FA7" w14:textId="77777777" w:rsidR="00F240E3" w:rsidRPr="00A46033" w:rsidRDefault="004A4CD2" w:rsidP="002332E0">
            <w:pPr>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oMath>
            </m:oMathPara>
          </w:p>
        </w:tc>
        <w:tc>
          <w:tcPr>
            <w:tcW w:w="8388" w:type="dxa"/>
          </w:tcPr>
          <w:p w14:paraId="0193F80D" w14:textId="1DB14534" w:rsidR="00F240E3" w:rsidRPr="00A46033" w:rsidRDefault="00F240E3" w:rsidP="00FD0D63">
            <w:pPr>
              <w:rPr>
                <w:rFonts w:ascii="Times New Roman" w:hAnsi="Times New Roman" w:cs="Times New Roman"/>
              </w:rPr>
            </w:pPr>
            <w:proofErr w:type="gramStart"/>
            <w:r w:rsidRPr="00A46033">
              <w:rPr>
                <w:rFonts w:ascii="Times New Roman" w:hAnsi="Times New Roman" w:cs="Times New Roman"/>
              </w:rPr>
              <w:t>intrinsic</w:t>
            </w:r>
            <w:proofErr w:type="gramEnd"/>
            <w:r w:rsidRPr="00A46033">
              <w:rPr>
                <w:rFonts w:ascii="Times New Roman" w:hAnsi="Times New Roman" w:cs="Times New Roman"/>
              </w:rPr>
              <w:t xml:space="preserve"> growth rate</w:t>
            </w:r>
            <w:ins w:id="869" w:author="M P" w:date="2014-05-22T22:07:00Z">
              <w:r w:rsidR="00FD0D63" w:rsidRPr="00A46033">
                <w:rPr>
                  <w:rFonts w:ascii="Times New Roman" w:hAnsi="Times New Roman" w:cs="Times New Roman"/>
                </w:rPr>
                <w:t xml:space="preserve"> of the population at low abundance</w:t>
              </w:r>
            </w:ins>
          </w:p>
        </w:tc>
      </w:tr>
      <w:tr w:rsidR="00F240E3" w:rsidRPr="00D65B08" w14:paraId="631FE3F6" w14:textId="77777777" w:rsidTr="002332E0">
        <w:tc>
          <w:tcPr>
            <w:tcW w:w="1188" w:type="dxa"/>
          </w:tcPr>
          <w:p w14:paraId="21D17F5D" w14:textId="77777777" w:rsidR="00F240E3" w:rsidRPr="00A46033" w:rsidRDefault="00F240E3" w:rsidP="002332E0">
            <w:pPr>
              <w:keepNext/>
              <w:keepLines/>
              <w:rPr>
                <w:rFonts w:ascii="Times New Roman" w:eastAsia="Cambria" w:hAnsi="Times New Roman" w:cs="Times New Roman"/>
                <w:i/>
              </w:rPr>
            </w:pPr>
            <m:oMathPara>
              <m:oMath>
                <m:r>
                  <w:rPr>
                    <w:rFonts w:ascii="Cambria Math" w:hAnsi="Cambria Math" w:cs="Times New Roman"/>
                  </w:rPr>
                  <m:t>g(n)</m:t>
                </m:r>
              </m:oMath>
            </m:oMathPara>
          </w:p>
        </w:tc>
        <w:tc>
          <w:tcPr>
            <w:tcW w:w="8388" w:type="dxa"/>
          </w:tcPr>
          <w:p w14:paraId="7D0FD308" w14:textId="77777777" w:rsidR="00F240E3" w:rsidRPr="00A46033" w:rsidRDefault="00F240E3" w:rsidP="002332E0">
            <w:pPr>
              <w:rPr>
                <w:rFonts w:ascii="Times New Roman" w:hAnsi="Times New Roman" w:cs="Times New Roman"/>
              </w:rPr>
            </w:pPr>
            <w:proofErr w:type="gramStart"/>
            <w:r w:rsidRPr="00A46033">
              <w:rPr>
                <w:rFonts w:ascii="Times New Roman" w:hAnsi="Times New Roman" w:cs="Times New Roman"/>
              </w:rPr>
              <w:t>harvest</w:t>
            </w:r>
            <w:proofErr w:type="gramEnd"/>
            <w:r w:rsidRPr="00A46033">
              <w:rPr>
                <w:rFonts w:ascii="Times New Roman" w:hAnsi="Times New Roman" w:cs="Times New Roman"/>
              </w:rPr>
              <w:t xml:space="preserve"> function, the number of adults remaining after a population of size </w:t>
            </w:r>
            <w:r w:rsidRPr="00A46033">
              <w:rPr>
                <w:rFonts w:ascii="Times New Roman" w:hAnsi="Times New Roman" w:cs="Times New Roman"/>
                <w:i/>
              </w:rPr>
              <w:t xml:space="preserve">n </w:t>
            </w:r>
            <w:r w:rsidRPr="00A46033">
              <w:rPr>
                <w:rFonts w:ascii="Times New Roman" w:hAnsi="Times New Roman" w:cs="Times New Roman"/>
              </w:rPr>
              <w:t>has been harvested</w:t>
            </w:r>
          </w:p>
        </w:tc>
      </w:tr>
      <w:tr w:rsidR="00F240E3" w:rsidRPr="00D65B08" w14:paraId="54632FA5" w14:textId="77777777" w:rsidTr="002332E0">
        <w:tc>
          <w:tcPr>
            <w:tcW w:w="1188" w:type="dxa"/>
          </w:tcPr>
          <w:p w14:paraId="597934F3" w14:textId="77777777" w:rsidR="00F240E3" w:rsidRPr="00A46033" w:rsidRDefault="00F240E3" w:rsidP="002332E0">
            <w:pPr>
              <w:rPr>
                <w:rFonts w:ascii="Times New Roman" w:eastAsiaTheme="minorEastAsia" w:hAnsi="Times New Roman" w:cs="Times New Roman"/>
              </w:rPr>
            </w:pPr>
            <m:oMathPara>
              <m:oMath>
                <m:r>
                  <w:rPr>
                    <w:rFonts w:ascii="Cambria Math" w:hAnsi="Cambria Math" w:cs="Times New Roman"/>
                  </w:rPr>
                  <m:t>h</m:t>
                </m:r>
              </m:oMath>
            </m:oMathPara>
          </w:p>
        </w:tc>
        <w:tc>
          <w:tcPr>
            <w:tcW w:w="8388" w:type="dxa"/>
          </w:tcPr>
          <w:p w14:paraId="19F12D4A" w14:textId="77777777" w:rsidR="00F240E3" w:rsidRPr="00A46033" w:rsidRDefault="00F240E3" w:rsidP="002332E0">
            <w:pPr>
              <w:rPr>
                <w:rFonts w:ascii="Times New Roman" w:hAnsi="Times New Roman" w:cs="Times New Roman"/>
              </w:rPr>
            </w:pPr>
            <w:proofErr w:type="gramStart"/>
            <w:r w:rsidRPr="00A46033">
              <w:rPr>
                <w:rFonts w:ascii="Times New Roman" w:hAnsi="Times New Roman" w:cs="Times New Roman"/>
              </w:rPr>
              <w:t>proportion</w:t>
            </w:r>
            <w:proofErr w:type="gramEnd"/>
            <w:r w:rsidRPr="00A46033">
              <w:rPr>
                <w:rFonts w:ascii="Times New Roman" w:hAnsi="Times New Roman" w:cs="Times New Roman"/>
              </w:rPr>
              <w:t xml:space="preserve"> of adults harvested, when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=hn</m:t>
              </m:r>
            </m:oMath>
          </w:p>
        </w:tc>
      </w:tr>
      <w:tr w:rsidR="00F240E3" w:rsidRPr="00D65B08" w14:paraId="01742DBB" w14:textId="77777777" w:rsidTr="002332E0">
        <w:tc>
          <w:tcPr>
            <w:tcW w:w="1188" w:type="dxa"/>
          </w:tcPr>
          <w:p w14:paraId="7C27BCE2"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L</m:t>
                </m:r>
              </m:oMath>
            </m:oMathPara>
          </w:p>
        </w:tc>
        <w:tc>
          <w:tcPr>
            <w:tcW w:w="8388" w:type="dxa"/>
          </w:tcPr>
          <w:p w14:paraId="1B86122E" w14:textId="77777777" w:rsidR="00F240E3" w:rsidRPr="00A46033" w:rsidRDefault="00F240E3" w:rsidP="002332E0">
            <w:pPr>
              <w:rPr>
                <w:rFonts w:ascii="Times New Roman" w:hAnsi="Times New Roman" w:cs="Times New Roman"/>
              </w:rPr>
            </w:pPr>
            <w:proofErr w:type="gramStart"/>
            <w:r w:rsidRPr="00A46033">
              <w:rPr>
                <w:rFonts w:ascii="Times New Roman" w:hAnsi="Times New Roman" w:cs="Times New Roman"/>
              </w:rPr>
              <w:t>patch</w:t>
            </w:r>
            <w:proofErr w:type="gramEnd"/>
            <w:r w:rsidRPr="00A46033">
              <w:rPr>
                <w:rFonts w:ascii="Times New Roman" w:hAnsi="Times New Roman" w:cs="Times New Roman"/>
              </w:rPr>
              <w:t xml:space="preserve"> length</w:t>
            </w:r>
          </w:p>
        </w:tc>
      </w:tr>
      <w:tr w:rsidR="00F240E3" w:rsidRPr="00D65B08" w14:paraId="019FB13B" w14:textId="77777777" w:rsidTr="002332E0">
        <w:tc>
          <w:tcPr>
            <w:tcW w:w="1188" w:type="dxa"/>
          </w:tcPr>
          <w:p w14:paraId="610B0931" w14:textId="77777777" w:rsidR="00F240E3" w:rsidRPr="00A46033" w:rsidRDefault="00F240E3" w:rsidP="002332E0">
            <w:pPr>
              <w:rPr>
                <w:rFonts w:ascii="Times New Roman" w:eastAsia="Cambria" w:hAnsi="Times New Roman" w:cs="Times New Roman"/>
              </w:rPr>
            </w:pPr>
            <m:oMathPara>
              <m:oMath>
                <m:r>
                  <w:rPr>
                    <w:rFonts w:ascii="Cambria Math" w:hAnsi="Cambria Math" w:cs="Times New Roman"/>
                  </w:rPr>
                  <m:t>c</m:t>
                </m:r>
              </m:oMath>
            </m:oMathPara>
          </w:p>
        </w:tc>
        <w:tc>
          <w:tcPr>
            <w:tcW w:w="8388" w:type="dxa"/>
          </w:tcPr>
          <w:p w14:paraId="7F6C87B9" w14:textId="77777777" w:rsidR="00F240E3" w:rsidRPr="00A46033" w:rsidRDefault="00F240E3" w:rsidP="002332E0">
            <w:pPr>
              <w:rPr>
                <w:rFonts w:ascii="Times New Roman" w:hAnsi="Times New Roman" w:cs="Times New Roman"/>
              </w:rPr>
            </w:pPr>
            <w:proofErr w:type="gramStart"/>
            <w:r w:rsidRPr="00A46033">
              <w:rPr>
                <w:rFonts w:ascii="Times New Roman" w:hAnsi="Times New Roman" w:cs="Times New Roman"/>
              </w:rPr>
              <w:t>climate</w:t>
            </w:r>
            <w:proofErr w:type="gramEnd"/>
            <w:r w:rsidRPr="00A46033">
              <w:rPr>
                <w:rFonts w:ascii="Times New Roman" w:hAnsi="Times New Roman" w:cs="Times New Roman"/>
              </w:rPr>
              <w:t xml:space="preserve"> velocity in units of distance per time</w:t>
            </w:r>
          </w:p>
        </w:tc>
      </w:tr>
    </w:tbl>
    <w:p w14:paraId="665EE2FF" w14:textId="77777777" w:rsidR="00F240E3" w:rsidRPr="00A46033" w:rsidRDefault="00F240E3" w:rsidP="00F240E3">
      <w:pPr>
        <w:pStyle w:val="Heading1"/>
        <w:spacing w:line="480" w:lineRule="auto"/>
        <w:rPr>
          <w:rFonts w:ascii="Times New Roman" w:eastAsiaTheme="minorHAnsi" w:hAnsi="Times New Roman" w:cs="Times New Roman"/>
          <w:b w:val="0"/>
          <w:bCs w:val="0"/>
          <w:color w:val="auto"/>
          <w:sz w:val="24"/>
          <w:szCs w:val="24"/>
        </w:rPr>
      </w:pPr>
      <w:bookmarkStart w:id="870" w:name="figure-legends"/>
      <w:r w:rsidRPr="00A46033">
        <w:rPr>
          <w:rFonts w:ascii="Times New Roman" w:eastAsiaTheme="minorHAnsi" w:hAnsi="Times New Roman" w:cs="Times New Roman"/>
          <w:b w:val="0"/>
          <w:bCs w:val="0"/>
          <w:color w:val="auto"/>
          <w:sz w:val="24"/>
          <w:szCs w:val="24"/>
        </w:rPr>
        <w:br w:type="page"/>
      </w:r>
    </w:p>
    <w:p w14:paraId="6137442D" w14:textId="77777777" w:rsidR="00F240E3" w:rsidRPr="00A46033" w:rsidRDefault="00F240E3" w:rsidP="00F240E3">
      <w:pPr>
        <w:pStyle w:val="Heading1"/>
        <w:rPr>
          <w:rFonts w:ascii="Times New Roman" w:hAnsi="Times New Roman" w:cs="Times New Roman"/>
        </w:rPr>
      </w:pPr>
      <w:r w:rsidRPr="00A46033">
        <w:rPr>
          <w:rFonts w:ascii="Times New Roman" w:hAnsi="Times New Roman" w:cs="Times New Roman"/>
          <w:color w:val="auto"/>
        </w:rPr>
        <w:t>Figure Legends</w:t>
      </w:r>
    </w:p>
    <w:p w14:paraId="203F5B1A" w14:textId="77777777" w:rsidR="00F240E3" w:rsidRPr="00A46033" w:rsidRDefault="00F240E3" w:rsidP="00F240E3">
      <w:pPr>
        <w:rPr>
          <w:rFonts w:ascii="Times New Roman" w:hAnsi="Times New Roman" w:cs="Times New Roman"/>
        </w:rPr>
      </w:pPr>
    </w:p>
    <w:bookmarkEnd w:id="870"/>
    <w:p w14:paraId="3996A560" w14:textId="73AA5263"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1: (a) </w:t>
      </w:r>
      <w:ins w:id="871" w:author="M P" w:date="2014-05-22T12:01:00Z">
        <w:r w:rsidR="0086336F" w:rsidRPr="00A46033">
          <w:rPr>
            <w:rFonts w:ascii="Times New Roman" w:hAnsi="Times New Roman" w:cs="Times New Roman"/>
          </w:rPr>
          <w:t xml:space="preserve">Lines indicate the </w:t>
        </w:r>
      </w:ins>
      <w:r w:rsidRPr="00A46033">
        <w:rPr>
          <w:rFonts w:ascii="Times New Roman" w:hAnsi="Times New Roman" w:cs="Times New Roman"/>
        </w:rPr>
        <w:t xml:space="preserve">critical threshold for persistence as a function of harvesting rate on the y-axis and climate velocity on the x-axis. Shade of grey corresponds to the growth rate from smallest to greatest (light to dark). Line style indicates the average dispersal distance (solid: </w:t>
      </w:r>
      <m:oMath>
        <m:r>
          <w:rPr>
            <w:rFonts w:ascii="Cambria Math" w:hAnsi="Cambria Math" w:cs="Times New Roman"/>
          </w:rPr>
          <m:t>⟨d⟩=0.1</m:t>
        </m:r>
      </m:oMath>
      <w:r w:rsidRPr="00A46033">
        <w:rPr>
          <w:rFonts w:ascii="Times New Roman" w:eastAsiaTheme="minorEastAsia" w:hAnsi="Times New Roman" w:cs="Times New Roman"/>
        </w:rPr>
        <w:t xml:space="preserve"> vs. </w:t>
      </w:r>
      <w:r w:rsidRPr="00A46033">
        <w:rPr>
          <w:rFonts w:ascii="Times New Roman" w:hAnsi="Times New Roman" w:cs="Times New Roman"/>
        </w:rPr>
        <w:t xml:space="preserve">dashed: </w:t>
      </w:r>
      <m:oMath>
        <m:r>
          <w:rPr>
            <w:rFonts w:ascii="Cambria Math" w:hAnsi="Cambria Math" w:cs="Times New Roman"/>
          </w:rPr>
          <m:t>⟨d⟩=0.5</m:t>
        </m:r>
      </m:oMath>
      <w:r w:rsidRPr="00A46033">
        <w:rPr>
          <w:rFonts w:ascii="Times New Roman" w:eastAsiaTheme="minorEastAsia" w:hAnsi="Times New Roman" w:cs="Times New Roman"/>
        </w:rPr>
        <w:t>) from an</w:t>
      </w:r>
      <w:r w:rsidRPr="00A46033">
        <w:rPr>
          <w:rFonts w:ascii="Times New Roman" w:hAnsi="Times New Roman" w:cs="Times New Roman"/>
        </w:rPr>
        <w:t xml:space="preserve"> approximated Gaussian dispersal kernel (Eq. 3). Patch length </w:t>
      </w:r>
      <m:oMath>
        <m:r>
          <w:rPr>
            <w:rFonts w:ascii="Cambria Math" w:hAnsi="Cambria Math" w:cs="Times New Roman"/>
          </w:rPr>
          <m:t>L=1</m:t>
        </m:r>
      </m:oMath>
      <w:r w:rsidRPr="00A46033">
        <w:rPr>
          <w:rFonts w:ascii="Times New Roman" w:hAnsi="Times New Roman" w:cs="Times New Roman"/>
        </w:rPr>
        <w:t xml:space="preserve">. </w:t>
      </w:r>
    </w:p>
    <w:p w14:paraId="63531ECD" w14:textId="1FAC705A"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2: </w:t>
      </w:r>
      <w:r w:rsidR="008048CD" w:rsidRPr="00A46033">
        <w:rPr>
          <w:rFonts w:ascii="Times New Roman" w:hAnsi="Times New Roman" w:cs="Times New Roman"/>
        </w:rPr>
        <w:t>(</w:t>
      </w:r>
      <w:ins w:id="872" w:author="Emma Fuller" w:date="2014-06-12T09:21:00Z">
        <w:r w:rsidR="008048CD" w:rsidRPr="00A46033">
          <w:rPr>
            <w:rFonts w:ascii="Times New Roman" w:hAnsi="Times New Roman" w:cs="Times New Roman"/>
          </w:rPr>
          <w:t>a</w:t>
        </w:r>
      </w:ins>
      <w:r w:rsidR="008048CD" w:rsidRPr="00A46033">
        <w:rPr>
          <w:rFonts w:ascii="Times New Roman" w:hAnsi="Times New Roman" w:cs="Times New Roman"/>
        </w:rPr>
        <w:t xml:space="preserve">) The equilibrium biomass of the population as a function of the climate velocity on the x-axis and the proportional harvesting rate on the y-axis. Results are from an approximated Gaussian dispersal kernel with parameters </w:t>
      </w:r>
      <m:oMath>
        <m:r>
          <w:rPr>
            <w:rFonts w:ascii="Cambria Math" w:hAnsi="Cambria Math" w:cs="Times New Roman"/>
          </w:rPr>
          <m:t>L=1</m:t>
        </m:r>
      </m:oMath>
      <w:r w:rsidR="008048CD"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=10</m:t>
        </m:r>
      </m:oMath>
      <w:r w:rsidR="008048CD" w:rsidRPr="00A46033">
        <w:rPr>
          <w:rFonts w:ascii="Times New Roman" w:hAnsi="Times New Roman" w:cs="Times New Roman"/>
        </w:rPr>
        <w:t xml:space="preserve">, and </w:t>
      </w:r>
      <m:oMath>
        <m:r>
          <w:rPr>
            <w:rFonts w:ascii="Cambria Math" w:hAnsi="Cambria Math" w:cs="Times New Roman"/>
          </w:rPr>
          <m:t>⟨d⟩=0.5</m:t>
        </m:r>
      </m:oMath>
      <w:r w:rsidR="008048CD" w:rsidRPr="00A46033">
        <w:rPr>
          <w:rFonts w:ascii="Times New Roman" w:hAnsi="Times New Roman" w:cs="Times New Roman"/>
        </w:rPr>
        <w:t>.</w:t>
      </w:r>
      <w:ins w:id="873" w:author="Emma Fuller" w:date="2014-06-12T09:22:00Z">
        <w:r w:rsidR="008048CD" w:rsidRPr="00A46033">
          <w:rPr>
            <w:rFonts w:ascii="Times New Roman" w:hAnsi="Times New Roman" w:cs="Times New Roman"/>
          </w:rPr>
          <w:t xml:space="preserve"> (b) </w:t>
        </w:r>
      </w:ins>
      <w:r w:rsidRPr="00A46033">
        <w:rPr>
          <w:rFonts w:ascii="Times New Roman" w:hAnsi="Times New Roman" w:cs="Times New Roman"/>
        </w:rPr>
        <w:t>Interaction between the two stressors as a function of climate velocity and harvesting rate. Shading indicates the degree of synergistic interaction, i.e., the loss in biomass in the doubly stressed population in excess of the sum of the losses caused by each stressor individually (</w:t>
      </w:r>
      <m:oMath>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hc</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h</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m:rPr>
                <m:sty m:val="p"/>
              </m:rPr>
              <w:rPr>
                <w:rFonts w:ascii="Cambria Math" w:hAnsi="Cambria Math" w:cs="Times New Roman"/>
              </w:rPr>
              <m:t>c</m:t>
            </m:r>
          </m:sub>
        </m:sSub>
        <m:r>
          <w:rPr>
            <w:rFonts w:ascii="Cambria Math" w:hAnsi="Cambria Math" w:cs="Times New Roman"/>
          </w:rPr>
          <m:t>)</m:t>
        </m:r>
      </m:oMath>
      <w:r w:rsidRPr="00A46033">
        <w:rPr>
          <w:rFonts w:ascii="Times New Roman" w:hAnsi="Times New Roman" w:cs="Times New Roman"/>
        </w:rPr>
        <w:t xml:space="preserve">. Synergy of 0 indicates additive interaction of the stressors. The excess loss, on the order of </w:t>
      </w:r>
      <m:oMath>
        <m:r>
          <w:rPr>
            <w:rFonts w:ascii="Cambria Math" w:hAnsi="Cambria Math" w:cs="Times New Roman"/>
          </w:rPr>
          <m:t>0.001</m:t>
        </m:r>
      </m:oMath>
      <w:r w:rsidRPr="00A46033">
        <w:rPr>
          <w:rFonts w:ascii="Times New Roman" w:hAnsi="Times New Roman" w:cs="Times New Roman"/>
        </w:rPr>
        <w:t xml:space="preserve">, is small in comparison to the total biomass, which can be as large as </w:t>
      </w:r>
      <m:oMath>
        <m:r>
          <w:rPr>
            <w:rFonts w:ascii="Cambria Math" w:hAnsi="Cambria Math" w:cs="Times New Roman"/>
          </w:rPr>
          <m:t>20</m:t>
        </m:r>
      </m:oMath>
      <w:r w:rsidRPr="00A46033">
        <w:rPr>
          <w:rFonts w:ascii="Times New Roman" w:hAnsi="Times New Roman" w:cs="Times New Roman"/>
        </w:rPr>
        <w:t>. These results are from calculations with the same parameters as Fig</w:t>
      </w:r>
      <w:ins w:id="874" w:author="Emma Fuller" w:date="2014-06-12T09:24:00Z">
        <w:r w:rsidR="005D2001" w:rsidRPr="00A46033">
          <w:rPr>
            <w:rFonts w:ascii="Times New Roman" w:hAnsi="Times New Roman" w:cs="Times New Roman"/>
          </w:rPr>
          <w:t>ure</w:t>
        </w:r>
      </w:ins>
      <w:r w:rsidRPr="00A46033">
        <w:rPr>
          <w:rFonts w:ascii="Times New Roman" w:hAnsi="Times New Roman" w:cs="Times New Roman"/>
        </w:rPr>
        <w:t xml:space="preserve"> </w:t>
      </w:r>
      <w:ins w:id="875" w:author="Emma Fuller" w:date="2014-06-12T09:24:00Z">
        <w:r w:rsidR="005D2001" w:rsidRPr="00A46033">
          <w:rPr>
            <w:rFonts w:ascii="Times New Roman" w:hAnsi="Times New Roman" w:cs="Times New Roman"/>
          </w:rPr>
          <w:t>2a</w:t>
        </w:r>
      </w:ins>
      <w:r w:rsidRPr="00A46033">
        <w:rPr>
          <w:rFonts w:ascii="Times New Roman" w:hAnsi="Times New Roman" w:cs="Times New Roman"/>
        </w:rPr>
        <w:t>.</w:t>
      </w:r>
    </w:p>
    <w:p w14:paraId="06D190E4" w14:textId="26BC2421" w:rsidR="00F240E3" w:rsidRPr="00A46033" w:rsidRDefault="00F240E3" w:rsidP="00F240E3">
      <w:pPr>
        <w:rPr>
          <w:rFonts w:ascii="Times New Roman" w:hAnsi="Times New Roman" w:cs="Times New Roman"/>
        </w:rPr>
      </w:pPr>
      <w:r w:rsidRPr="00A46033">
        <w:rPr>
          <w:rFonts w:ascii="Times New Roman" w:hAnsi="Times New Roman" w:cs="Times New Roman"/>
        </w:rPr>
        <w:t xml:space="preserve">Figure 3: The equilibrium biomass of the population as a function of the climate velocity on the x-axis and the harvesting rate on the y-axis under alternative management strategies. (a) The equilibrium biomass for simulations with constant harvest rates (compare to figure </w:t>
      </w:r>
      <w:ins w:id="876" w:author="Emma Fuller" w:date="2014-06-12T09:25:00Z">
        <w:r w:rsidR="00F93D54" w:rsidRPr="00A46033">
          <w:rPr>
            <w:rFonts w:ascii="Times New Roman" w:hAnsi="Times New Roman" w:cs="Times New Roman"/>
          </w:rPr>
          <w:t>2a</w:t>
        </w:r>
      </w:ins>
      <w:r w:rsidRPr="00A46033">
        <w:rPr>
          <w:rFonts w:ascii="Times New Roman" w:hAnsi="Times New Roman" w:cs="Times New Roman"/>
        </w:rPr>
        <w:t xml:space="preserve">). (b) Equilibrium biomass for simulations with threshold management. For threshold management, the maximum threshold is set to be the largest population size observed at a given time step before harvesting. The y-axis is the proportion of the maximum threshold that is protected from harvesting. (c) Equilibrium biomass for simulations with many </w:t>
      </w:r>
      <w:proofErr w:type="gramStart"/>
      <w:r w:rsidRPr="00A46033">
        <w:rPr>
          <w:rFonts w:ascii="Times New Roman" w:hAnsi="Times New Roman" w:cs="Times New Roman"/>
        </w:rPr>
        <w:t xml:space="preserve">small </w:t>
      </w:r>
      <w:ins w:id="877" w:author="M P" w:date="2014-05-22T17:02:00Z">
        <w:r w:rsidR="00481141" w:rsidRPr="00A46033">
          <w:rPr>
            <w:rFonts w:ascii="Times New Roman" w:hAnsi="Times New Roman" w:cs="Times New Roman"/>
          </w:rPr>
          <w:t>protected</w:t>
        </w:r>
        <w:proofErr w:type="gramEnd"/>
        <w:r w:rsidR="00481141" w:rsidRPr="00A46033">
          <w:rPr>
            <w:rFonts w:ascii="Times New Roman" w:hAnsi="Times New Roman" w:cs="Times New Roman"/>
          </w:rPr>
          <w:t xml:space="preserve"> areas</w:t>
        </w:r>
      </w:ins>
      <w:r w:rsidRPr="00A46033">
        <w:rPr>
          <w:rFonts w:ascii="Times New Roman" w:hAnsi="Times New Roman" w:cs="Times New Roman"/>
        </w:rPr>
        <w:t xml:space="preserve">. (d) Equilibrium biomass for simulations with few large </w:t>
      </w:r>
      <w:ins w:id="878" w:author="M P" w:date="2014-05-22T17:02:00Z">
        <w:r w:rsidR="00481141" w:rsidRPr="00A46033">
          <w:rPr>
            <w:rFonts w:ascii="Times New Roman" w:hAnsi="Times New Roman" w:cs="Times New Roman"/>
          </w:rPr>
          <w:t>protected areas</w:t>
        </w:r>
      </w:ins>
      <w:r w:rsidRPr="00A46033">
        <w:rPr>
          <w:rFonts w:ascii="Times New Roman" w:hAnsi="Times New Roman" w:cs="Times New Roman"/>
        </w:rPr>
        <w:t xml:space="preserve">. These results are from a simulation with a </w:t>
      </w:r>
      <w:proofErr w:type="spellStart"/>
      <w:r w:rsidRPr="00A46033">
        <w:rPr>
          <w:rFonts w:ascii="Times New Roman" w:hAnsi="Times New Roman" w:cs="Times New Roman"/>
        </w:rPr>
        <w:t>Laplacian</w:t>
      </w:r>
      <w:proofErr w:type="spellEnd"/>
      <w:r w:rsidRPr="00A46033">
        <w:rPr>
          <w:rFonts w:ascii="Times New Roman" w:hAnsi="Times New Roman" w:cs="Times New Roman"/>
        </w:rPr>
        <w:t xml:space="preserve"> dispersal kernel with parameters </w:t>
      </w:r>
      <m:oMath>
        <m:r>
          <w:rPr>
            <w:rFonts w:ascii="Cambria Math" w:hAnsi="Cambria Math" w:cs="Times New Roman"/>
          </w:rPr>
          <m:t>L=1</m:t>
        </m:r>
      </m:oMath>
      <w:r w:rsidRPr="00A46033">
        <w:rPr>
          <w:rFonts w:ascii="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=5</m:t>
        </m:r>
      </m:oMath>
      <w:r w:rsidRPr="00A46033">
        <w:rPr>
          <w:rFonts w:ascii="Times New Roman" w:hAnsi="Times New Roman" w:cs="Times New Roman"/>
        </w:rPr>
        <w:t xml:space="preserve">, </w:t>
      </w:r>
      <m:oMath>
        <m:r>
          <w:rPr>
            <w:rFonts w:ascii="Cambria Math" w:hAnsi="Cambria Math" w:cs="Times New Roman"/>
          </w:rPr>
          <m:t>K=100</m:t>
        </m:r>
      </m:oMath>
      <w:r w:rsidRPr="00A46033">
        <w:rPr>
          <w:rFonts w:ascii="Times New Roman" w:hAnsi="Times New Roman" w:cs="Times New Roman"/>
        </w:rPr>
        <w:t xml:space="preserve">, and </w:t>
      </w:r>
      <m:oMath>
        <m:r>
          <w:rPr>
            <w:rFonts w:ascii="Cambria Math" w:hAnsi="Cambria Math" w:cs="Times New Roman"/>
          </w:rPr>
          <m:t>⟨d⟩=2</m:t>
        </m:r>
      </m:oMath>
      <w:r w:rsidRPr="00A46033">
        <w:rPr>
          <w:rFonts w:ascii="Times New Roman" w:hAnsi="Times New Roman" w:cs="Times New Roman"/>
        </w:rPr>
        <w:t>.</w:t>
      </w:r>
    </w:p>
    <w:p w14:paraId="30B03C51" w14:textId="77777777" w:rsidR="00F240E3" w:rsidRPr="00A46033" w:rsidRDefault="00F240E3" w:rsidP="00F240E3">
      <w:pPr>
        <w:pStyle w:val="Heading1"/>
        <w:spacing w:line="480" w:lineRule="auto"/>
        <w:rPr>
          <w:rFonts w:ascii="Times New Roman" w:hAnsi="Times New Roman" w:cs="Times New Roman"/>
          <w:color w:val="auto"/>
        </w:rPr>
      </w:pPr>
      <w:bookmarkStart w:id="879" w:name="figures"/>
      <w:r w:rsidRPr="00A46033">
        <w:rPr>
          <w:rFonts w:ascii="Times New Roman" w:hAnsi="Times New Roman" w:cs="Times New Roman"/>
          <w:color w:val="auto"/>
        </w:rPr>
        <w:br w:type="page"/>
      </w:r>
    </w:p>
    <w:p w14:paraId="68051740" w14:textId="77777777" w:rsidR="00387277" w:rsidRPr="00A46033" w:rsidRDefault="00F240E3" w:rsidP="00F240E3">
      <w:pPr>
        <w:pStyle w:val="Heading1"/>
        <w:spacing w:line="480" w:lineRule="auto"/>
        <w:rPr>
          <w:ins w:id="880" w:author="Emma Fuller" w:date="2014-06-12T09:22:00Z"/>
          <w:rFonts w:ascii="Times New Roman" w:hAnsi="Times New Roman" w:cs="Times New Roman"/>
          <w:color w:val="auto"/>
        </w:rPr>
      </w:pPr>
      <w:r w:rsidRPr="00A46033">
        <w:rPr>
          <w:rFonts w:ascii="Times New Roman" w:hAnsi="Times New Roman" w:cs="Times New Roman"/>
          <w:color w:val="auto"/>
        </w:rPr>
        <w:t>Figures</w:t>
      </w:r>
      <w:bookmarkEnd w:id="879"/>
    </w:p>
    <w:p w14:paraId="7406BFD2" w14:textId="2659CE57" w:rsidR="00F240E3" w:rsidRPr="00A46033" w:rsidRDefault="00387277" w:rsidP="00F240E3">
      <w:pPr>
        <w:pStyle w:val="Heading1"/>
        <w:spacing w:line="480" w:lineRule="auto"/>
        <w:rPr>
          <w:rFonts w:ascii="Times New Roman" w:hAnsi="Times New Roman" w:cs="Times New Roman"/>
        </w:rPr>
      </w:pPr>
      <w:r w:rsidRPr="00A46033">
        <w:rPr>
          <w:rFonts w:ascii="Times New Roman" w:hAnsi="Times New Roman" w:cs="Times New Roman"/>
          <w:noProof/>
          <w:color w:val="auto"/>
        </w:rPr>
        <w:drawing>
          <wp:inline distT="0" distB="0" distL="0" distR="0" wp14:anchorId="0F000805" wp14:editId="5F0CE8F3">
            <wp:extent cx="3022408" cy="2269067"/>
            <wp:effectExtent l="0" t="0" r="635" b="0"/>
            <wp:docPr id="4" name="Picture 4" descr="Macintosh HD:Users:efuller:Documents:Projects:Moving_fish:MovingFish:plot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fuller:Documents:Projects:Moving_fish:MovingFish:plots:Fi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3068" cy="2269562"/>
                    </a:xfrm>
                    <a:prstGeom prst="rect">
                      <a:avLst/>
                    </a:prstGeom>
                    <a:noFill/>
                    <a:ln>
                      <a:noFill/>
                    </a:ln>
                  </pic:spPr>
                </pic:pic>
              </a:graphicData>
            </a:graphic>
          </wp:inline>
        </w:drawing>
      </w:r>
      <w:r w:rsidR="00F240E3" w:rsidRPr="00A46033" w:rsidDel="008B1DE2">
        <w:rPr>
          <w:rFonts w:ascii="Times New Roman" w:hAnsi="Times New Roman" w:cs="Times New Roman"/>
        </w:rPr>
        <w:t xml:space="preserve"> </w:t>
      </w:r>
    </w:p>
    <w:p w14:paraId="373A28FF" w14:textId="70CB18DB" w:rsidR="00D65B08" w:rsidRDefault="00F240E3" w:rsidP="00F240E3">
      <w:pPr>
        <w:spacing w:line="480" w:lineRule="auto"/>
        <w:rPr>
          <w:ins w:id="881" w:author="Emma Fuller" w:date="2014-07-03T13:07:00Z"/>
          <w:rFonts w:ascii="Times New Roman" w:hAnsi="Times New Roman" w:cs="Times New Roman"/>
        </w:rPr>
      </w:pPr>
      <w:r w:rsidRPr="00A46033">
        <w:rPr>
          <w:rFonts w:ascii="Times New Roman" w:hAnsi="Times New Roman" w:cs="Times New Roman"/>
        </w:rPr>
        <w:t>Figure 1</w:t>
      </w:r>
      <w:ins w:id="882" w:author="Emma Fuller" w:date="2014-07-03T13:07:00Z">
        <w:r w:rsidR="00D65B08">
          <w:rPr>
            <w:rFonts w:ascii="Times New Roman" w:hAnsi="Times New Roman" w:cs="Times New Roman"/>
          </w:rPr>
          <w:br w:type="page"/>
        </w:r>
      </w:ins>
    </w:p>
    <w:p w14:paraId="28D3A90B" w14:textId="48E2934F" w:rsidR="00F240E3" w:rsidRPr="00A46033" w:rsidRDefault="000424BC" w:rsidP="00F240E3">
      <w:pPr>
        <w:spacing w:line="480" w:lineRule="auto"/>
        <w:rPr>
          <w:rFonts w:ascii="Times New Roman" w:hAnsi="Times New Roman" w:cs="Times New Roman"/>
        </w:rPr>
      </w:pPr>
      <w:r w:rsidRPr="00A46033">
        <w:rPr>
          <w:rFonts w:ascii="Times New Roman" w:hAnsi="Times New Roman" w:cs="Times New Roman"/>
          <w:noProof/>
        </w:rPr>
        <w:drawing>
          <wp:inline distT="0" distB="0" distL="0" distR="0" wp14:anchorId="0879C3C4" wp14:editId="26213E48">
            <wp:extent cx="5943600" cy="2226945"/>
            <wp:effectExtent l="0" t="0" r="0" b="8255"/>
            <wp:docPr id="5" name="Picture 5" descr="Macintosh HD:Users:efuller:Documents:Projects:Moving_fish:MovingFish:plots: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fuller:Documents:Projects:Moving_fish:MovingFish:plots:Fig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26945"/>
                    </a:xfrm>
                    <a:prstGeom prst="rect">
                      <a:avLst/>
                    </a:prstGeom>
                    <a:noFill/>
                    <a:ln>
                      <a:noFill/>
                    </a:ln>
                  </pic:spPr>
                </pic:pic>
              </a:graphicData>
            </a:graphic>
          </wp:inline>
        </w:drawing>
      </w:r>
      <w:r w:rsidR="00F240E3" w:rsidRPr="00A46033">
        <w:rPr>
          <w:rFonts w:ascii="Times New Roman" w:hAnsi="Times New Roman" w:cs="Times New Roman"/>
        </w:rPr>
        <w:t xml:space="preserve"> </w:t>
      </w:r>
    </w:p>
    <w:p w14:paraId="4E029A13" w14:textId="6C614206" w:rsidR="00D65B08" w:rsidRDefault="00F240E3" w:rsidP="00F240E3">
      <w:pPr>
        <w:spacing w:line="480" w:lineRule="auto"/>
        <w:rPr>
          <w:ins w:id="883" w:author="Emma Fuller" w:date="2014-07-03T13:07:00Z"/>
          <w:rFonts w:ascii="Times New Roman" w:hAnsi="Times New Roman" w:cs="Times New Roman"/>
        </w:rPr>
      </w:pPr>
      <w:r w:rsidRPr="00A46033">
        <w:rPr>
          <w:rFonts w:ascii="Times New Roman" w:hAnsi="Times New Roman" w:cs="Times New Roman"/>
        </w:rPr>
        <w:t>Figure 2</w:t>
      </w:r>
      <w:ins w:id="884" w:author="Emma Fuller" w:date="2014-07-03T13:07:00Z">
        <w:r w:rsidR="00D65B08">
          <w:rPr>
            <w:rFonts w:ascii="Times New Roman" w:hAnsi="Times New Roman" w:cs="Times New Roman"/>
          </w:rPr>
          <w:br w:type="page"/>
        </w:r>
      </w:ins>
    </w:p>
    <w:p w14:paraId="7C2EFAB7" w14:textId="643E885F" w:rsidR="00F240E3" w:rsidRPr="00137B04" w:rsidRDefault="00E6158B" w:rsidP="00F240E3">
      <w:pPr>
        <w:spacing w:line="480" w:lineRule="auto"/>
        <w:rPr>
          <w:rFonts w:ascii="Times New Roman" w:hAnsi="Times New Roman" w:cs="Times New Roman"/>
        </w:rPr>
      </w:pPr>
      <w:r w:rsidRPr="00137B04">
        <w:rPr>
          <w:rFonts w:ascii="Times New Roman" w:hAnsi="Times New Roman" w:cs="Times New Roman"/>
          <w:noProof/>
        </w:rPr>
        <w:drawing>
          <wp:inline distT="0" distB="0" distL="0" distR="0" wp14:anchorId="4680AE16" wp14:editId="711E7921">
            <wp:extent cx="5943600" cy="4462145"/>
            <wp:effectExtent l="0" t="0" r="0" b="8255"/>
            <wp:docPr id="6" name="Picture 6" descr="Macintosh HD:Users:efuller:Documents:Projects:Moving_fish:MovingFish:plots: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fuller:Documents:Projects:Moving_fish:MovingFish:plots:fig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62145"/>
                    </a:xfrm>
                    <a:prstGeom prst="rect">
                      <a:avLst/>
                    </a:prstGeom>
                    <a:noFill/>
                    <a:ln>
                      <a:noFill/>
                    </a:ln>
                  </pic:spPr>
                </pic:pic>
              </a:graphicData>
            </a:graphic>
          </wp:inline>
        </w:drawing>
      </w:r>
    </w:p>
    <w:p w14:paraId="30215C6D" w14:textId="23DAB76C" w:rsidR="008A4C8C" w:rsidRPr="00137B04" w:rsidRDefault="00F240E3" w:rsidP="00137B04">
      <w:pPr>
        <w:spacing w:line="480" w:lineRule="auto"/>
        <w:rPr>
          <w:rFonts w:ascii="Times New Roman" w:hAnsi="Times New Roman" w:cs="Times New Roman"/>
        </w:rPr>
      </w:pPr>
      <w:r w:rsidRPr="00137B04">
        <w:rPr>
          <w:rFonts w:ascii="Times New Roman" w:hAnsi="Times New Roman" w:cs="Times New Roman"/>
        </w:rPr>
        <w:t>Figure 3</w:t>
      </w:r>
    </w:p>
    <w:sectPr w:rsidR="008A4C8C" w:rsidRPr="00137B04" w:rsidSect="002332E0">
      <w:footerReference w:type="even" r:id="rId12"/>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E02E49" w14:textId="77777777" w:rsidR="00850305" w:rsidRDefault="00850305">
      <w:pPr>
        <w:spacing w:after="0"/>
      </w:pPr>
      <w:r>
        <w:separator/>
      </w:r>
    </w:p>
  </w:endnote>
  <w:endnote w:type="continuationSeparator" w:id="0">
    <w:p w14:paraId="405CEB2F" w14:textId="77777777" w:rsidR="00850305" w:rsidRDefault="008503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7B20D6" w14:textId="77777777" w:rsidR="00850305" w:rsidRDefault="00850305"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25</w:t>
    </w:r>
    <w:r>
      <w:rPr>
        <w:rStyle w:val="PageNumber"/>
      </w:rPr>
      <w:fldChar w:fldCharType="end"/>
    </w:r>
  </w:p>
  <w:p w14:paraId="21A783CA" w14:textId="77777777" w:rsidR="00850305" w:rsidRDefault="00850305" w:rsidP="002332E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FE213C" w14:textId="77777777" w:rsidR="00850305" w:rsidRDefault="00850305" w:rsidP="002332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A4CD2">
      <w:rPr>
        <w:rStyle w:val="PageNumber"/>
        <w:noProof/>
      </w:rPr>
      <w:t>12</w:t>
    </w:r>
    <w:r>
      <w:rPr>
        <w:rStyle w:val="PageNumber"/>
      </w:rPr>
      <w:fldChar w:fldCharType="end"/>
    </w:r>
  </w:p>
  <w:p w14:paraId="144DC86D" w14:textId="77777777" w:rsidR="00850305" w:rsidRDefault="00850305" w:rsidP="002332E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C1A13F" w14:textId="77777777" w:rsidR="00850305" w:rsidRDefault="00850305">
      <w:pPr>
        <w:spacing w:after="0"/>
      </w:pPr>
      <w:r>
        <w:separator/>
      </w:r>
    </w:p>
  </w:footnote>
  <w:footnote w:type="continuationSeparator" w:id="0">
    <w:p w14:paraId="35466555" w14:textId="77777777" w:rsidR="00850305" w:rsidRDefault="00850305">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AC07A4"/>
    <w:multiLevelType w:val="multilevel"/>
    <w:tmpl w:val="62A245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1264F79"/>
    <w:multiLevelType w:val="hybridMultilevel"/>
    <w:tmpl w:val="FED4B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displayBackgroundShape/>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0E3"/>
    <w:rsid w:val="000011AF"/>
    <w:rsid w:val="00033292"/>
    <w:rsid w:val="000424BC"/>
    <w:rsid w:val="000469D6"/>
    <w:rsid w:val="00070B3F"/>
    <w:rsid w:val="000762F4"/>
    <w:rsid w:val="00097FAC"/>
    <w:rsid w:val="000A2225"/>
    <w:rsid w:val="000A44DA"/>
    <w:rsid w:val="000B651E"/>
    <w:rsid w:val="000D239F"/>
    <w:rsid w:val="000F407B"/>
    <w:rsid w:val="001008C6"/>
    <w:rsid w:val="00121724"/>
    <w:rsid w:val="001269DC"/>
    <w:rsid w:val="00127B14"/>
    <w:rsid w:val="00137B04"/>
    <w:rsid w:val="001434AE"/>
    <w:rsid w:val="00145F91"/>
    <w:rsid w:val="00195706"/>
    <w:rsid w:val="001B095D"/>
    <w:rsid w:val="001B0F63"/>
    <w:rsid w:val="001C0D38"/>
    <w:rsid w:val="001C0EA9"/>
    <w:rsid w:val="001D4419"/>
    <w:rsid w:val="001E3D67"/>
    <w:rsid w:val="001F260A"/>
    <w:rsid w:val="00205465"/>
    <w:rsid w:val="00207D52"/>
    <w:rsid w:val="002178B3"/>
    <w:rsid w:val="002332E0"/>
    <w:rsid w:val="002353C1"/>
    <w:rsid w:val="002577A2"/>
    <w:rsid w:val="002678AD"/>
    <w:rsid w:val="00280355"/>
    <w:rsid w:val="002A18E0"/>
    <w:rsid w:val="002C3060"/>
    <w:rsid w:val="002F674B"/>
    <w:rsid w:val="00310DF4"/>
    <w:rsid w:val="00332C54"/>
    <w:rsid w:val="00336D77"/>
    <w:rsid w:val="00347E34"/>
    <w:rsid w:val="0035369B"/>
    <w:rsid w:val="00387277"/>
    <w:rsid w:val="00393FE9"/>
    <w:rsid w:val="003A057D"/>
    <w:rsid w:val="003A183F"/>
    <w:rsid w:val="003F47EB"/>
    <w:rsid w:val="0041210F"/>
    <w:rsid w:val="00481141"/>
    <w:rsid w:val="004A1D07"/>
    <w:rsid w:val="004A4CD2"/>
    <w:rsid w:val="0050025E"/>
    <w:rsid w:val="0052464A"/>
    <w:rsid w:val="00527BD4"/>
    <w:rsid w:val="005370D1"/>
    <w:rsid w:val="0056642B"/>
    <w:rsid w:val="00583CA4"/>
    <w:rsid w:val="005A7763"/>
    <w:rsid w:val="005C4CE9"/>
    <w:rsid w:val="005D2001"/>
    <w:rsid w:val="005D6B44"/>
    <w:rsid w:val="0060045D"/>
    <w:rsid w:val="00610EEC"/>
    <w:rsid w:val="006522C7"/>
    <w:rsid w:val="006834F1"/>
    <w:rsid w:val="006951D9"/>
    <w:rsid w:val="006A7319"/>
    <w:rsid w:val="00715BF1"/>
    <w:rsid w:val="00740F01"/>
    <w:rsid w:val="00743D9B"/>
    <w:rsid w:val="00746F4C"/>
    <w:rsid w:val="00770CC3"/>
    <w:rsid w:val="0077449B"/>
    <w:rsid w:val="00776AAB"/>
    <w:rsid w:val="00787331"/>
    <w:rsid w:val="007A46DA"/>
    <w:rsid w:val="007A7C63"/>
    <w:rsid w:val="007D4B64"/>
    <w:rsid w:val="008048CD"/>
    <w:rsid w:val="00850305"/>
    <w:rsid w:val="0086336F"/>
    <w:rsid w:val="00867C28"/>
    <w:rsid w:val="00897302"/>
    <w:rsid w:val="008A4C8C"/>
    <w:rsid w:val="008B07B3"/>
    <w:rsid w:val="008B48F3"/>
    <w:rsid w:val="008F67F6"/>
    <w:rsid w:val="00904841"/>
    <w:rsid w:val="00926BC3"/>
    <w:rsid w:val="00927104"/>
    <w:rsid w:val="00932F61"/>
    <w:rsid w:val="00936C7E"/>
    <w:rsid w:val="0094625C"/>
    <w:rsid w:val="009472BF"/>
    <w:rsid w:val="00947D1A"/>
    <w:rsid w:val="009D4F2F"/>
    <w:rsid w:val="009E67EB"/>
    <w:rsid w:val="00A21C64"/>
    <w:rsid w:val="00A21C74"/>
    <w:rsid w:val="00A46033"/>
    <w:rsid w:val="00A7253E"/>
    <w:rsid w:val="00A81BB7"/>
    <w:rsid w:val="00A845FD"/>
    <w:rsid w:val="00A97964"/>
    <w:rsid w:val="00AC7C3C"/>
    <w:rsid w:val="00AE00CA"/>
    <w:rsid w:val="00B031F9"/>
    <w:rsid w:val="00B14E99"/>
    <w:rsid w:val="00B21E63"/>
    <w:rsid w:val="00B41CCC"/>
    <w:rsid w:val="00B469AC"/>
    <w:rsid w:val="00B64E52"/>
    <w:rsid w:val="00B65D35"/>
    <w:rsid w:val="00B71D1F"/>
    <w:rsid w:val="00BB25E7"/>
    <w:rsid w:val="00BE7F55"/>
    <w:rsid w:val="00BF5D2B"/>
    <w:rsid w:val="00C1056F"/>
    <w:rsid w:val="00C16DA0"/>
    <w:rsid w:val="00C65B21"/>
    <w:rsid w:val="00C70895"/>
    <w:rsid w:val="00C70A44"/>
    <w:rsid w:val="00C772BC"/>
    <w:rsid w:val="00C86171"/>
    <w:rsid w:val="00C93EA7"/>
    <w:rsid w:val="00C956FE"/>
    <w:rsid w:val="00CA1794"/>
    <w:rsid w:val="00CB0016"/>
    <w:rsid w:val="00CB742B"/>
    <w:rsid w:val="00CC0607"/>
    <w:rsid w:val="00CD4641"/>
    <w:rsid w:val="00CE7545"/>
    <w:rsid w:val="00CF64D3"/>
    <w:rsid w:val="00D16B53"/>
    <w:rsid w:val="00D6406C"/>
    <w:rsid w:val="00D65B08"/>
    <w:rsid w:val="00D9110D"/>
    <w:rsid w:val="00DA50DB"/>
    <w:rsid w:val="00DB004F"/>
    <w:rsid w:val="00DD0456"/>
    <w:rsid w:val="00DD16B2"/>
    <w:rsid w:val="00E2674C"/>
    <w:rsid w:val="00E30FB5"/>
    <w:rsid w:val="00E6158B"/>
    <w:rsid w:val="00EA7345"/>
    <w:rsid w:val="00EB01A0"/>
    <w:rsid w:val="00EC2B84"/>
    <w:rsid w:val="00ED4D56"/>
    <w:rsid w:val="00EF5C1C"/>
    <w:rsid w:val="00F02DD2"/>
    <w:rsid w:val="00F03373"/>
    <w:rsid w:val="00F15A24"/>
    <w:rsid w:val="00F240E3"/>
    <w:rsid w:val="00F63EC4"/>
    <w:rsid w:val="00F81334"/>
    <w:rsid w:val="00F93D54"/>
    <w:rsid w:val="00F94996"/>
    <w:rsid w:val="00FA0AC9"/>
    <w:rsid w:val="00FC25B2"/>
    <w:rsid w:val="00FD0D63"/>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E35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line number"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iPriority="0"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0E3"/>
    <w:pPr>
      <w:spacing w:after="200"/>
    </w:pPr>
    <w:rPr>
      <w:rFonts w:eastAsiaTheme="minorHAnsi"/>
    </w:rPr>
  </w:style>
  <w:style w:type="paragraph" w:styleId="Heading1">
    <w:name w:val="heading 1"/>
    <w:basedOn w:val="Normal"/>
    <w:next w:val="Normal"/>
    <w:link w:val="Heading1Char"/>
    <w:uiPriority w:val="9"/>
    <w:qFormat/>
    <w:rsid w:val="00F240E3"/>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link w:val="Heading2Char"/>
    <w:uiPriority w:val="9"/>
    <w:unhideWhenUsed/>
    <w:qFormat/>
    <w:rsid w:val="00F240E3"/>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F240E3"/>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link w:val="Heading4Char"/>
    <w:uiPriority w:val="9"/>
    <w:unhideWhenUsed/>
    <w:qFormat/>
    <w:rsid w:val="00F240E3"/>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F240E3"/>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0E3"/>
    <w:rPr>
      <w:rFonts w:asciiTheme="majorHAnsi" w:eastAsiaTheme="majorEastAsia" w:hAnsiTheme="majorHAnsi" w:cstheme="majorBidi"/>
      <w:b/>
      <w:bCs/>
      <w:color w:val="345A8A" w:themeColor="accent1" w:themeShade="B5"/>
      <w:sz w:val="36"/>
      <w:szCs w:val="36"/>
    </w:rPr>
  </w:style>
  <w:style w:type="character" w:customStyle="1" w:styleId="Heading2Char">
    <w:name w:val="Heading 2 Char"/>
    <w:basedOn w:val="DefaultParagraphFont"/>
    <w:link w:val="Heading2"/>
    <w:uiPriority w:val="9"/>
    <w:rsid w:val="00F240E3"/>
    <w:rPr>
      <w:rFonts w:asciiTheme="majorHAnsi" w:eastAsiaTheme="majorEastAsia" w:hAnsiTheme="majorHAnsi" w:cstheme="majorBidi"/>
      <w:b/>
      <w:bCs/>
      <w:color w:val="4F81BD" w:themeColor="accent1"/>
      <w:sz w:val="32"/>
      <w:szCs w:val="32"/>
    </w:rPr>
  </w:style>
  <w:style w:type="character" w:customStyle="1" w:styleId="Heading3Char">
    <w:name w:val="Heading 3 Char"/>
    <w:basedOn w:val="DefaultParagraphFont"/>
    <w:link w:val="Heading3"/>
    <w:uiPriority w:val="9"/>
    <w:rsid w:val="00F240E3"/>
    <w:rPr>
      <w:rFonts w:asciiTheme="majorHAnsi" w:eastAsiaTheme="majorEastAsia" w:hAnsiTheme="majorHAnsi" w:cstheme="majorBidi"/>
      <w:b/>
      <w:bCs/>
      <w:color w:val="4F81BD" w:themeColor="accent1"/>
      <w:sz w:val="28"/>
      <w:szCs w:val="28"/>
    </w:rPr>
  </w:style>
  <w:style w:type="character" w:customStyle="1" w:styleId="Heading4Char">
    <w:name w:val="Heading 4 Char"/>
    <w:basedOn w:val="DefaultParagraphFont"/>
    <w:link w:val="Heading4"/>
    <w:uiPriority w:val="9"/>
    <w:rsid w:val="00F240E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F240E3"/>
    <w:rPr>
      <w:rFonts w:asciiTheme="majorHAnsi" w:eastAsiaTheme="majorEastAsia" w:hAnsiTheme="majorHAnsi" w:cstheme="majorBidi"/>
      <w:i/>
      <w:iCs/>
      <w:color w:val="4F81BD" w:themeColor="accent1"/>
    </w:rPr>
  </w:style>
  <w:style w:type="paragraph" w:styleId="Title">
    <w:name w:val="Title"/>
    <w:basedOn w:val="Normal"/>
    <w:next w:val="Normal"/>
    <w:link w:val="TitleChar"/>
    <w:qFormat/>
    <w:rsid w:val="00F240E3"/>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F240E3"/>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rsid w:val="00F240E3"/>
    <w:pPr>
      <w:keepNext/>
      <w:keepLines/>
      <w:spacing w:after="200"/>
      <w:jc w:val="center"/>
    </w:pPr>
    <w:rPr>
      <w:rFonts w:eastAsiaTheme="minorHAnsi"/>
    </w:rPr>
  </w:style>
  <w:style w:type="paragraph" w:styleId="Date">
    <w:name w:val="Date"/>
    <w:next w:val="Normal"/>
    <w:link w:val="DateChar"/>
    <w:qFormat/>
    <w:rsid w:val="00F240E3"/>
    <w:pPr>
      <w:keepNext/>
      <w:keepLines/>
      <w:spacing w:after="200"/>
      <w:jc w:val="center"/>
    </w:pPr>
    <w:rPr>
      <w:rFonts w:eastAsiaTheme="minorHAnsi"/>
    </w:rPr>
  </w:style>
  <w:style w:type="character" w:customStyle="1" w:styleId="DateChar">
    <w:name w:val="Date Char"/>
    <w:basedOn w:val="DefaultParagraphFont"/>
    <w:link w:val="Date"/>
    <w:rsid w:val="00F240E3"/>
    <w:rPr>
      <w:rFonts w:eastAsiaTheme="minorHAnsi"/>
    </w:rPr>
  </w:style>
  <w:style w:type="paragraph" w:customStyle="1" w:styleId="BlockQuote">
    <w:name w:val="Block Quote"/>
    <w:basedOn w:val="Normal"/>
    <w:next w:val="Normal"/>
    <w:uiPriority w:val="9"/>
    <w:unhideWhenUsed/>
    <w:qFormat/>
    <w:rsid w:val="00F240E3"/>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F240E3"/>
    <w:pPr>
      <w:keepNext/>
      <w:keepLines/>
      <w:spacing w:after="0"/>
    </w:pPr>
    <w:rPr>
      <w:b/>
    </w:rPr>
  </w:style>
  <w:style w:type="paragraph" w:customStyle="1" w:styleId="Definition">
    <w:name w:val="Definition"/>
    <w:basedOn w:val="Normal"/>
    <w:rsid w:val="00F240E3"/>
  </w:style>
  <w:style w:type="paragraph" w:styleId="BodyText">
    <w:name w:val="Body Text"/>
    <w:basedOn w:val="Normal"/>
    <w:link w:val="BodyTextChar"/>
    <w:rsid w:val="00F240E3"/>
    <w:pPr>
      <w:spacing w:after="120"/>
    </w:pPr>
  </w:style>
  <w:style w:type="character" w:customStyle="1" w:styleId="BodyTextChar">
    <w:name w:val="Body Text Char"/>
    <w:basedOn w:val="DefaultParagraphFont"/>
    <w:link w:val="BodyText"/>
    <w:rsid w:val="00F240E3"/>
    <w:rPr>
      <w:rFonts w:eastAsiaTheme="minorHAnsi"/>
    </w:rPr>
  </w:style>
  <w:style w:type="paragraph" w:customStyle="1" w:styleId="TableCaption">
    <w:name w:val="Table Caption"/>
    <w:basedOn w:val="Normal"/>
    <w:rsid w:val="00F240E3"/>
    <w:pPr>
      <w:spacing w:after="120"/>
    </w:pPr>
    <w:rPr>
      <w:i/>
    </w:rPr>
  </w:style>
  <w:style w:type="paragraph" w:customStyle="1" w:styleId="ImageCaption">
    <w:name w:val="Image Caption"/>
    <w:basedOn w:val="Normal"/>
    <w:rsid w:val="00F240E3"/>
    <w:pPr>
      <w:spacing w:after="120"/>
    </w:pPr>
    <w:rPr>
      <w:i/>
    </w:rPr>
  </w:style>
  <w:style w:type="character" w:customStyle="1" w:styleId="VerbatimChar">
    <w:name w:val="Verbatim Char"/>
    <w:basedOn w:val="BodyTextChar"/>
    <w:link w:val="SourceCode"/>
    <w:rsid w:val="00F240E3"/>
    <w:rPr>
      <w:rFonts w:ascii="Consolas" w:eastAsiaTheme="minorHAnsi" w:hAnsi="Consolas"/>
      <w:sz w:val="22"/>
    </w:rPr>
  </w:style>
  <w:style w:type="character" w:customStyle="1" w:styleId="FootnoteRef">
    <w:name w:val="Footnote Ref"/>
    <w:basedOn w:val="BodyTextChar"/>
    <w:rsid w:val="00F240E3"/>
    <w:rPr>
      <w:rFonts w:eastAsiaTheme="minorHAnsi"/>
      <w:vertAlign w:val="superscript"/>
    </w:rPr>
  </w:style>
  <w:style w:type="character" w:customStyle="1" w:styleId="Link">
    <w:name w:val="Link"/>
    <w:basedOn w:val="BodyTextChar"/>
    <w:rsid w:val="00F240E3"/>
    <w:rPr>
      <w:rFonts w:eastAsiaTheme="minorHAnsi"/>
      <w:color w:val="4F81BD" w:themeColor="accent1"/>
    </w:rPr>
  </w:style>
  <w:style w:type="paragraph" w:customStyle="1" w:styleId="SourceCode">
    <w:name w:val="Source Code"/>
    <w:basedOn w:val="Normal"/>
    <w:link w:val="VerbatimChar"/>
    <w:rsid w:val="00F240E3"/>
    <w:pPr>
      <w:wordWrap w:val="0"/>
    </w:pPr>
    <w:rPr>
      <w:rFonts w:ascii="Consolas" w:hAnsi="Consolas"/>
      <w:sz w:val="22"/>
    </w:rPr>
  </w:style>
  <w:style w:type="character" w:customStyle="1" w:styleId="KeywordTok">
    <w:name w:val="KeywordTok"/>
    <w:basedOn w:val="VerbatimChar"/>
    <w:rsid w:val="00F240E3"/>
    <w:rPr>
      <w:rFonts w:ascii="Consolas" w:eastAsiaTheme="minorHAnsi" w:hAnsi="Consolas"/>
      <w:b/>
      <w:color w:val="007020"/>
      <w:sz w:val="22"/>
    </w:rPr>
  </w:style>
  <w:style w:type="character" w:customStyle="1" w:styleId="DataTypeTok">
    <w:name w:val="DataTypeTok"/>
    <w:basedOn w:val="VerbatimChar"/>
    <w:rsid w:val="00F240E3"/>
    <w:rPr>
      <w:rFonts w:ascii="Consolas" w:eastAsiaTheme="minorHAnsi" w:hAnsi="Consolas"/>
      <w:color w:val="902000"/>
      <w:sz w:val="22"/>
    </w:rPr>
  </w:style>
  <w:style w:type="character" w:customStyle="1" w:styleId="DecValTok">
    <w:name w:val="DecValTok"/>
    <w:basedOn w:val="VerbatimChar"/>
    <w:rsid w:val="00F240E3"/>
    <w:rPr>
      <w:rFonts w:ascii="Consolas" w:eastAsiaTheme="minorHAnsi" w:hAnsi="Consolas"/>
      <w:color w:val="40A070"/>
      <w:sz w:val="22"/>
    </w:rPr>
  </w:style>
  <w:style w:type="character" w:customStyle="1" w:styleId="BaseNTok">
    <w:name w:val="BaseNTok"/>
    <w:basedOn w:val="VerbatimChar"/>
    <w:rsid w:val="00F240E3"/>
    <w:rPr>
      <w:rFonts w:ascii="Consolas" w:eastAsiaTheme="minorHAnsi" w:hAnsi="Consolas"/>
      <w:color w:val="40A070"/>
      <w:sz w:val="22"/>
    </w:rPr>
  </w:style>
  <w:style w:type="character" w:customStyle="1" w:styleId="FloatTok">
    <w:name w:val="FloatTok"/>
    <w:basedOn w:val="VerbatimChar"/>
    <w:rsid w:val="00F240E3"/>
    <w:rPr>
      <w:rFonts w:ascii="Consolas" w:eastAsiaTheme="minorHAnsi" w:hAnsi="Consolas"/>
      <w:color w:val="40A070"/>
      <w:sz w:val="22"/>
    </w:rPr>
  </w:style>
  <w:style w:type="character" w:customStyle="1" w:styleId="CharTok">
    <w:name w:val="CharTok"/>
    <w:basedOn w:val="VerbatimChar"/>
    <w:rsid w:val="00F240E3"/>
    <w:rPr>
      <w:rFonts w:ascii="Consolas" w:eastAsiaTheme="minorHAnsi" w:hAnsi="Consolas"/>
      <w:color w:val="4070A0"/>
      <w:sz w:val="22"/>
    </w:rPr>
  </w:style>
  <w:style w:type="character" w:customStyle="1" w:styleId="StringTok">
    <w:name w:val="StringTok"/>
    <w:basedOn w:val="VerbatimChar"/>
    <w:rsid w:val="00F240E3"/>
    <w:rPr>
      <w:rFonts w:ascii="Consolas" w:eastAsiaTheme="minorHAnsi" w:hAnsi="Consolas"/>
      <w:color w:val="4070A0"/>
      <w:sz w:val="22"/>
    </w:rPr>
  </w:style>
  <w:style w:type="character" w:customStyle="1" w:styleId="CommentTok">
    <w:name w:val="CommentTok"/>
    <w:basedOn w:val="VerbatimChar"/>
    <w:rsid w:val="00F240E3"/>
    <w:rPr>
      <w:rFonts w:ascii="Consolas" w:eastAsiaTheme="minorHAnsi" w:hAnsi="Consolas"/>
      <w:i/>
      <w:color w:val="60A0B0"/>
      <w:sz w:val="22"/>
    </w:rPr>
  </w:style>
  <w:style w:type="character" w:customStyle="1" w:styleId="OtherTok">
    <w:name w:val="OtherTok"/>
    <w:basedOn w:val="VerbatimChar"/>
    <w:rsid w:val="00F240E3"/>
    <w:rPr>
      <w:rFonts w:ascii="Consolas" w:eastAsiaTheme="minorHAnsi" w:hAnsi="Consolas"/>
      <w:color w:val="007020"/>
      <w:sz w:val="22"/>
    </w:rPr>
  </w:style>
  <w:style w:type="character" w:customStyle="1" w:styleId="AlertTok">
    <w:name w:val="AlertTok"/>
    <w:basedOn w:val="VerbatimChar"/>
    <w:rsid w:val="00F240E3"/>
    <w:rPr>
      <w:rFonts w:ascii="Consolas" w:eastAsiaTheme="minorHAnsi" w:hAnsi="Consolas"/>
      <w:b/>
      <w:color w:val="FF0000"/>
      <w:sz w:val="22"/>
    </w:rPr>
  </w:style>
  <w:style w:type="character" w:customStyle="1" w:styleId="FunctionTok">
    <w:name w:val="FunctionTok"/>
    <w:basedOn w:val="VerbatimChar"/>
    <w:rsid w:val="00F240E3"/>
    <w:rPr>
      <w:rFonts w:ascii="Consolas" w:eastAsiaTheme="minorHAnsi" w:hAnsi="Consolas"/>
      <w:color w:val="06287E"/>
      <w:sz w:val="22"/>
    </w:rPr>
  </w:style>
  <w:style w:type="character" w:customStyle="1" w:styleId="RegionMarkerTok">
    <w:name w:val="RegionMarkerTok"/>
    <w:basedOn w:val="VerbatimChar"/>
    <w:rsid w:val="00F240E3"/>
    <w:rPr>
      <w:rFonts w:ascii="Consolas" w:eastAsiaTheme="minorHAnsi" w:hAnsi="Consolas"/>
      <w:sz w:val="22"/>
    </w:rPr>
  </w:style>
  <w:style w:type="character" w:customStyle="1" w:styleId="ErrorTok">
    <w:name w:val="ErrorTok"/>
    <w:basedOn w:val="VerbatimChar"/>
    <w:rsid w:val="00F240E3"/>
    <w:rPr>
      <w:rFonts w:ascii="Consolas" w:eastAsiaTheme="minorHAnsi" w:hAnsi="Consolas"/>
      <w:b/>
      <w:color w:val="FF0000"/>
      <w:sz w:val="22"/>
    </w:rPr>
  </w:style>
  <w:style w:type="character" w:customStyle="1" w:styleId="NormalTok">
    <w:name w:val="NormalTok"/>
    <w:basedOn w:val="VerbatimChar"/>
    <w:rsid w:val="00F240E3"/>
    <w:rPr>
      <w:rFonts w:ascii="Consolas" w:eastAsiaTheme="minorHAnsi" w:hAnsi="Consolas"/>
      <w:sz w:val="22"/>
    </w:rPr>
  </w:style>
  <w:style w:type="paragraph" w:styleId="BalloonText">
    <w:name w:val="Balloon Text"/>
    <w:basedOn w:val="Normal"/>
    <w:link w:val="BalloonTextChar"/>
    <w:rsid w:val="00F240E3"/>
    <w:pPr>
      <w:spacing w:after="0"/>
    </w:pPr>
    <w:rPr>
      <w:rFonts w:ascii="Lucida Grande" w:hAnsi="Lucida Grande"/>
      <w:sz w:val="18"/>
      <w:szCs w:val="18"/>
    </w:rPr>
  </w:style>
  <w:style w:type="character" w:customStyle="1" w:styleId="BalloonTextChar">
    <w:name w:val="Balloon Text Char"/>
    <w:basedOn w:val="DefaultParagraphFont"/>
    <w:link w:val="BalloonText"/>
    <w:rsid w:val="00F240E3"/>
    <w:rPr>
      <w:rFonts w:ascii="Lucida Grande" w:eastAsiaTheme="minorHAnsi" w:hAnsi="Lucida Grande"/>
      <w:sz w:val="18"/>
      <w:szCs w:val="18"/>
    </w:rPr>
  </w:style>
  <w:style w:type="character" w:styleId="PlaceholderText">
    <w:name w:val="Placeholder Text"/>
    <w:basedOn w:val="DefaultParagraphFont"/>
    <w:rsid w:val="00F240E3"/>
    <w:rPr>
      <w:color w:val="808080"/>
    </w:rPr>
  </w:style>
  <w:style w:type="table" w:styleId="TableGrid">
    <w:name w:val="Table Grid"/>
    <w:basedOn w:val="TableNormal"/>
    <w:rsid w:val="00F240E3"/>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rsid w:val="00F240E3"/>
    <w:rPr>
      <w:b/>
      <w:bCs/>
      <w:color w:val="4F81BD" w:themeColor="accent1"/>
      <w:sz w:val="18"/>
      <w:szCs w:val="18"/>
    </w:rPr>
  </w:style>
  <w:style w:type="paragraph" w:styleId="ListParagraph">
    <w:name w:val="List Paragraph"/>
    <w:basedOn w:val="Normal"/>
    <w:rsid w:val="00F240E3"/>
    <w:pPr>
      <w:ind w:left="720"/>
      <w:contextualSpacing/>
    </w:pPr>
  </w:style>
  <w:style w:type="character" w:styleId="LineNumber">
    <w:name w:val="line number"/>
    <w:basedOn w:val="DefaultParagraphFont"/>
    <w:rsid w:val="00F240E3"/>
  </w:style>
  <w:style w:type="paragraph" w:styleId="Footer">
    <w:name w:val="footer"/>
    <w:basedOn w:val="Normal"/>
    <w:link w:val="FooterChar"/>
    <w:rsid w:val="00F240E3"/>
    <w:pPr>
      <w:tabs>
        <w:tab w:val="center" w:pos="4320"/>
        <w:tab w:val="right" w:pos="8640"/>
      </w:tabs>
      <w:spacing w:after="0"/>
    </w:pPr>
  </w:style>
  <w:style w:type="character" w:customStyle="1" w:styleId="FooterChar">
    <w:name w:val="Footer Char"/>
    <w:basedOn w:val="DefaultParagraphFont"/>
    <w:link w:val="Footer"/>
    <w:rsid w:val="00F240E3"/>
    <w:rPr>
      <w:rFonts w:eastAsiaTheme="minorHAnsi"/>
    </w:rPr>
  </w:style>
  <w:style w:type="character" w:styleId="PageNumber">
    <w:name w:val="page number"/>
    <w:basedOn w:val="DefaultParagraphFont"/>
    <w:rsid w:val="00F240E3"/>
  </w:style>
  <w:style w:type="character" w:styleId="CommentReference">
    <w:name w:val="annotation reference"/>
    <w:basedOn w:val="DefaultParagraphFont"/>
    <w:rsid w:val="00F240E3"/>
    <w:rPr>
      <w:sz w:val="18"/>
      <w:szCs w:val="18"/>
    </w:rPr>
  </w:style>
  <w:style w:type="paragraph" w:styleId="CommentText">
    <w:name w:val="annotation text"/>
    <w:basedOn w:val="Normal"/>
    <w:link w:val="CommentTextChar"/>
    <w:rsid w:val="00F240E3"/>
  </w:style>
  <w:style w:type="character" w:customStyle="1" w:styleId="CommentTextChar">
    <w:name w:val="Comment Text Char"/>
    <w:basedOn w:val="DefaultParagraphFont"/>
    <w:link w:val="CommentText"/>
    <w:rsid w:val="00F240E3"/>
    <w:rPr>
      <w:rFonts w:eastAsiaTheme="minorHAnsi"/>
    </w:rPr>
  </w:style>
  <w:style w:type="paragraph" w:styleId="CommentSubject">
    <w:name w:val="annotation subject"/>
    <w:basedOn w:val="CommentText"/>
    <w:next w:val="CommentText"/>
    <w:link w:val="CommentSubjectChar"/>
    <w:rsid w:val="00F240E3"/>
    <w:rPr>
      <w:b/>
      <w:bCs/>
      <w:sz w:val="20"/>
      <w:szCs w:val="20"/>
    </w:rPr>
  </w:style>
  <w:style w:type="character" w:customStyle="1" w:styleId="CommentSubjectChar">
    <w:name w:val="Comment Subject Char"/>
    <w:basedOn w:val="CommentTextChar"/>
    <w:link w:val="CommentSubject"/>
    <w:rsid w:val="00F240E3"/>
    <w:rPr>
      <w:rFonts w:eastAsiaTheme="minorHAnsi"/>
      <w:b/>
      <w:bCs/>
      <w:sz w:val="20"/>
      <w:szCs w:val="20"/>
    </w:rPr>
  </w:style>
  <w:style w:type="paragraph" w:styleId="Header">
    <w:name w:val="header"/>
    <w:basedOn w:val="Normal"/>
    <w:link w:val="HeaderChar"/>
    <w:rsid w:val="00F240E3"/>
    <w:pPr>
      <w:tabs>
        <w:tab w:val="center" w:pos="4320"/>
        <w:tab w:val="right" w:pos="8640"/>
      </w:tabs>
      <w:spacing w:after="0"/>
    </w:pPr>
  </w:style>
  <w:style w:type="character" w:customStyle="1" w:styleId="HeaderChar">
    <w:name w:val="Header Char"/>
    <w:basedOn w:val="DefaultParagraphFont"/>
    <w:link w:val="Header"/>
    <w:rsid w:val="00F240E3"/>
    <w:rPr>
      <w:rFonts w:eastAsiaTheme="minorHAnsi"/>
    </w:rPr>
  </w:style>
  <w:style w:type="paragraph" w:styleId="Revision">
    <w:name w:val="Revision"/>
    <w:hidden/>
    <w:rsid w:val="00F240E3"/>
    <w:rPr>
      <w:rFonts w:eastAsiaTheme="minorHAnsi"/>
    </w:rPr>
  </w:style>
  <w:style w:type="paragraph" w:styleId="NormalWeb">
    <w:name w:val="Normal (Web)"/>
    <w:basedOn w:val="Normal"/>
    <w:uiPriority w:val="99"/>
    <w:semiHidden/>
    <w:unhideWhenUsed/>
    <w:rsid w:val="00AE00C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546588">
      <w:bodyDiv w:val="1"/>
      <w:marLeft w:val="0"/>
      <w:marRight w:val="0"/>
      <w:marTop w:val="0"/>
      <w:marBottom w:val="0"/>
      <w:divBdr>
        <w:top w:val="none" w:sz="0" w:space="0" w:color="auto"/>
        <w:left w:val="none" w:sz="0" w:space="0" w:color="auto"/>
        <w:bottom w:val="none" w:sz="0" w:space="0" w:color="auto"/>
        <w:right w:val="none" w:sz="0" w:space="0" w:color="auto"/>
      </w:divBdr>
      <w:divsChild>
        <w:div w:id="1481075984">
          <w:marLeft w:val="0"/>
          <w:marRight w:val="0"/>
          <w:marTop w:val="0"/>
          <w:marBottom w:val="0"/>
          <w:divBdr>
            <w:top w:val="none" w:sz="0" w:space="0" w:color="auto"/>
            <w:left w:val="none" w:sz="0" w:space="0" w:color="auto"/>
            <w:bottom w:val="none" w:sz="0" w:space="0" w:color="auto"/>
            <w:right w:val="none" w:sz="0" w:space="0" w:color="auto"/>
          </w:divBdr>
        </w:div>
      </w:divsChild>
    </w:div>
    <w:div w:id="684284075">
      <w:bodyDiv w:val="1"/>
      <w:marLeft w:val="0"/>
      <w:marRight w:val="0"/>
      <w:marTop w:val="0"/>
      <w:marBottom w:val="0"/>
      <w:divBdr>
        <w:top w:val="none" w:sz="0" w:space="0" w:color="auto"/>
        <w:left w:val="none" w:sz="0" w:space="0" w:color="auto"/>
        <w:bottom w:val="none" w:sz="0" w:space="0" w:color="auto"/>
        <w:right w:val="none" w:sz="0" w:space="0" w:color="auto"/>
      </w:divBdr>
      <w:divsChild>
        <w:div w:id="1073429286">
          <w:marLeft w:val="0"/>
          <w:marRight w:val="0"/>
          <w:marTop w:val="0"/>
          <w:marBottom w:val="0"/>
          <w:divBdr>
            <w:top w:val="none" w:sz="0" w:space="0" w:color="auto"/>
            <w:left w:val="none" w:sz="0" w:space="0" w:color="auto"/>
            <w:bottom w:val="none" w:sz="0" w:space="0" w:color="auto"/>
            <w:right w:val="none" w:sz="0" w:space="0" w:color="auto"/>
          </w:divBdr>
        </w:div>
      </w:divsChild>
    </w:div>
    <w:div w:id="999966762">
      <w:bodyDiv w:val="1"/>
      <w:marLeft w:val="0"/>
      <w:marRight w:val="0"/>
      <w:marTop w:val="0"/>
      <w:marBottom w:val="0"/>
      <w:divBdr>
        <w:top w:val="none" w:sz="0" w:space="0" w:color="auto"/>
        <w:left w:val="none" w:sz="0" w:space="0" w:color="auto"/>
        <w:bottom w:val="none" w:sz="0" w:space="0" w:color="auto"/>
        <w:right w:val="none" w:sz="0" w:space="0" w:color="auto"/>
      </w:divBdr>
      <w:divsChild>
        <w:div w:id="1438478629">
          <w:marLeft w:val="0"/>
          <w:marRight w:val="0"/>
          <w:marTop w:val="0"/>
          <w:marBottom w:val="0"/>
          <w:divBdr>
            <w:top w:val="none" w:sz="0" w:space="0" w:color="auto"/>
            <w:left w:val="none" w:sz="0" w:space="0" w:color="auto"/>
            <w:bottom w:val="none" w:sz="0" w:space="0" w:color="auto"/>
            <w:right w:val="none" w:sz="0" w:space="0" w:color="auto"/>
          </w:divBdr>
        </w:div>
      </w:divsChild>
    </w:div>
    <w:div w:id="1058625930">
      <w:bodyDiv w:val="1"/>
      <w:marLeft w:val="0"/>
      <w:marRight w:val="0"/>
      <w:marTop w:val="0"/>
      <w:marBottom w:val="0"/>
      <w:divBdr>
        <w:top w:val="none" w:sz="0" w:space="0" w:color="auto"/>
        <w:left w:val="none" w:sz="0" w:space="0" w:color="auto"/>
        <w:bottom w:val="none" w:sz="0" w:space="0" w:color="auto"/>
        <w:right w:val="none" w:sz="0" w:space="0" w:color="auto"/>
      </w:divBdr>
      <w:divsChild>
        <w:div w:id="1168907704">
          <w:marLeft w:val="0"/>
          <w:marRight w:val="0"/>
          <w:marTop w:val="0"/>
          <w:marBottom w:val="0"/>
          <w:divBdr>
            <w:top w:val="none" w:sz="0" w:space="0" w:color="auto"/>
            <w:left w:val="none" w:sz="0" w:space="0" w:color="auto"/>
            <w:bottom w:val="none" w:sz="0" w:space="0" w:color="auto"/>
            <w:right w:val="none" w:sz="0" w:space="0" w:color="auto"/>
          </w:divBdr>
        </w:div>
      </w:divsChild>
    </w:div>
    <w:div w:id="1344741311">
      <w:bodyDiv w:val="1"/>
      <w:marLeft w:val="0"/>
      <w:marRight w:val="0"/>
      <w:marTop w:val="0"/>
      <w:marBottom w:val="0"/>
      <w:divBdr>
        <w:top w:val="none" w:sz="0" w:space="0" w:color="auto"/>
        <w:left w:val="none" w:sz="0" w:space="0" w:color="auto"/>
        <w:bottom w:val="none" w:sz="0" w:space="0" w:color="auto"/>
        <w:right w:val="none" w:sz="0" w:space="0" w:color="auto"/>
      </w:divBdr>
      <w:divsChild>
        <w:div w:id="575549766">
          <w:marLeft w:val="0"/>
          <w:marRight w:val="0"/>
          <w:marTop w:val="0"/>
          <w:marBottom w:val="0"/>
          <w:divBdr>
            <w:top w:val="none" w:sz="0" w:space="0" w:color="auto"/>
            <w:left w:val="none" w:sz="0" w:space="0" w:color="auto"/>
            <w:bottom w:val="none" w:sz="0" w:space="0" w:color="auto"/>
            <w:right w:val="none" w:sz="0" w:space="0" w:color="auto"/>
          </w:divBdr>
          <w:divsChild>
            <w:div w:id="852887897">
              <w:marLeft w:val="0"/>
              <w:marRight w:val="0"/>
              <w:marTop w:val="0"/>
              <w:marBottom w:val="0"/>
              <w:divBdr>
                <w:top w:val="none" w:sz="0" w:space="0" w:color="auto"/>
                <w:left w:val="none" w:sz="0" w:space="0" w:color="auto"/>
                <w:bottom w:val="none" w:sz="0" w:space="0" w:color="auto"/>
                <w:right w:val="none" w:sz="0" w:space="0" w:color="auto"/>
              </w:divBdr>
              <w:divsChild>
                <w:div w:id="20375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6992">
      <w:bodyDiv w:val="1"/>
      <w:marLeft w:val="0"/>
      <w:marRight w:val="0"/>
      <w:marTop w:val="0"/>
      <w:marBottom w:val="0"/>
      <w:divBdr>
        <w:top w:val="none" w:sz="0" w:space="0" w:color="auto"/>
        <w:left w:val="none" w:sz="0" w:space="0" w:color="auto"/>
        <w:bottom w:val="none" w:sz="0" w:space="0" w:color="auto"/>
        <w:right w:val="none" w:sz="0" w:space="0" w:color="auto"/>
      </w:divBdr>
      <w:divsChild>
        <w:div w:id="1072040736">
          <w:marLeft w:val="0"/>
          <w:marRight w:val="0"/>
          <w:marTop w:val="0"/>
          <w:marBottom w:val="0"/>
          <w:divBdr>
            <w:top w:val="none" w:sz="0" w:space="0" w:color="auto"/>
            <w:left w:val="none" w:sz="0" w:space="0" w:color="auto"/>
            <w:bottom w:val="none" w:sz="0" w:space="0" w:color="auto"/>
            <w:right w:val="none" w:sz="0" w:space="0" w:color="auto"/>
          </w:divBdr>
        </w:div>
      </w:divsChild>
    </w:div>
    <w:div w:id="1616717588">
      <w:bodyDiv w:val="1"/>
      <w:marLeft w:val="0"/>
      <w:marRight w:val="0"/>
      <w:marTop w:val="0"/>
      <w:marBottom w:val="0"/>
      <w:divBdr>
        <w:top w:val="none" w:sz="0" w:space="0" w:color="auto"/>
        <w:left w:val="none" w:sz="0" w:space="0" w:color="auto"/>
        <w:bottom w:val="none" w:sz="0" w:space="0" w:color="auto"/>
        <w:right w:val="none" w:sz="0" w:space="0" w:color="auto"/>
      </w:divBdr>
      <w:divsChild>
        <w:div w:id="1176724936">
          <w:marLeft w:val="0"/>
          <w:marRight w:val="0"/>
          <w:marTop w:val="0"/>
          <w:marBottom w:val="0"/>
          <w:divBdr>
            <w:top w:val="none" w:sz="0" w:space="0" w:color="auto"/>
            <w:left w:val="none" w:sz="0" w:space="0" w:color="auto"/>
            <w:bottom w:val="none" w:sz="0" w:space="0" w:color="auto"/>
            <w:right w:val="none" w:sz="0" w:space="0" w:color="auto"/>
          </w:divBdr>
          <w:divsChild>
            <w:div w:id="1089500674">
              <w:marLeft w:val="0"/>
              <w:marRight w:val="0"/>
              <w:marTop w:val="0"/>
              <w:marBottom w:val="0"/>
              <w:divBdr>
                <w:top w:val="none" w:sz="0" w:space="0" w:color="auto"/>
                <w:left w:val="none" w:sz="0" w:space="0" w:color="auto"/>
                <w:bottom w:val="none" w:sz="0" w:space="0" w:color="auto"/>
                <w:right w:val="none" w:sz="0" w:space="0" w:color="auto"/>
              </w:divBdr>
              <w:divsChild>
                <w:div w:id="209022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71292">
      <w:bodyDiv w:val="1"/>
      <w:marLeft w:val="0"/>
      <w:marRight w:val="0"/>
      <w:marTop w:val="0"/>
      <w:marBottom w:val="0"/>
      <w:divBdr>
        <w:top w:val="none" w:sz="0" w:space="0" w:color="auto"/>
        <w:left w:val="none" w:sz="0" w:space="0" w:color="auto"/>
        <w:bottom w:val="none" w:sz="0" w:space="0" w:color="auto"/>
        <w:right w:val="none" w:sz="0" w:space="0" w:color="auto"/>
      </w:divBdr>
      <w:divsChild>
        <w:div w:id="14910516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1D910E-8775-714E-B115-F7D9FD519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32</Pages>
  <Words>7905</Words>
  <Characters>45059</Characters>
  <Application>Microsoft Macintosh Word</Application>
  <DocSecurity>0</DocSecurity>
  <Lines>375</Lines>
  <Paragraphs>105</Paragraphs>
  <ScaleCrop>false</ScaleCrop>
  <Company/>
  <LinksUpToDate>false</LinksUpToDate>
  <CharactersWithSpaces>52859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P</dc:creator>
  <cp:keywords/>
  <dc:description/>
  <cp:lastModifiedBy>Emma Fuller</cp:lastModifiedBy>
  <cp:revision>22</cp:revision>
  <cp:lastPrinted>2014-07-03T17:11:00Z</cp:lastPrinted>
  <dcterms:created xsi:type="dcterms:W3CDTF">2014-06-22T15:48:00Z</dcterms:created>
  <dcterms:modified xsi:type="dcterms:W3CDTF">2014-07-11T19:27:00Z</dcterms:modified>
</cp:coreProperties>
</file>