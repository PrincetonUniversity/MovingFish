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2F95F" w14:textId="77777777" w:rsidR="00F14BC8" w:rsidRPr="001415DD" w:rsidRDefault="00F14BC8" w:rsidP="001B689D">
      <w:pPr>
        <w:rPr>
          <w:rFonts w:ascii="Times New Roman" w:hAnsi="Times New Roman" w:cs="Times New Roman"/>
        </w:rPr>
      </w:pPr>
      <w:commentRangeStart w:id="0"/>
      <w:r w:rsidRPr="001415DD">
        <w:rPr>
          <w:rFonts w:ascii="Times New Roman" w:hAnsi="Times New Roman" w:cs="Times New Roman"/>
        </w:rPr>
        <w:t xml:space="preserve">July </w:t>
      </w:r>
      <w:commentRangeEnd w:id="0"/>
      <w:r w:rsidR="001011A7" w:rsidRPr="001415DD">
        <w:rPr>
          <w:rStyle w:val="CommentReference"/>
          <w:rFonts w:ascii="Times New Roman" w:hAnsi="Times New Roman" w:cs="Times New Roman"/>
        </w:rPr>
        <w:commentReference w:id="0"/>
      </w:r>
      <w:r w:rsidRPr="001415DD">
        <w:rPr>
          <w:rFonts w:ascii="Times New Roman" w:hAnsi="Times New Roman" w:cs="Times New Roman"/>
        </w:rPr>
        <w:t>3, 2014</w:t>
      </w:r>
    </w:p>
    <w:p w14:paraId="7D459A2F" w14:textId="77777777" w:rsidR="00E1457A" w:rsidRPr="001415DD" w:rsidRDefault="00E1457A" w:rsidP="001B689D">
      <w:pPr>
        <w:rPr>
          <w:rFonts w:ascii="Times New Roman" w:hAnsi="Times New Roman" w:cs="Times New Roman"/>
        </w:rPr>
      </w:pPr>
    </w:p>
    <w:p w14:paraId="7238F3D5" w14:textId="77777777" w:rsidR="00F14BC8" w:rsidRPr="001415DD" w:rsidRDefault="00E1457A" w:rsidP="001B689D">
      <w:pPr>
        <w:rPr>
          <w:rFonts w:ascii="Times New Roman" w:hAnsi="Times New Roman" w:cs="Times New Roman"/>
        </w:rPr>
      </w:pPr>
      <w:r w:rsidRPr="001415DD">
        <w:rPr>
          <w:rFonts w:ascii="Times New Roman" w:hAnsi="Times New Roman" w:cs="Times New Roman"/>
        </w:rPr>
        <w:t>Dear Editor,</w:t>
      </w:r>
    </w:p>
    <w:p w14:paraId="0DEF2ED7" w14:textId="77777777" w:rsidR="00F14BC8" w:rsidRPr="001415DD" w:rsidRDefault="00F14BC8" w:rsidP="001B689D">
      <w:pPr>
        <w:rPr>
          <w:rFonts w:ascii="Times New Roman" w:hAnsi="Times New Roman" w:cs="Times New Roman"/>
        </w:rPr>
      </w:pPr>
    </w:p>
    <w:p w14:paraId="2BE49658" w14:textId="2B2F7D89" w:rsidR="001B689D" w:rsidRPr="001415DD" w:rsidRDefault="001B689D" w:rsidP="001B689D">
      <w:pPr>
        <w:rPr>
          <w:rFonts w:ascii="Times New Roman" w:hAnsi="Times New Roman" w:cs="Times New Roman"/>
          <w:bCs/>
        </w:rPr>
      </w:pPr>
      <w:r w:rsidRPr="001415DD">
        <w:rPr>
          <w:rFonts w:ascii="Times New Roman" w:hAnsi="Times New Roman" w:cs="Times New Roman"/>
        </w:rPr>
        <w:t>I am writing to submit our manuscript entitled, “</w:t>
      </w:r>
      <w:r w:rsidRPr="001415DD">
        <w:rPr>
          <w:rFonts w:ascii="Times New Roman" w:hAnsi="Times New Roman" w:cs="Times New Roman"/>
          <w:bCs/>
        </w:rPr>
        <w:t xml:space="preserve">Persistence of populations facing climate velocity and harvest,” for consideration for publication in Ecological Applications. In this work we </w:t>
      </w:r>
      <w:r w:rsidR="002119A9" w:rsidRPr="001415DD">
        <w:rPr>
          <w:rFonts w:ascii="Times New Roman" w:hAnsi="Times New Roman" w:cs="Times New Roman"/>
          <w:bCs/>
        </w:rPr>
        <w:t xml:space="preserve">mechanistically model the effects of climate driven range shift </w:t>
      </w:r>
      <w:r w:rsidR="00E038A2" w:rsidRPr="001415DD">
        <w:rPr>
          <w:rFonts w:ascii="Times New Roman" w:hAnsi="Times New Roman" w:cs="Times New Roman"/>
          <w:bCs/>
        </w:rPr>
        <w:t xml:space="preserve">and harvesting, </w:t>
      </w:r>
      <w:r w:rsidR="002119A9" w:rsidRPr="001415DD">
        <w:rPr>
          <w:rFonts w:ascii="Times New Roman" w:hAnsi="Times New Roman" w:cs="Times New Roman"/>
          <w:bCs/>
        </w:rPr>
        <w:t>explore the cumulative impacts</w:t>
      </w:r>
      <w:r w:rsidR="00E038A2" w:rsidRPr="001415DD">
        <w:rPr>
          <w:rFonts w:ascii="Times New Roman" w:hAnsi="Times New Roman" w:cs="Times New Roman"/>
          <w:bCs/>
        </w:rPr>
        <w:t xml:space="preserve"> </w:t>
      </w:r>
      <w:ins w:id="1" w:author="M P" w:date="2014-07-07T15:10:00Z">
        <w:r w:rsidR="00632B79" w:rsidRPr="001415DD">
          <w:rPr>
            <w:rFonts w:ascii="Times New Roman" w:hAnsi="Times New Roman" w:cs="Times New Roman"/>
            <w:bCs/>
          </w:rPr>
          <w:t>o</w:t>
        </w:r>
      </w:ins>
      <w:r w:rsidR="00E038A2" w:rsidRPr="001415DD">
        <w:rPr>
          <w:rFonts w:ascii="Times New Roman" w:hAnsi="Times New Roman" w:cs="Times New Roman"/>
          <w:bCs/>
        </w:rPr>
        <w:t>n the harvested population</w:t>
      </w:r>
      <w:ins w:id="2" w:author="M P" w:date="2014-07-07T15:10:00Z">
        <w:r w:rsidR="00632B79" w:rsidRPr="001415DD">
          <w:rPr>
            <w:rFonts w:ascii="Times New Roman" w:hAnsi="Times New Roman" w:cs="Times New Roman"/>
            <w:bCs/>
          </w:rPr>
          <w:t>,</w:t>
        </w:r>
      </w:ins>
      <w:r w:rsidR="002119A9" w:rsidRPr="001415DD">
        <w:rPr>
          <w:rFonts w:ascii="Times New Roman" w:hAnsi="Times New Roman" w:cs="Times New Roman"/>
          <w:bCs/>
        </w:rPr>
        <w:t xml:space="preserve"> and examine the effects of </w:t>
      </w:r>
      <w:ins w:id="3" w:author="M P" w:date="2014-07-07T15:10:00Z">
        <w:r w:rsidR="00632B79" w:rsidRPr="001415DD">
          <w:rPr>
            <w:rFonts w:ascii="Times New Roman" w:hAnsi="Times New Roman" w:cs="Times New Roman"/>
            <w:bCs/>
          </w:rPr>
          <w:t xml:space="preserve">common conservation and </w:t>
        </w:r>
      </w:ins>
      <w:r w:rsidR="002119A9" w:rsidRPr="001415DD">
        <w:rPr>
          <w:rFonts w:ascii="Times New Roman" w:hAnsi="Times New Roman" w:cs="Times New Roman"/>
          <w:bCs/>
        </w:rPr>
        <w:t>management</w:t>
      </w:r>
      <w:ins w:id="4" w:author="M P" w:date="2014-07-07T15:10:00Z">
        <w:r w:rsidR="00632B79" w:rsidRPr="001415DD">
          <w:rPr>
            <w:rFonts w:ascii="Times New Roman" w:hAnsi="Times New Roman" w:cs="Times New Roman"/>
            <w:bCs/>
          </w:rPr>
          <w:t xml:space="preserve"> strategies</w:t>
        </w:r>
      </w:ins>
      <w:r w:rsidR="002119A9" w:rsidRPr="001415DD">
        <w:rPr>
          <w:rFonts w:ascii="Times New Roman" w:hAnsi="Times New Roman" w:cs="Times New Roman"/>
          <w:bCs/>
        </w:rPr>
        <w:t xml:space="preserve">. </w:t>
      </w:r>
      <w:r w:rsidR="00E038A2" w:rsidRPr="001415DD">
        <w:rPr>
          <w:rFonts w:ascii="Times New Roman" w:hAnsi="Times New Roman" w:cs="Times New Roman"/>
          <w:bCs/>
        </w:rPr>
        <w:t>We find conditions under w</w:t>
      </w:r>
      <w:r w:rsidR="0046368F" w:rsidRPr="001415DD">
        <w:rPr>
          <w:rFonts w:ascii="Times New Roman" w:hAnsi="Times New Roman" w:cs="Times New Roman"/>
          <w:bCs/>
        </w:rPr>
        <w:t>hich the population can survive</w:t>
      </w:r>
      <w:r w:rsidR="00E038A2" w:rsidRPr="001415DD">
        <w:rPr>
          <w:rFonts w:ascii="Times New Roman" w:hAnsi="Times New Roman" w:cs="Times New Roman"/>
          <w:bCs/>
        </w:rPr>
        <w:t xml:space="preserve"> and </w:t>
      </w:r>
      <w:ins w:id="5" w:author="M P" w:date="2014-07-07T15:10:00Z">
        <w:r w:rsidR="00632B79" w:rsidRPr="001415DD">
          <w:rPr>
            <w:rFonts w:ascii="Times New Roman" w:hAnsi="Times New Roman" w:cs="Times New Roman"/>
            <w:bCs/>
          </w:rPr>
          <w:t xml:space="preserve">demonstrate </w:t>
        </w:r>
      </w:ins>
      <w:r w:rsidR="00E038A2" w:rsidRPr="001415DD">
        <w:rPr>
          <w:rFonts w:ascii="Times New Roman" w:hAnsi="Times New Roman" w:cs="Times New Roman"/>
          <w:bCs/>
        </w:rPr>
        <w:t xml:space="preserve">how </w:t>
      </w:r>
      <w:ins w:id="6" w:author="M P" w:date="2014-07-07T15:10:00Z">
        <w:r w:rsidR="00632B79" w:rsidRPr="001415DD">
          <w:rPr>
            <w:rFonts w:ascii="Times New Roman" w:hAnsi="Times New Roman" w:cs="Times New Roman"/>
            <w:bCs/>
          </w:rPr>
          <w:t xml:space="preserve">population </w:t>
        </w:r>
      </w:ins>
      <w:r w:rsidR="00E038A2" w:rsidRPr="001415DD">
        <w:rPr>
          <w:rFonts w:ascii="Times New Roman" w:hAnsi="Times New Roman" w:cs="Times New Roman"/>
          <w:bCs/>
        </w:rPr>
        <w:t xml:space="preserve">survival depends on the growth rate and dispersal. When we consider management, we </w:t>
      </w:r>
      <w:ins w:id="7" w:author="M P" w:date="2014-07-07T15:11:00Z">
        <w:r w:rsidR="00632B79" w:rsidRPr="001415DD">
          <w:rPr>
            <w:rFonts w:ascii="Times New Roman" w:hAnsi="Times New Roman" w:cs="Times New Roman"/>
            <w:bCs/>
          </w:rPr>
          <w:t>show</w:t>
        </w:r>
      </w:ins>
      <w:r w:rsidR="00E038A2" w:rsidRPr="001415DD">
        <w:rPr>
          <w:rFonts w:ascii="Times New Roman" w:hAnsi="Times New Roman" w:cs="Times New Roman"/>
          <w:bCs/>
        </w:rPr>
        <w:t xml:space="preserve"> that harvesting rules </w:t>
      </w:r>
      <w:ins w:id="8" w:author="M P" w:date="2014-07-07T15:11:00Z">
        <w:r w:rsidR="00632B79" w:rsidRPr="001415DD">
          <w:rPr>
            <w:rFonts w:ascii="Times New Roman" w:hAnsi="Times New Roman" w:cs="Times New Roman"/>
            <w:bCs/>
          </w:rPr>
          <w:t xml:space="preserve">can have </w:t>
        </w:r>
      </w:ins>
      <w:r w:rsidR="0046368F" w:rsidRPr="001415DD">
        <w:rPr>
          <w:rFonts w:ascii="Times New Roman" w:hAnsi="Times New Roman" w:cs="Times New Roman"/>
          <w:bCs/>
        </w:rPr>
        <w:t xml:space="preserve">a </w:t>
      </w:r>
      <w:ins w:id="9" w:author="M P" w:date="2014-07-07T15:11:00Z">
        <w:r w:rsidR="00632B79" w:rsidRPr="001415DD">
          <w:rPr>
            <w:rFonts w:ascii="Times New Roman" w:hAnsi="Times New Roman" w:cs="Times New Roman"/>
            <w:bCs/>
          </w:rPr>
          <w:t xml:space="preserve">large, positive </w:t>
        </w:r>
      </w:ins>
      <w:r w:rsidR="0046368F" w:rsidRPr="001415DD">
        <w:rPr>
          <w:rFonts w:ascii="Times New Roman" w:hAnsi="Times New Roman" w:cs="Times New Roman"/>
          <w:bCs/>
        </w:rPr>
        <w:t>effect</w:t>
      </w:r>
      <w:r w:rsidR="00E1457A" w:rsidRPr="001415DD">
        <w:rPr>
          <w:rFonts w:ascii="Times New Roman" w:hAnsi="Times New Roman" w:cs="Times New Roman"/>
          <w:bCs/>
        </w:rPr>
        <w:t xml:space="preserve"> </w:t>
      </w:r>
      <w:ins w:id="10" w:author="M P" w:date="2014-07-07T15:11:00Z">
        <w:r w:rsidR="00632B79" w:rsidRPr="001415DD">
          <w:rPr>
            <w:rFonts w:ascii="Times New Roman" w:hAnsi="Times New Roman" w:cs="Times New Roman"/>
            <w:bCs/>
          </w:rPr>
          <w:t>o</w:t>
        </w:r>
      </w:ins>
      <w:r w:rsidR="00E1457A" w:rsidRPr="001415DD">
        <w:rPr>
          <w:rFonts w:ascii="Times New Roman" w:hAnsi="Times New Roman" w:cs="Times New Roman"/>
          <w:bCs/>
        </w:rPr>
        <w:t>n population persistence</w:t>
      </w:r>
      <w:r w:rsidR="00E038A2" w:rsidRPr="001415DD">
        <w:rPr>
          <w:rFonts w:ascii="Times New Roman" w:hAnsi="Times New Roman" w:cs="Times New Roman"/>
          <w:bCs/>
        </w:rPr>
        <w:t xml:space="preserve">. In particular, </w:t>
      </w:r>
      <w:ins w:id="11" w:author="M P" w:date="2014-07-07T15:11:00Z">
        <w:r w:rsidR="00632B79" w:rsidRPr="001415DD">
          <w:rPr>
            <w:rFonts w:ascii="Times New Roman" w:hAnsi="Times New Roman" w:cs="Times New Roman"/>
            <w:bCs/>
          </w:rPr>
          <w:t>setting minimum population density thresholds for harvesting can largely eliminate</w:t>
        </w:r>
      </w:ins>
      <w:r w:rsidR="0046368F" w:rsidRPr="001415DD">
        <w:rPr>
          <w:rFonts w:ascii="Times New Roman" w:hAnsi="Times New Roman" w:cs="Times New Roman"/>
          <w:bCs/>
        </w:rPr>
        <w:t xml:space="preserve"> the interaction </w:t>
      </w:r>
      <w:r w:rsidR="00E1457A" w:rsidRPr="001415DD">
        <w:rPr>
          <w:rFonts w:ascii="Times New Roman" w:hAnsi="Times New Roman" w:cs="Times New Roman"/>
          <w:bCs/>
        </w:rPr>
        <w:t>between range-shift and harvest-</w:t>
      </w:r>
      <w:r w:rsidR="0046368F" w:rsidRPr="001415DD">
        <w:rPr>
          <w:rFonts w:ascii="Times New Roman" w:hAnsi="Times New Roman" w:cs="Times New Roman"/>
          <w:bCs/>
        </w:rPr>
        <w:t>driven extinction. This result suggests that management can have an important role in reducing the e</w:t>
      </w:r>
      <w:r w:rsidR="00E1457A" w:rsidRPr="001415DD">
        <w:rPr>
          <w:rFonts w:ascii="Times New Roman" w:hAnsi="Times New Roman" w:cs="Times New Roman"/>
          <w:bCs/>
        </w:rPr>
        <w:t>ffects of these joint stressors. This is an important point because,</w:t>
      </w:r>
      <w:r w:rsidR="0046368F" w:rsidRPr="001415DD">
        <w:rPr>
          <w:rFonts w:ascii="Times New Roman" w:hAnsi="Times New Roman" w:cs="Times New Roman"/>
          <w:bCs/>
        </w:rPr>
        <w:t xml:space="preserve"> at least in marine systems, </w:t>
      </w:r>
      <w:ins w:id="12" w:author="M P" w:date="2014-07-07T15:12:00Z">
        <w:r w:rsidR="00632B79" w:rsidRPr="001415DD">
          <w:rPr>
            <w:rFonts w:ascii="Times New Roman" w:hAnsi="Times New Roman" w:cs="Times New Roman"/>
            <w:bCs/>
          </w:rPr>
          <w:t xml:space="preserve">novel </w:t>
        </w:r>
      </w:ins>
      <w:r w:rsidR="0046368F" w:rsidRPr="001415DD">
        <w:rPr>
          <w:rFonts w:ascii="Times New Roman" w:hAnsi="Times New Roman" w:cs="Times New Roman"/>
          <w:bCs/>
        </w:rPr>
        <w:t>species</w:t>
      </w:r>
      <w:ins w:id="13" w:author="M P" w:date="2014-07-07T15:12:00Z">
        <w:r w:rsidR="00632B79" w:rsidRPr="001415DD">
          <w:rPr>
            <w:rFonts w:ascii="Times New Roman" w:hAnsi="Times New Roman" w:cs="Times New Roman"/>
            <w:bCs/>
          </w:rPr>
          <w:t xml:space="preserve"> </w:t>
        </w:r>
      </w:ins>
      <w:r w:rsidR="0046368F" w:rsidRPr="001415DD">
        <w:rPr>
          <w:rFonts w:ascii="Times New Roman" w:hAnsi="Times New Roman" w:cs="Times New Roman"/>
          <w:bCs/>
        </w:rPr>
        <w:t xml:space="preserve">are often harvested before management </w:t>
      </w:r>
      <w:ins w:id="14" w:author="M P" w:date="2014-07-07T15:12:00Z">
        <w:r w:rsidR="00632B79" w:rsidRPr="001415DD">
          <w:rPr>
            <w:rFonts w:ascii="Times New Roman" w:hAnsi="Times New Roman" w:cs="Times New Roman"/>
            <w:bCs/>
          </w:rPr>
          <w:t>sets explicit rules</w:t>
        </w:r>
      </w:ins>
      <w:r w:rsidR="0046368F" w:rsidRPr="001415DD">
        <w:rPr>
          <w:rFonts w:ascii="Times New Roman" w:hAnsi="Times New Roman" w:cs="Times New Roman"/>
          <w:bCs/>
        </w:rPr>
        <w:t xml:space="preserve">. </w:t>
      </w:r>
    </w:p>
    <w:p w14:paraId="7B687632" w14:textId="77777777" w:rsidR="002119A9" w:rsidRPr="001415DD" w:rsidRDefault="002119A9" w:rsidP="001B689D">
      <w:pPr>
        <w:rPr>
          <w:rFonts w:ascii="Times New Roman" w:hAnsi="Times New Roman" w:cs="Times New Roman"/>
          <w:bCs/>
        </w:rPr>
      </w:pPr>
    </w:p>
    <w:p w14:paraId="718B6043" w14:textId="08D5EB6D" w:rsidR="001B689D" w:rsidRPr="001415DD" w:rsidRDefault="001B689D" w:rsidP="001B689D">
      <w:pPr>
        <w:rPr>
          <w:rFonts w:ascii="Times New Roman" w:hAnsi="Times New Roman" w:cs="Times New Roman"/>
          <w:bCs/>
        </w:rPr>
      </w:pPr>
      <w:r w:rsidRPr="001415DD">
        <w:rPr>
          <w:rFonts w:ascii="Times New Roman" w:hAnsi="Times New Roman" w:cs="Times New Roman"/>
          <w:bCs/>
        </w:rPr>
        <w:t>Because our manuscript mechanistically investigates how climate change and harvesting interact</w:t>
      </w:r>
      <w:ins w:id="15" w:author="M P" w:date="2014-07-07T15:13:00Z">
        <w:r w:rsidR="00586120" w:rsidRPr="001415DD">
          <w:rPr>
            <w:rFonts w:ascii="Times New Roman" w:hAnsi="Times New Roman" w:cs="Times New Roman"/>
            <w:bCs/>
          </w:rPr>
          <w:t xml:space="preserve"> and </w:t>
        </w:r>
      </w:ins>
      <w:r w:rsidR="0046368F" w:rsidRPr="001415DD">
        <w:rPr>
          <w:rFonts w:ascii="Times New Roman" w:hAnsi="Times New Roman" w:cs="Times New Roman"/>
          <w:bCs/>
        </w:rPr>
        <w:t>evaluat</w:t>
      </w:r>
      <w:ins w:id="16" w:author="M P" w:date="2014-07-07T15:13:00Z">
        <w:r w:rsidR="00586120" w:rsidRPr="001415DD">
          <w:rPr>
            <w:rFonts w:ascii="Times New Roman" w:hAnsi="Times New Roman" w:cs="Times New Roman"/>
            <w:bCs/>
          </w:rPr>
          <w:t>es</w:t>
        </w:r>
      </w:ins>
      <w:r w:rsidR="0046368F" w:rsidRPr="001415DD">
        <w:rPr>
          <w:rFonts w:ascii="Times New Roman" w:hAnsi="Times New Roman" w:cs="Times New Roman"/>
          <w:bCs/>
        </w:rPr>
        <w:t xml:space="preserve"> common management approaches, </w:t>
      </w:r>
      <w:r w:rsidRPr="001415DD">
        <w:rPr>
          <w:rFonts w:ascii="Times New Roman" w:hAnsi="Times New Roman" w:cs="Times New Roman"/>
          <w:bCs/>
        </w:rPr>
        <w:t xml:space="preserve">we believe this work will be of interest to a range </w:t>
      </w:r>
      <w:r w:rsidR="00E1457A" w:rsidRPr="001415DD">
        <w:rPr>
          <w:rFonts w:ascii="Times New Roman" w:hAnsi="Times New Roman" w:cs="Times New Roman"/>
          <w:bCs/>
        </w:rPr>
        <w:t xml:space="preserve">of </w:t>
      </w:r>
      <w:r w:rsidRPr="001415DD">
        <w:rPr>
          <w:rFonts w:ascii="Times New Roman" w:hAnsi="Times New Roman" w:cs="Times New Roman"/>
          <w:bCs/>
        </w:rPr>
        <w:t xml:space="preserve">readers, including </w:t>
      </w:r>
      <w:ins w:id="17" w:author="M P" w:date="2014-07-07T15:13:00Z">
        <w:r w:rsidR="00632B79" w:rsidRPr="001415DD">
          <w:rPr>
            <w:rFonts w:ascii="Times New Roman" w:hAnsi="Times New Roman" w:cs="Times New Roman"/>
            <w:bCs/>
          </w:rPr>
          <w:t xml:space="preserve">ecologists, conservation biologists, fisheries scientists, climate change scientists, </w:t>
        </w:r>
      </w:ins>
      <w:r w:rsidRPr="001415DD">
        <w:rPr>
          <w:rFonts w:ascii="Times New Roman" w:hAnsi="Times New Roman" w:cs="Times New Roman"/>
          <w:bCs/>
        </w:rPr>
        <w:t xml:space="preserve">and managers. </w:t>
      </w:r>
      <w:r w:rsidR="0046368F" w:rsidRPr="001415DD">
        <w:rPr>
          <w:rFonts w:ascii="Times New Roman" w:hAnsi="Times New Roman" w:cs="Times New Roman"/>
          <w:bCs/>
        </w:rPr>
        <w:t xml:space="preserve">The model is of sufficient generality that it can be applied to both terrestrial and marine systems. Although this is a mathematical model, we believe that it is presented in an accessible way such that managers and other </w:t>
      </w:r>
      <w:proofErr w:type="spellStart"/>
      <w:r w:rsidR="0046368F" w:rsidRPr="001415DD">
        <w:rPr>
          <w:rFonts w:ascii="Times New Roman" w:hAnsi="Times New Roman" w:cs="Times New Roman"/>
          <w:bCs/>
        </w:rPr>
        <w:t>practioners</w:t>
      </w:r>
      <w:proofErr w:type="spellEnd"/>
      <w:r w:rsidR="0046368F" w:rsidRPr="001415DD">
        <w:rPr>
          <w:rFonts w:ascii="Times New Roman" w:hAnsi="Times New Roman" w:cs="Times New Roman"/>
          <w:bCs/>
        </w:rPr>
        <w:t xml:space="preserve"> without formal mathematical training can see its value and possible applications for their own systems. </w:t>
      </w:r>
    </w:p>
    <w:p w14:paraId="0AF8CD2D" w14:textId="77777777" w:rsidR="0046368F" w:rsidRPr="001415DD" w:rsidRDefault="0046368F" w:rsidP="001B689D">
      <w:pPr>
        <w:rPr>
          <w:rFonts w:ascii="Times New Roman" w:hAnsi="Times New Roman" w:cs="Times New Roman"/>
          <w:bCs/>
        </w:rPr>
      </w:pPr>
    </w:p>
    <w:p w14:paraId="492FC780" w14:textId="2F03A84D" w:rsidR="00586120" w:rsidRPr="001415DD" w:rsidRDefault="0046368F">
      <w:pPr>
        <w:rPr>
          <w:ins w:id="18" w:author="M P" w:date="2014-07-07T15:17:00Z"/>
          <w:rFonts w:ascii="Times New Roman" w:hAnsi="Times New Roman" w:cs="Times New Roman"/>
          <w:bCs/>
        </w:rPr>
      </w:pPr>
      <w:r w:rsidRPr="001415DD">
        <w:rPr>
          <w:rFonts w:ascii="Times New Roman" w:hAnsi="Times New Roman" w:cs="Times New Roman"/>
          <w:bCs/>
        </w:rPr>
        <w:t>Given the scope of this paper, we believe</w:t>
      </w:r>
      <w:r w:rsidR="00F14BC8" w:rsidRPr="001415DD">
        <w:rPr>
          <w:rFonts w:ascii="Times New Roman" w:hAnsi="Times New Roman" w:cs="Times New Roman"/>
          <w:bCs/>
        </w:rPr>
        <w:t xml:space="preserve"> that the following researchers </w:t>
      </w:r>
      <w:ins w:id="19" w:author="M P" w:date="2014-07-07T15:17:00Z">
        <w:r w:rsidR="00586120" w:rsidRPr="001415DD">
          <w:rPr>
            <w:rFonts w:ascii="Times New Roman" w:hAnsi="Times New Roman" w:cs="Times New Roman"/>
            <w:bCs/>
          </w:rPr>
          <w:t>would be effective</w:t>
        </w:r>
      </w:ins>
      <w:r w:rsidR="00E1457A" w:rsidRPr="001415DD">
        <w:rPr>
          <w:rFonts w:ascii="Times New Roman" w:hAnsi="Times New Roman" w:cs="Times New Roman"/>
          <w:bCs/>
        </w:rPr>
        <w:t xml:space="preserve"> review</w:t>
      </w:r>
      <w:ins w:id="20" w:author="M P" w:date="2014-07-07T15:17:00Z">
        <w:r w:rsidR="00586120" w:rsidRPr="001415DD">
          <w:rPr>
            <w:rFonts w:ascii="Times New Roman" w:hAnsi="Times New Roman" w:cs="Times New Roman"/>
            <w:bCs/>
          </w:rPr>
          <w:t>ers of</w:t>
        </w:r>
      </w:ins>
      <w:r w:rsidR="00E1457A" w:rsidRPr="001415DD">
        <w:rPr>
          <w:rFonts w:ascii="Times New Roman" w:hAnsi="Times New Roman" w:cs="Times New Roman"/>
          <w:bCs/>
        </w:rPr>
        <w:t xml:space="preserve"> the manuscript</w:t>
      </w:r>
      <w:r w:rsidR="00F14BC8" w:rsidRPr="001415DD">
        <w:rPr>
          <w:rFonts w:ascii="Times New Roman" w:hAnsi="Times New Roman" w:cs="Times New Roman"/>
          <w:bCs/>
        </w:rPr>
        <w:t xml:space="preserve">: </w:t>
      </w:r>
      <w:bookmarkStart w:id="21" w:name="_GoBack"/>
      <w:bookmarkEnd w:id="21"/>
    </w:p>
    <w:p w14:paraId="78FBC8E4" w14:textId="77777777" w:rsidR="00586120" w:rsidRPr="001415DD" w:rsidRDefault="00F14BC8" w:rsidP="001415DD">
      <w:pPr>
        <w:pStyle w:val="ListParagraph"/>
        <w:numPr>
          <w:ilvl w:val="0"/>
          <w:numId w:val="1"/>
        </w:numPr>
        <w:rPr>
          <w:ins w:id="22" w:author="M P" w:date="2014-07-07T15:17:00Z"/>
          <w:rFonts w:ascii="Times New Roman" w:hAnsi="Times New Roman" w:cs="Times New Roman"/>
          <w:b/>
          <w:bCs/>
        </w:rPr>
      </w:pPr>
      <w:proofErr w:type="spellStart"/>
      <w:r w:rsidRPr="001415DD">
        <w:rPr>
          <w:rFonts w:ascii="Times New Roman" w:hAnsi="Times New Roman" w:cs="Times New Roman"/>
          <w:bCs/>
        </w:rPr>
        <w:t>Jameal</w:t>
      </w:r>
      <w:proofErr w:type="spellEnd"/>
      <w:r w:rsidRPr="001415DD">
        <w:rPr>
          <w:rFonts w:ascii="Times New Roman" w:hAnsi="Times New Roman" w:cs="Times New Roman"/>
          <w:bCs/>
        </w:rPr>
        <w:t xml:space="preserve"> </w:t>
      </w:r>
      <w:proofErr w:type="spellStart"/>
      <w:r w:rsidRPr="001415DD">
        <w:rPr>
          <w:rFonts w:ascii="Times New Roman" w:hAnsi="Times New Roman" w:cs="Times New Roman"/>
          <w:bCs/>
        </w:rPr>
        <w:t>Samhouri</w:t>
      </w:r>
      <w:proofErr w:type="spellEnd"/>
      <w:r w:rsidRPr="001415DD">
        <w:rPr>
          <w:rFonts w:ascii="Times New Roman" w:hAnsi="Times New Roman" w:cs="Times New Roman"/>
          <w:bCs/>
        </w:rPr>
        <w:t xml:space="preserve"> (</w:t>
      </w:r>
      <w:hyperlink r:id="rId8" w:history="1">
        <w:r w:rsidRPr="001415DD">
          <w:rPr>
            <w:rStyle w:val="Hyperlink"/>
            <w:rFonts w:ascii="Times New Roman" w:hAnsi="Times New Roman" w:cs="Times New Roman"/>
            <w:bCs/>
          </w:rPr>
          <w:t>jameal.samhouri@noaa.gov</w:t>
        </w:r>
      </w:hyperlink>
      <w:r w:rsidRPr="001415DD">
        <w:rPr>
          <w:rFonts w:ascii="Times New Roman" w:hAnsi="Times New Roman" w:cs="Times New Roman"/>
          <w:bCs/>
        </w:rPr>
        <w:t>), for his work applying mod</w:t>
      </w:r>
      <w:r w:rsidR="00E1457A" w:rsidRPr="001415DD">
        <w:rPr>
          <w:rFonts w:ascii="Times New Roman" w:hAnsi="Times New Roman" w:cs="Times New Roman"/>
          <w:bCs/>
        </w:rPr>
        <w:t>eling to management questions</w:t>
      </w:r>
    </w:p>
    <w:p w14:paraId="143E6E55" w14:textId="00C22BD4" w:rsidR="00586120" w:rsidRPr="001415DD" w:rsidRDefault="00E1457A" w:rsidP="001415DD">
      <w:pPr>
        <w:pStyle w:val="ListParagraph"/>
        <w:numPr>
          <w:ilvl w:val="0"/>
          <w:numId w:val="1"/>
        </w:numPr>
        <w:rPr>
          <w:ins w:id="23" w:author="M P" w:date="2014-07-07T15:18:00Z"/>
          <w:rFonts w:ascii="Times New Roman" w:hAnsi="Times New Roman" w:cs="Times New Roman"/>
          <w:b/>
          <w:bCs/>
        </w:rPr>
      </w:pPr>
      <w:r w:rsidRPr="001415DD">
        <w:rPr>
          <w:rFonts w:ascii="Times New Roman" w:hAnsi="Times New Roman" w:cs="Times New Roman"/>
          <w:bCs/>
        </w:rPr>
        <w:t>Ben Halpern</w:t>
      </w:r>
      <w:r w:rsidR="00F14BC8" w:rsidRPr="001415DD">
        <w:rPr>
          <w:rFonts w:ascii="Times New Roman" w:hAnsi="Times New Roman" w:cs="Times New Roman"/>
          <w:bCs/>
        </w:rPr>
        <w:t xml:space="preserve"> (</w:t>
      </w:r>
      <w:hyperlink r:id="rId9" w:history="1">
        <w:r w:rsidRPr="001415DD">
          <w:rPr>
            <w:rStyle w:val="Hyperlink"/>
            <w:rFonts w:ascii="Times New Roman" w:hAnsi="Times New Roman" w:cs="Times New Roman"/>
            <w:bCs/>
          </w:rPr>
          <w:t>halpern@bren.ucsb.edu</w:t>
        </w:r>
      </w:hyperlink>
      <w:r w:rsidRPr="001415DD">
        <w:rPr>
          <w:rFonts w:ascii="Times New Roman" w:hAnsi="Times New Roman" w:cs="Times New Roman"/>
          <w:bCs/>
        </w:rPr>
        <w:t>) for his work on cumulative impacts of multiple stressors</w:t>
      </w:r>
      <w:del w:id="24" w:author="Emma Fuller" w:date="2014-07-07T18:15:00Z">
        <w:r w:rsidRPr="001415DD" w:rsidDel="00123CAB">
          <w:rPr>
            <w:rFonts w:ascii="Times New Roman" w:hAnsi="Times New Roman" w:cs="Times New Roman"/>
            <w:bCs/>
          </w:rPr>
          <w:delText>;</w:delText>
        </w:r>
      </w:del>
    </w:p>
    <w:p w14:paraId="112D4B36" w14:textId="6AC57B90" w:rsidR="00586120" w:rsidRPr="00830A33" w:rsidRDefault="00F14B7D" w:rsidP="00830A33">
      <w:pPr>
        <w:pStyle w:val="ListParagraph"/>
        <w:numPr>
          <w:ilvl w:val="0"/>
          <w:numId w:val="1"/>
        </w:numPr>
        <w:rPr>
          <w:ins w:id="25" w:author="M P" w:date="2014-07-07T16:39:00Z"/>
          <w:rFonts w:ascii="Times New Roman" w:hAnsi="Times New Roman" w:cs="Times New Roman"/>
          <w:b/>
          <w:bCs/>
          <w:rPrChange w:id="26" w:author="Emma Fuller" w:date="2014-07-07T18:14:00Z">
            <w:rPr>
              <w:ins w:id="27" w:author="M P" w:date="2014-07-07T16:39:00Z"/>
              <w:b/>
            </w:rPr>
          </w:rPrChange>
        </w:rPr>
      </w:pPr>
      <w:ins w:id="28" w:author="M P" w:date="2014-07-07T16:39:00Z">
        <w:r w:rsidRPr="001415DD">
          <w:rPr>
            <w:rFonts w:ascii="Times New Roman" w:hAnsi="Times New Roman" w:cs="Times New Roman"/>
            <w:bCs/>
          </w:rPr>
          <w:t xml:space="preserve">Will White </w:t>
        </w:r>
      </w:ins>
      <w:r w:rsidR="00F14BC8" w:rsidRPr="001415DD">
        <w:rPr>
          <w:rFonts w:ascii="Times New Roman" w:hAnsi="Times New Roman" w:cs="Times New Roman"/>
          <w:bCs/>
        </w:rPr>
        <w:t>(</w:t>
      </w:r>
      <w:ins w:id="29" w:author="Emma Fuller" w:date="2014-07-07T18:14:00Z">
        <w:r w:rsidR="00830A33">
          <w:rPr>
            <w:rFonts w:ascii="Times New Roman" w:hAnsi="Times New Roman" w:cs="Times New Roman"/>
          </w:rPr>
          <w:fldChar w:fldCharType="begin"/>
        </w:r>
        <w:r w:rsidR="00830A33">
          <w:rPr>
            <w:rFonts w:ascii="Times New Roman" w:hAnsi="Times New Roman" w:cs="Times New Roman"/>
          </w:rPr>
          <w:instrText xml:space="preserve"> HYPERLINK "mailto:</w:instrText>
        </w:r>
      </w:ins>
      <w:ins w:id="30" w:author="Emma Fuller" w:date="2014-07-07T18:13:00Z">
        <w:r w:rsidR="00830A33" w:rsidRPr="00604CE8">
          <w:rPr>
            <w:rFonts w:ascii="Times New Roman" w:hAnsi="Times New Roman" w:cs="Times New Roman"/>
          </w:rPr>
          <w:instrText>whitejw</w:instrText>
        </w:r>
        <w:r w:rsidR="00830A33">
          <w:rPr>
            <w:rFonts w:ascii="Times New Roman" w:hAnsi="Times New Roman" w:cs="Times New Roman"/>
          </w:rPr>
          <w:instrText>@uncw.edu</w:instrText>
        </w:r>
      </w:ins>
      <w:ins w:id="31" w:author="Emma Fuller" w:date="2014-07-07T18:14:00Z">
        <w:r w:rsidR="00830A33">
          <w:rPr>
            <w:rFonts w:ascii="Times New Roman" w:hAnsi="Times New Roman" w:cs="Times New Roman"/>
          </w:rPr>
          <w:instrText xml:space="preserve">" </w:instrText>
        </w:r>
        <w:r w:rsidR="00830A33">
          <w:rPr>
            <w:rFonts w:ascii="Times New Roman" w:hAnsi="Times New Roman" w:cs="Times New Roman"/>
          </w:rPr>
          <w:fldChar w:fldCharType="separate"/>
        </w:r>
      </w:ins>
      <w:ins w:id="32" w:author="Emma Fuller" w:date="2014-07-07T18:13:00Z">
        <w:r w:rsidR="00830A33" w:rsidRPr="00853487">
          <w:rPr>
            <w:rStyle w:val="Hyperlink"/>
            <w:rFonts w:ascii="Times New Roman" w:hAnsi="Times New Roman" w:cs="Times New Roman"/>
          </w:rPr>
          <w:t>whitejw@uncw.edu</w:t>
        </w:r>
      </w:ins>
      <w:ins w:id="33" w:author="Emma Fuller" w:date="2014-07-07T18:14:00Z">
        <w:r w:rsidR="00830A33">
          <w:rPr>
            <w:rFonts w:ascii="Times New Roman" w:hAnsi="Times New Roman" w:cs="Times New Roman"/>
          </w:rPr>
          <w:fldChar w:fldCharType="end"/>
        </w:r>
      </w:ins>
      <w:r w:rsidR="00F14BC8" w:rsidRPr="00830A33">
        <w:rPr>
          <w:rFonts w:ascii="Times New Roman" w:hAnsi="Times New Roman" w:cs="Times New Roman"/>
          <w:bCs/>
          <w:rPrChange w:id="34" w:author="Emma Fuller" w:date="2014-07-07T18:14:00Z">
            <w:rPr/>
          </w:rPrChange>
        </w:rPr>
        <w:t>)</w:t>
      </w:r>
      <w:ins w:id="35" w:author="Emma Fuller" w:date="2014-07-07T18:11:00Z">
        <w:r w:rsidR="001415DD" w:rsidRPr="00830A33">
          <w:rPr>
            <w:rFonts w:ascii="Times New Roman" w:hAnsi="Times New Roman" w:cs="Times New Roman"/>
            <w:bCs/>
            <w:rPrChange w:id="36" w:author="Emma Fuller" w:date="2014-07-07T18:14:00Z">
              <w:rPr/>
            </w:rPrChange>
          </w:rPr>
          <w:t>, for his work examining dispersal, fishing and spatial dynamics</w:t>
        </w:r>
      </w:ins>
    </w:p>
    <w:p w14:paraId="586B90B3" w14:textId="69307B92" w:rsidR="00F14B7D" w:rsidRPr="001415DD" w:rsidRDefault="001415DD" w:rsidP="001415DD">
      <w:pPr>
        <w:pStyle w:val="ListParagraph"/>
        <w:numPr>
          <w:ilvl w:val="0"/>
          <w:numId w:val="1"/>
        </w:numPr>
        <w:rPr>
          <w:ins w:id="37" w:author="Emma Fuller" w:date="2014-07-07T18:11:00Z"/>
          <w:rFonts w:ascii="Times New Roman" w:hAnsi="Times New Roman" w:cs="Times New Roman"/>
          <w:b/>
          <w:bCs/>
        </w:rPr>
      </w:pPr>
      <w:ins w:id="38" w:author="Emma Fuller" w:date="2014-07-07T18:11:00Z">
        <w:r>
          <w:rPr>
            <w:rFonts w:ascii="Times New Roman" w:hAnsi="Times New Roman" w:cs="Times New Roman"/>
            <w:bCs/>
          </w:rPr>
          <w:t xml:space="preserve">Julie </w:t>
        </w:r>
        <w:proofErr w:type="spellStart"/>
        <w:r>
          <w:rPr>
            <w:rFonts w:ascii="Times New Roman" w:hAnsi="Times New Roman" w:cs="Times New Roman"/>
            <w:bCs/>
          </w:rPr>
          <w:t>Kellner</w:t>
        </w:r>
        <w:proofErr w:type="spellEnd"/>
        <w:r>
          <w:rPr>
            <w:rFonts w:ascii="Times New Roman" w:hAnsi="Times New Roman" w:cs="Times New Roman"/>
            <w:bCs/>
          </w:rPr>
          <w:t xml:space="preserve"> (</w:t>
        </w:r>
        <w:r>
          <w:rPr>
            <w:rFonts w:ascii="Times New Roman" w:hAnsi="Times New Roman" w:cs="Times New Roman"/>
            <w:bCs/>
          </w:rPr>
          <w:fldChar w:fldCharType="begin"/>
        </w:r>
        <w:r>
          <w:rPr>
            <w:rFonts w:ascii="Times New Roman" w:hAnsi="Times New Roman" w:cs="Times New Roman"/>
            <w:bCs/>
          </w:rPr>
          <w:instrText xml:space="preserve"> HYPERLINK "mailto:jkellner@whoi.edu" </w:instrText>
        </w:r>
        <w:r>
          <w:rPr>
            <w:rFonts w:ascii="Times New Roman" w:hAnsi="Times New Roman" w:cs="Times New Roman"/>
            <w:bCs/>
          </w:rPr>
          <w:fldChar w:fldCharType="separate"/>
        </w:r>
        <w:r w:rsidRPr="00853487">
          <w:rPr>
            <w:rStyle w:val="Hyperlink"/>
            <w:rFonts w:ascii="Times New Roman" w:hAnsi="Times New Roman" w:cs="Times New Roman"/>
            <w:bCs/>
          </w:rPr>
          <w:t>jkellner@whoi.edu</w:t>
        </w:r>
        <w:r>
          <w:rPr>
            <w:rFonts w:ascii="Times New Roman" w:hAnsi="Times New Roman" w:cs="Times New Roman"/>
            <w:bCs/>
          </w:rPr>
          <w:fldChar w:fldCharType="end"/>
        </w:r>
        <w:r>
          <w:rPr>
            <w:rFonts w:ascii="Times New Roman" w:hAnsi="Times New Roman" w:cs="Times New Roman"/>
            <w:bCs/>
          </w:rPr>
          <w:t>), for her work modeling marine ecosystems and reserves</w:t>
        </w:r>
      </w:ins>
    </w:p>
    <w:p w14:paraId="08C0D823" w14:textId="1F0C13DA" w:rsidR="001415DD" w:rsidRPr="00830A33" w:rsidRDefault="001415DD" w:rsidP="00830A33">
      <w:pPr>
        <w:pStyle w:val="ListParagraph"/>
        <w:numPr>
          <w:ilvl w:val="0"/>
          <w:numId w:val="1"/>
        </w:numPr>
        <w:rPr>
          <w:ins w:id="39" w:author="M P" w:date="2014-07-07T15:17:00Z"/>
          <w:rFonts w:ascii="Times New Roman" w:hAnsi="Times New Roman" w:cs="Times New Roman"/>
          <w:b/>
          <w:bCs/>
          <w:rPrChange w:id="40" w:author="Emma Fuller" w:date="2014-07-07T18:14:00Z">
            <w:rPr>
              <w:ins w:id="41" w:author="M P" w:date="2014-07-07T15:17:00Z"/>
              <w:b/>
            </w:rPr>
          </w:rPrChange>
        </w:rPr>
      </w:pPr>
      <w:ins w:id="42" w:author="Emma Fuller" w:date="2014-07-07T18:11:00Z">
        <w:r>
          <w:rPr>
            <w:rFonts w:ascii="Times New Roman" w:hAnsi="Times New Roman" w:cs="Times New Roman"/>
            <w:bCs/>
          </w:rPr>
          <w:t xml:space="preserve">Mark Carr </w:t>
        </w:r>
        <w:r w:rsidR="005C0B64">
          <w:rPr>
            <w:rFonts w:ascii="Times New Roman" w:hAnsi="Times New Roman" w:cs="Times New Roman"/>
            <w:bCs/>
          </w:rPr>
          <w:t>(</w:t>
        </w:r>
      </w:ins>
      <w:ins w:id="43" w:author="Emma Fuller" w:date="2014-07-07T18:14:00Z">
        <w:r w:rsidR="00830A33">
          <w:rPr>
            <w:rFonts w:ascii="Times New Roman" w:hAnsi="Times New Roman" w:cs="Times New Roman"/>
            <w:bCs/>
          </w:rPr>
          <w:fldChar w:fldCharType="begin"/>
        </w:r>
        <w:r w:rsidR="00830A33">
          <w:rPr>
            <w:rFonts w:ascii="Times New Roman" w:hAnsi="Times New Roman" w:cs="Times New Roman"/>
            <w:bCs/>
          </w:rPr>
          <w:instrText xml:space="preserve"> HYPERLINK "mailto:</w:instrText>
        </w:r>
      </w:ins>
      <w:ins w:id="44" w:author="Emma Fuller" w:date="2014-07-07T18:13:00Z">
        <w:r w:rsidR="00830A33" w:rsidRPr="005C0B64">
          <w:rPr>
            <w:rFonts w:ascii="Times New Roman" w:hAnsi="Times New Roman" w:cs="Times New Roman"/>
            <w:bCs/>
          </w:rPr>
          <w:instrText>mhcarr@ucsc.ed</w:instrText>
        </w:r>
        <w:r w:rsidR="00830A33">
          <w:rPr>
            <w:rFonts w:ascii="Times New Roman" w:hAnsi="Times New Roman" w:cs="Times New Roman"/>
            <w:bCs/>
          </w:rPr>
          <w:instrText>u</w:instrText>
        </w:r>
      </w:ins>
      <w:ins w:id="45" w:author="Emma Fuller" w:date="2014-07-07T18:14:00Z">
        <w:r w:rsidR="00830A33">
          <w:rPr>
            <w:rFonts w:ascii="Times New Roman" w:hAnsi="Times New Roman" w:cs="Times New Roman"/>
            <w:bCs/>
          </w:rPr>
          <w:instrText xml:space="preserve">" </w:instrText>
        </w:r>
        <w:r w:rsidR="00830A33">
          <w:rPr>
            <w:rFonts w:ascii="Times New Roman" w:hAnsi="Times New Roman" w:cs="Times New Roman"/>
            <w:bCs/>
          </w:rPr>
          <w:fldChar w:fldCharType="separate"/>
        </w:r>
      </w:ins>
      <w:ins w:id="46" w:author="Emma Fuller" w:date="2014-07-07T18:13:00Z">
        <w:r w:rsidR="00830A33" w:rsidRPr="00853487">
          <w:rPr>
            <w:rStyle w:val="Hyperlink"/>
            <w:rFonts w:ascii="Times New Roman" w:hAnsi="Times New Roman" w:cs="Times New Roman"/>
            <w:bCs/>
          </w:rPr>
          <w:t>mhcarr@ucsc.edu</w:t>
        </w:r>
      </w:ins>
      <w:ins w:id="47" w:author="Emma Fuller" w:date="2014-07-07T18:14:00Z">
        <w:r w:rsidR="00830A33">
          <w:rPr>
            <w:rFonts w:ascii="Times New Roman" w:hAnsi="Times New Roman" w:cs="Times New Roman"/>
            <w:bCs/>
          </w:rPr>
          <w:fldChar w:fldCharType="end"/>
        </w:r>
        <w:r w:rsidR="00830A33">
          <w:rPr>
            <w:rFonts w:ascii="Times New Roman" w:hAnsi="Times New Roman" w:cs="Times New Roman"/>
            <w:bCs/>
          </w:rPr>
          <w:t>)</w:t>
        </w:r>
      </w:ins>
      <w:ins w:id="48" w:author="Emma Fuller" w:date="2014-07-07T18:11:00Z">
        <w:r w:rsidRPr="00830A33">
          <w:rPr>
            <w:rFonts w:ascii="Times New Roman" w:hAnsi="Times New Roman" w:cs="Times New Roman"/>
            <w:bCs/>
            <w:rPrChange w:id="49" w:author="Emma Fuller" w:date="2014-07-07T18:14:00Z">
              <w:rPr/>
            </w:rPrChange>
          </w:rPr>
          <w:t xml:space="preserve">, for his work examining </w:t>
        </w:r>
        <w:proofErr w:type="spellStart"/>
        <w:r w:rsidRPr="00830A33">
          <w:rPr>
            <w:rFonts w:ascii="Times New Roman" w:hAnsi="Times New Roman" w:cs="Times New Roman"/>
            <w:bCs/>
            <w:rPrChange w:id="50" w:author="Emma Fuller" w:date="2014-07-07T18:14:00Z">
              <w:rPr/>
            </w:rPrChange>
          </w:rPr>
          <w:t>nearshore</w:t>
        </w:r>
        <w:proofErr w:type="spellEnd"/>
        <w:r w:rsidRPr="00830A33">
          <w:rPr>
            <w:rFonts w:ascii="Times New Roman" w:hAnsi="Times New Roman" w:cs="Times New Roman"/>
            <w:bCs/>
            <w:rPrChange w:id="51" w:author="Emma Fuller" w:date="2014-07-07T18:14:00Z">
              <w:rPr/>
            </w:rPrChange>
          </w:rPr>
          <w:t xml:space="preserve"> ecosystems</w:t>
        </w:r>
      </w:ins>
    </w:p>
    <w:p w14:paraId="7B61F310" w14:textId="77777777" w:rsidR="00586120" w:rsidRPr="001415DD" w:rsidRDefault="00586120" w:rsidP="00586120">
      <w:pPr>
        <w:rPr>
          <w:ins w:id="52" w:author="M P" w:date="2014-07-07T15:17:00Z"/>
          <w:rFonts w:ascii="Times New Roman" w:hAnsi="Times New Roman" w:cs="Times New Roman"/>
          <w:bCs/>
        </w:rPr>
      </w:pPr>
    </w:p>
    <w:p w14:paraId="05E3DAF1" w14:textId="32912671" w:rsidR="00C227C7" w:rsidRPr="001415DD" w:rsidRDefault="00E1457A" w:rsidP="00586120">
      <w:pPr>
        <w:rPr>
          <w:rFonts w:ascii="Times New Roman" w:hAnsi="Times New Roman" w:cs="Times New Roman"/>
          <w:b/>
          <w:bCs/>
        </w:rPr>
      </w:pPr>
      <w:r w:rsidRPr="001415DD">
        <w:rPr>
          <w:rFonts w:ascii="Times New Roman" w:hAnsi="Times New Roman" w:cs="Times New Roman"/>
          <w:bCs/>
        </w:rPr>
        <w:t>We think that</w:t>
      </w:r>
      <w:r w:rsidR="00F14BC8" w:rsidRPr="001415DD">
        <w:rPr>
          <w:rFonts w:ascii="Times New Roman" w:hAnsi="Times New Roman" w:cs="Times New Roman"/>
          <w:bCs/>
        </w:rPr>
        <w:t xml:space="preserve"> </w:t>
      </w:r>
      <w:r w:rsidRPr="001415DD">
        <w:rPr>
          <w:rFonts w:ascii="Times New Roman" w:hAnsi="Times New Roman" w:cs="Times New Roman"/>
          <w:bCs/>
        </w:rPr>
        <w:t xml:space="preserve">Mark Urban or Bruce Kendall </w:t>
      </w:r>
      <w:ins w:id="53" w:author="M P" w:date="2014-07-07T15:17:00Z">
        <w:r w:rsidR="00586120" w:rsidRPr="001415DD">
          <w:rPr>
            <w:rFonts w:ascii="Times New Roman" w:hAnsi="Times New Roman" w:cs="Times New Roman"/>
            <w:bCs/>
          </w:rPr>
          <w:t xml:space="preserve">would </w:t>
        </w:r>
      </w:ins>
      <w:r w:rsidRPr="001415DD">
        <w:rPr>
          <w:rFonts w:ascii="Times New Roman" w:hAnsi="Times New Roman" w:cs="Times New Roman"/>
          <w:bCs/>
        </w:rPr>
        <w:t xml:space="preserve">be </w:t>
      </w:r>
      <w:proofErr w:type="gramStart"/>
      <w:r w:rsidRPr="001415DD">
        <w:rPr>
          <w:rFonts w:ascii="Times New Roman" w:hAnsi="Times New Roman" w:cs="Times New Roman"/>
          <w:bCs/>
        </w:rPr>
        <w:t>appropriate content editors</w:t>
      </w:r>
      <w:proofErr w:type="gramEnd"/>
      <w:r w:rsidRPr="001415DD">
        <w:rPr>
          <w:rFonts w:ascii="Times New Roman" w:hAnsi="Times New Roman" w:cs="Times New Roman"/>
          <w:bCs/>
        </w:rPr>
        <w:t xml:space="preserve"> to handle this manuscript. </w:t>
      </w:r>
    </w:p>
    <w:p w14:paraId="11530DBF" w14:textId="77777777" w:rsidR="00E1457A" w:rsidRPr="001415DD" w:rsidRDefault="00E1457A">
      <w:pPr>
        <w:rPr>
          <w:rFonts w:ascii="Times New Roman" w:hAnsi="Times New Roman" w:cs="Times New Roman"/>
          <w:b/>
          <w:bCs/>
        </w:rPr>
      </w:pPr>
    </w:p>
    <w:p w14:paraId="3A4302B9" w14:textId="77777777" w:rsidR="00F14BC8" w:rsidRPr="001415DD" w:rsidRDefault="00F14BC8">
      <w:pPr>
        <w:rPr>
          <w:rFonts w:ascii="Times New Roman" w:hAnsi="Times New Roman" w:cs="Times New Roman"/>
        </w:rPr>
      </w:pPr>
      <w:r w:rsidRPr="001415DD">
        <w:rPr>
          <w:rFonts w:ascii="Times New Roman" w:hAnsi="Times New Roman" w:cs="Times New Roman"/>
        </w:rPr>
        <w:t xml:space="preserve">This manuscript describes original work not under consideration by any other journal. All authors approved the manuscript and submission. </w:t>
      </w:r>
    </w:p>
    <w:p w14:paraId="37CC3EBC" w14:textId="77777777" w:rsidR="00F14BC8" w:rsidRPr="001415DD" w:rsidRDefault="00F14BC8">
      <w:pPr>
        <w:rPr>
          <w:rFonts w:ascii="Times New Roman" w:hAnsi="Times New Roman" w:cs="Times New Roman"/>
        </w:rPr>
      </w:pPr>
    </w:p>
    <w:p w14:paraId="318F8FBC" w14:textId="77777777" w:rsidR="00F14BC8" w:rsidRPr="001415DD" w:rsidRDefault="00F14BC8">
      <w:pPr>
        <w:rPr>
          <w:rFonts w:ascii="Times New Roman" w:hAnsi="Times New Roman" w:cs="Times New Roman"/>
        </w:rPr>
      </w:pPr>
      <w:r w:rsidRPr="001415DD">
        <w:rPr>
          <w:rFonts w:ascii="Times New Roman" w:hAnsi="Times New Roman" w:cs="Times New Roman"/>
        </w:rPr>
        <w:lastRenderedPageBreak/>
        <w:t xml:space="preserve">Thank you for receiving our manuscript and considering it for review. We appreciate your time and look forward to your response. </w:t>
      </w:r>
    </w:p>
    <w:p w14:paraId="6B89E62D" w14:textId="77777777" w:rsidR="00F14BC8" w:rsidRPr="001415DD" w:rsidRDefault="00F14BC8">
      <w:pPr>
        <w:rPr>
          <w:rFonts w:ascii="Times New Roman" w:hAnsi="Times New Roman" w:cs="Times New Roman"/>
        </w:rPr>
      </w:pPr>
    </w:p>
    <w:p w14:paraId="2450461C" w14:textId="77777777" w:rsidR="00F14BC8" w:rsidRPr="001415DD" w:rsidRDefault="00F14BC8">
      <w:pPr>
        <w:rPr>
          <w:rFonts w:ascii="Times New Roman" w:hAnsi="Times New Roman" w:cs="Times New Roman"/>
        </w:rPr>
      </w:pPr>
      <w:r w:rsidRPr="001415DD">
        <w:rPr>
          <w:rFonts w:ascii="Times New Roman" w:hAnsi="Times New Roman" w:cs="Times New Roman"/>
        </w:rPr>
        <w:t xml:space="preserve">Sincerely, </w:t>
      </w:r>
    </w:p>
    <w:p w14:paraId="369E5A18" w14:textId="77777777" w:rsidR="00F14BC8" w:rsidRPr="001415DD" w:rsidRDefault="00F14BC8">
      <w:pPr>
        <w:rPr>
          <w:rFonts w:ascii="Times New Roman" w:hAnsi="Times New Roman" w:cs="Times New Roman"/>
        </w:rPr>
      </w:pPr>
    </w:p>
    <w:p w14:paraId="73F30DDA" w14:textId="77777777" w:rsidR="00F14BC8" w:rsidRPr="001415DD" w:rsidRDefault="00F14BC8">
      <w:pPr>
        <w:rPr>
          <w:rFonts w:ascii="Times New Roman" w:hAnsi="Times New Roman" w:cs="Times New Roman"/>
        </w:rPr>
      </w:pPr>
      <w:r w:rsidRPr="001415DD">
        <w:rPr>
          <w:rFonts w:ascii="Times New Roman" w:hAnsi="Times New Roman" w:cs="Times New Roman"/>
        </w:rPr>
        <w:t>Emma Fuller</w:t>
      </w:r>
    </w:p>
    <w:sectPr w:rsidR="00F14BC8" w:rsidRPr="001415DD" w:rsidSect="001B6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 P" w:date="2014-07-07T15:09:00Z" w:initials="MP">
    <w:p w14:paraId="4E675ACE" w14:textId="77777777" w:rsidR="00F14B7D" w:rsidRDefault="00F14B7D">
      <w:pPr>
        <w:pStyle w:val="CommentText"/>
      </w:pPr>
      <w:r>
        <w:rPr>
          <w:rStyle w:val="CommentReference"/>
        </w:rPr>
        <w:annotationRef/>
      </w:r>
      <w:r>
        <w:t>Put it on Princeton letterhead and make it business letter formatting.  Maybe Times New Roman instead of this Open Sans font?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00235C"/>
    <w:multiLevelType w:val="hybridMultilevel"/>
    <w:tmpl w:val="76E47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89D"/>
    <w:rsid w:val="001011A7"/>
    <w:rsid w:val="00123CAB"/>
    <w:rsid w:val="001415DD"/>
    <w:rsid w:val="001B689D"/>
    <w:rsid w:val="002119A9"/>
    <w:rsid w:val="0046368F"/>
    <w:rsid w:val="00586120"/>
    <w:rsid w:val="005C0B64"/>
    <w:rsid w:val="00604CE8"/>
    <w:rsid w:val="00632B79"/>
    <w:rsid w:val="008271C1"/>
    <w:rsid w:val="00830A33"/>
    <w:rsid w:val="00C227C7"/>
    <w:rsid w:val="00E038A2"/>
    <w:rsid w:val="00E1457A"/>
    <w:rsid w:val="00EE79C6"/>
    <w:rsid w:val="00F14B7D"/>
    <w:rsid w:val="00F1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D231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68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68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14BC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011A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11A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11A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1A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1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1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1A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86120"/>
    <w:pPr>
      <w:ind w:left="720"/>
      <w:contextualSpacing/>
    </w:pPr>
  </w:style>
  <w:style w:type="paragraph" w:styleId="Revision">
    <w:name w:val="Revision"/>
    <w:hidden/>
    <w:uiPriority w:val="99"/>
    <w:semiHidden/>
    <w:rsid w:val="001415DD"/>
  </w:style>
  <w:style w:type="character" w:styleId="FollowedHyperlink">
    <w:name w:val="FollowedHyperlink"/>
    <w:basedOn w:val="DefaultParagraphFont"/>
    <w:uiPriority w:val="99"/>
    <w:semiHidden/>
    <w:unhideWhenUsed/>
    <w:rsid w:val="00123C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68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68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14BC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011A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11A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11A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1A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1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1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1A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86120"/>
    <w:pPr>
      <w:ind w:left="720"/>
      <w:contextualSpacing/>
    </w:pPr>
  </w:style>
  <w:style w:type="paragraph" w:styleId="Revision">
    <w:name w:val="Revision"/>
    <w:hidden/>
    <w:uiPriority w:val="99"/>
    <w:semiHidden/>
    <w:rsid w:val="001415DD"/>
  </w:style>
  <w:style w:type="character" w:styleId="FollowedHyperlink">
    <w:name w:val="FollowedHyperlink"/>
    <w:basedOn w:val="DefaultParagraphFont"/>
    <w:uiPriority w:val="99"/>
    <w:semiHidden/>
    <w:unhideWhenUsed/>
    <w:rsid w:val="00123C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omments" Target="comments.xml"/><Relationship Id="rId8" Type="http://schemas.openxmlformats.org/officeDocument/2006/relationships/hyperlink" Target="mailto:jameal.samhouri@noaa.gov" TargetMode="External"/><Relationship Id="rId9" Type="http://schemas.openxmlformats.org/officeDocument/2006/relationships/hyperlink" Target="mailto:halpern@bren.ucsb.edu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734D14-01CE-804B-8ED2-AE0C76209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440</Words>
  <Characters>2514</Characters>
  <Application>Microsoft Macintosh Word</Application>
  <DocSecurity>0</DocSecurity>
  <Lines>20</Lines>
  <Paragraphs>5</Paragraphs>
  <ScaleCrop>false</ScaleCrop>
  <Company>Princeton University, Department of Ecology and Evo</Company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Fuller</dc:creator>
  <cp:keywords/>
  <dc:description/>
  <cp:lastModifiedBy>Emma Fuller</cp:lastModifiedBy>
  <cp:revision>9</cp:revision>
  <dcterms:created xsi:type="dcterms:W3CDTF">2014-07-03T15:44:00Z</dcterms:created>
  <dcterms:modified xsi:type="dcterms:W3CDTF">2014-07-07T22:15:00Z</dcterms:modified>
</cp:coreProperties>
</file>