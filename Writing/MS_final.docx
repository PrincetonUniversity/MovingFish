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6C32CF8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 and that threshold harvest rules can be effective management tools to mitigate the interaction between the two stressors.</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(Wilcove et al. 1998). Less work, however, has been done to measure the effects of multiple stressors and the interactions between them (Travis 2003; Crain</w:t>
      </w:r>
      <w:ins w:id="2" w:author="Emma Fuller" w:date="2014-05-29T14:44: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ins w:id="3"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Côté 2008; Nye</w:t>
      </w:r>
      <w:ins w:id="4"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2013; Gurevitch</w:t>
      </w:r>
      <w:ins w:id="5" w:author="Emma Fuller" w:date="2014-05-29T14:45:00Z">
        <w:r w:rsidR="000A44DA" w:rsidRPr="008B48F3">
          <w:rPr>
            <w:rFonts w:ascii="Times New Roman" w:hAnsi="Times New Roman" w:cs="Times New Roman"/>
          </w:rPr>
          <w:t xml:space="preserve"> et al. </w:t>
        </w:r>
      </w:ins>
      <w:r w:rsidRPr="008B48F3">
        <w:rPr>
          <w:rFonts w:ascii="Times New Roman" w:hAnsi="Times New Roman" w:cs="Times New Roman"/>
        </w:rPr>
        <w:t xml:space="preserve">2000). In the most worrying cases, interactions </w:t>
      </w:r>
      <w:ins w:id="6" w:author="simon levin" w:date="2014-06-22T11:50:00Z">
        <w:r w:rsidR="000762F4" w:rsidRPr="008B48F3">
          <w:rPr>
            <w:rFonts w:ascii="Times New Roman" w:hAnsi="Times New Roman" w:cs="Times New Roman"/>
          </w:rPr>
          <w:t xml:space="preserve">among </w:t>
        </w:r>
      </w:ins>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 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104E321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however, are also subject to harvesting or fishing (Wilcove et al. 1998; Sala 2000; Worm et al. 2009), </w:t>
      </w:r>
      <w:ins w:id="7" w:author="Emma Fuller" w:date="2014-07-14T07:03:00Z">
        <w:r w:rsidR="001D611A">
          <w:rPr>
            <w:rFonts w:ascii="Times New Roman" w:hAnsi="Times New Roman" w:cs="Times New Roman"/>
          </w:rPr>
          <w:t>such that</w:t>
        </w:r>
      </w:ins>
      <w:r w:rsidRPr="008B48F3">
        <w:rPr>
          <w:rFonts w:ascii="Times New Roman" w:hAnsi="Times New Roman" w:cs="Times New Roman"/>
        </w:rPr>
        <w:t xml:space="preserve"> interactions between the two stressors</w:t>
      </w:r>
      <w:ins w:id="8" w:author="Emma Fuller" w:date="2014-07-14T07:03:00Z">
        <w:r w:rsidR="001D611A">
          <w:rPr>
            <w:rFonts w:ascii="Times New Roman" w:hAnsi="Times New Roman" w:cs="Times New Roman"/>
          </w:rPr>
          <w:t xml:space="preserve"> are possible</w:t>
        </w:r>
      </w:ins>
      <w:r w:rsidRPr="008B48F3">
        <w:rPr>
          <w:rFonts w:ascii="Times New Roman" w:hAnsi="Times New Roman" w:cs="Times New Roman"/>
        </w:rPr>
        <w:t>.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61FA583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ins w:id="9" w:author="simon levin" w:date="2014-06-22T11:52:00Z">
        <w:r w:rsidR="000762F4" w:rsidRPr="008B48F3">
          <w:rPr>
            <w:rFonts w:ascii="Times New Roman" w:hAnsi="Times New Roman" w:cs="Times New Roman"/>
          </w:rPr>
          <w:t xml:space="preserve">species’ </w:t>
        </w:r>
      </w:ins>
      <w:r w:rsidRPr="008B48F3">
        <w:rPr>
          <w:rFonts w:ascii="Times New Roman" w:hAnsi="Times New Roman" w:cs="Times New Roman"/>
        </w:rPr>
        <w:t>ranges</w:t>
      </w:r>
      <w:ins w:id="10" w:author="simon levin" w:date="2014-06-22T11:52:00Z">
        <w:r w:rsidR="000762F4" w:rsidRPr="008B48F3">
          <w:rPr>
            <w:rFonts w:ascii="Times New Roman" w:hAnsi="Times New Roman" w:cs="Times New Roman"/>
          </w:rPr>
          <w:t xml:space="preserve"> </w:t>
        </w:r>
      </w:ins>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 and other processes important for population dynamics (Kearney and Porter 2009; Zarnetske</w:t>
      </w:r>
      <w:ins w:id="11" w:author="Emma Fuller" w:date="2014-05-29T14:48:00Z">
        <w:r w:rsidR="000A44DA" w:rsidRPr="008B48F3">
          <w:rPr>
            <w:rFonts w:ascii="Times New Roman" w:hAnsi="Times New Roman" w:cs="Times New Roman"/>
          </w:rPr>
          <w:t xml:space="preserve"> et al. </w:t>
        </w:r>
      </w:ins>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7815B16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ins w:id="12"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but because of its mathematical generality, it could also apply to any species with distinct growth and dispersal stages (e.g., plants, trees,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ins w:id="13" w:author="Emma Fuller" w:date="2014-05-29T11:01:00Z">
        <w:r w:rsidR="009472BF" w:rsidRPr="008B48F3">
          <w:rPr>
            <w:rFonts w:ascii="Times New Roman" w:hAnsi="Times New Roman" w:cs="Times New Roman"/>
          </w:rPr>
          <w:t xml:space="preserve">are </w:t>
        </w:r>
      </w:ins>
      <w:r w:rsidRPr="008B48F3">
        <w:rPr>
          <w:rFonts w:ascii="Times New Roman" w:hAnsi="Times New Roman" w:cs="Times New Roman"/>
        </w:rPr>
        <w:t xml:space="preserve">approximately additive. </w:t>
      </w:r>
      <w:ins w:id="14" w:author="Emma Fuller" w:date="2014-07-14T07:05:00Z">
        <w:r w:rsidR="001D611A">
          <w:rPr>
            <w:rFonts w:ascii="Times New Roman" w:hAnsi="Times New Roman" w:cs="Times New Roman"/>
          </w:rPr>
          <w:t>W</w:t>
        </w:r>
        <w:r w:rsidR="001D611A" w:rsidRPr="008B48F3">
          <w:rPr>
            <w:rFonts w:ascii="Times New Roman" w:hAnsi="Times New Roman" w:cs="Times New Roman"/>
          </w:rPr>
          <w:t xml:space="preserve">e </w:t>
        </w:r>
      </w:ins>
      <w:ins w:id="15" w:author="Emma Fuller" w:date="2014-07-14T07:06:00Z">
        <w:r w:rsidR="001D611A">
          <w:rPr>
            <w:rFonts w:ascii="Times New Roman" w:hAnsi="Times New Roman" w:cs="Times New Roman"/>
          </w:rPr>
          <w:t xml:space="preserve">also </w:t>
        </w:r>
      </w:ins>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ins w:id="16" w:author="Emma Fuller" w:date="2014-05-29T11:18:00Z">
        <w:r w:rsidR="00776AAB" w:rsidRPr="008B48F3">
          <w:rPr>
            <w:rFonts w:ascii="Times New Roman" w:hAnsi="Times New Roman" w:cs="Times New Roman"/>
          </w:rPr>
          <w:t xml:space="preserve">Pimm et al. 2001, </w:t>
        </w:r>
      </w:ins>
      <w:r w:rsidRPr="008B48F3">
        <w:rPr>
          <w:rFonts w:ascii="Times New Roman" w:hAnsi="Times New Roman" w:cs="Times New Roman"/>
        </w:rPr>
        <w:t>Gaines et al. 2010</w:t>
      </w:r>
      <w:ins w:id="17" w:author="Emma Fuller" w:date="2014-05-29T14:55:00Z">
        <w:r w:rsidR="00145F91" w:rsidRPr="008B48F3">
          <w:rPr>
            <w:rFonts w:ascii="Times New Roman" w:hAnsi="Times New Roman" w:cs="Times New Roman"/>
          </w:rPr>
          <w:t>b</w:t>
        </w:r>
      </w:ins>
      <w:r w:rsidRPr="008B48F3">
        <w:rPr>
          <w:rFonts w:ascii="Times New Roman" w:hAnsi="Times New Roman" w:cs="Times New Roman"/>
        </w:rPr>
        <w:t>, Watson et al. 2011), and previous work has suggested protected areas can be a key form of climate insurance that provides stepping</w:t>
      </w:r>
      <w:ins w:id="18"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stones to help species keep up with a changing environment (Thomas et al. 2012; Hannah et al. 2007). We find that protected areas can help a species persist with higher harvesting pressure and can increase the maximum climate velocity a harvested species can survive. </w:t>
      </w:r>
      <w:ins w:id="19" w:author="Eleanor Brush" w:date="2014-07-14T11:51:00Z">
        <w:r w:rsidR="00D45C56">
          <w:rPr>
            <w:rFonts w:ascii="Times New Roman" w:hAnsi="Times New Roman" w:cs="Times New Roman"/>
          </w:rPr>
          <w:t>We also find that</w:t>
        </w:r>
      </w:ins>
      <w:r w:rsidRPr="008B48F3">
        <w:rPr>
          <w:rFonts w:ascii="Times New Roman" w:hAnsi="Times New Roman" w:cs="Times New Roman"/>
        </w:rPr>
        <w:t xml:space="preserve"> </w:t>
      </w:r>
      <w:ins w:id="20" w:author="simon levin" w:date="2014-06-22T11:54:00Z">
        <w:r w:rsidR="000762F4" w:rsidRPr="008B48F3">
          <w:rPr>
            <w:rFonts w:ascii="Times New Roman" w:hAnsi="Times New Roman" w:cs="Times New Roman"/>
          </w:rPr>
          <w:t>threshold-</w:t>
        </w:r>
      </w:ins>
      <w:r w:rsidRPr="008B48F3">
        <w:rPr>
          <w:rFonts w:ascii="Times New Roman" w:hAnsi="Times New Roman" w:cs="Times New Roman"/>
        </w:rPr>
        <w:t>harvesting rules</w:t>
      </w:r>
      <w:ins w:id="21" w:author="Emma Fuller" w:date="2014-07-14T12:24:00Z">
        <w:r w:rsidR="00970C1D">
          <w:rPr>
            <w:rFonts w:ascii="Times New Roman" w:hAnsi="Times New Roman" w:cs="Times New Roman"/>
          </w:rPr>
          <w:t xml:space="preserve"> </w:t>
        </w:r>
      </w:ins>
      <w:r w:rsidRPr="008B48F3">
        <w:rPr>
          <w:rFonts w:ascii="Times New Roman" w:hAnsi="Times New Roman" w:cs="Times New Roman"/>
        </w:rPr>
        <w:t>have a fundamentally different effect and largely remove the strongest interactions between harvesting rates and climate velocity.</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2" w:name="methods"/>
      <w:r w:rsidRPr="008B48F3">
        <w:rPr>
          <w:rFonts w:ascii="Times New Roman" w:hAnsi="Times New Roman" w:cs="Times New Roman"/>
          <w:color w:val="auto"/>
        </w:rPr>
        <w:t>Methods</w:t>
      </w:r>
    </w:p>
    <w:bookmarkEnd w:id="22"/>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ins w:id="23" w:author="Emma Fuller" w:date="2014-05-29T11:26:00Z">
        <w:r w:rsidR="00776AAB" w:rsidRPr="008B48F3">
          <w:rPr>
            <w:rFonts w:ascii="Times New Roman" w:hAnsi="Times New Roman" w:cs="Times New Roman"/>
          </w:rPr>
          <w:t xml:space="preserve">drive </w:t>
        </w:r>
      </w:ins>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24" w:name="the-model"/>
      <w:r w:rsidRPr="008B48F3">
        <w:rPr>
          <w:rFonts w:ascii="Times New Roman" w:hAnsi="Times New Roman" w:cs="Times New Roman"/>
          <w:color w:val="auto"/>
        </w:rPr>
        <w:t xml:space="preserve">The Model </w:t>
      </w:r>
    </w:p>
    <w:bookmarkEnd w:id="24"/>
    <w:p w14:paraId="36F9FA6F" w14:textId="1045C13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 above verbal description is represented well by integro</w:t>
      </w:r>
      <w:ins w:id="25" w:author="simon levin" w:date="2014-06-28T20:01:00Z">
        <w:r w:rsidR="00F15A24" w:rsidRPr="008B48F3">
          <w:rPr>
            <w:rFonts w:ascii="Times New Roman" w:hAnsi="Times New Roman" w:cs="Times New Roman"/>
          </w:rPr>
          <w:t>-</w:t>
        </w:r>
      </w:ins>
      <w:r w:rsidRPr="008B48F3">
        <w:rPr>
          <w:rFonts w:ascii="Times New Roman" w:hAnsi="Times New Roman" w:cs="Times New Roman"/>
        </w:rPr>
        <w:t xml:space="preserve">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970C1D"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w:ins w:id="26" w:author="Eleanor Brush" w:date="2014-07-14T11:51:00Z">
        <m:oMath>
          <m:r>
            <w:rPr>
              <w:rFonts w:ascii="Cambria Math" w:hAnsi="Cambria Math" w:cs="Times New Roman"/>
            </w:rPr>
            <m:t>n</m:t>
          </m:r>
        </m:oMath>
      </w:ins>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ins w:id="27" w:author="Eleanor Brush" w:date="2014-07-14T11:52:00Z">
        <w:r w:rsidR="000B3465">
          <w:rPr>
            <w:rFonts w:ascii="Times New Roman" w:eastAsiaTheme="minorEastAsia" w:hAnsi="Times New Roman" w:cs="Times New Roman"/>
          </w:rPr>
          <w:t>, respectively</w:t>
        </w:r>
      </w:ins>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ins w:id="28" w:author="simon levin" w:date="2014-06-28T20:06:00Z">
        <w:r w:rsidR="00F15A24" w:rsidRPr="008B48F3">
          <w:rPr>
            <w:rFonts w:ascii="Times New Roman" w:eastAsiaTheme="minorEastAsia" w:hAnsi="Times New Roman" w:cs="Times New Roman"/>
          </w:rPr>
          <w:t xml:space="preserve"> for those surviving harvesting</w:t>
        </w:r>
      </w:ins>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ins w:id="29" w:author="simon levin" w:date="2014-06-28T20:05:00Z">
        <w:r w:rsidR="00F15A24" w:rsidRPr="008B48F3">
          <w:rPr>
            <w:rFonts w:ascii="Times New Roman" w:eastAsiaTheme="minorEastAsia" w:hAnsi="Times New Roman" w:cs="Times New Roman"/>
          </w:rPr>
          <w:t xml:space="preserve">from an </w:t>
        </w:r>
      </w:ins>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m:t>
                </m:r>
                <w:ins w:id="30" w:author="Eleanor Brush" w:date="2014-07-14T12:03:00Z">
                  <m:r>
                    <w:rPr>
                      <w:rFonts w:ascii="Cambria Math" w:hAnsi="Cambria Math" w:cs="Times New Roman"/>
                    </w:rPr>
                    <m:t>n</m:t>
                  </m:r>
                </w:ins>
                <m:r>
                  <w:rPr>
                    <w:rFonts w:ascii="Cambria Math" w:hAnsi="Cambria Math" w:cs="Times New Roman"/>
                  </w:rPr>
                  <m:t>)=</m:t>
                </m:r>
                <m:f>
                  <m:fPr>
                    <m:ctrlPr>
                      <w:rPr>
                        <w:rFonts w:ascii="Cambria Math" w:hAnsi="Cambria Math" w:cs="Times New Roman"/>
                      </w:rPr>
                    </m:ctrlPr>
                  </m:fPr>
                  <m:num>
                    <w:ins w:id="31" w:author="Eleanor Brush" w:date="2014-07-14T12:03:00Z">
                      <m:r>
                        <w:rPr>
                          <w:rFonts w:ascii="Cambria Math" w:hAnsi="Cambria Math" w:cs="Times New Roman"/>
                        </w:rPr>
                        <m:t>n</m:t>
                      </m:r>
                    </w:ins>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w:ins w:id="32" w:author="Eleanor Brush" w:date="2014-07-14T12:04:00Z">
                      <m:r>
                        <w:rPr>
                          <w:rFonts w:ascii="Cambria Math" w:hAnsi="Cambria Math" w:cs="Times New Roman"/>
                        </w:rPr>
                        <m:t>n</m:t>
                      </m:r>
                    </w:ins>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ins w:id="33" w:author="Eleanor Brush" w:date="2014-06-30T12:56:00Z">
        <w:r w:rsidR="000A2225" w:rsidRPr="008B48F3">
          <w:rPr>
            <w:rFonts w:ascii="Times New Roman" w:hAnsi="Times New Roman" w:cs="Times New Roman"/>
          </w:rPr>
          <w:t xml:space="preserve">If </w:t>
        </w:r>
      </w:ins>
      <w:ins w:id="34" w:author="Eleanor Brush" w:date="2014-07-14T12:04:00Z">
        <m:oMath>
          <m:r>
            <w:rPr>
              <w:rFonts w:ascii="Cambria Math" w:eastAsiaTheme="minorEastAsia" w:hAnsi="Cambria Math" w:cs="Times New Roman"/>
            </w:rPr>
            <m:t>n</m:t>
          </m:r>
        </m:oMath>
      </w:ins>
      <w:ins w:id="35" w:author="Eleanor Brush" w:date="2014-06-30T12:57:00Z">
        <m:oMath>
          <m:r>
            <w:rPr>
              <w:rFonts w:ascii="Cambria Math" w:eastAsiaTheme="minorEastAsia" w:hAnsi="Cambria Math" w:cs="Times New Roman"/>
            </w:rPr>
            <m:t>=K</m:t>
          </m:r>
        </m:oMath>
        <w:r w:rsidR="000A2225" w:rsidRPr="008B48F3">
          <w:rPr>
            <w:rFonts w:ascii="Times New Roman" w:eastAsiaTheme="minorEastAsia" w:hAnsi="Times New Roman" w:cs="Times New Roman"/>
          </w:rPr>
          <w:t xml:space="preserve">, then </w:t>
        </w:r>
        <m:oMath>
          <m:r>
            <w:rPr>
              <w:rFonts w:ascii="Cambria Math" w:hAnsi="Cambria Math" w:cs="Times New Roman"/>
            </w:rPr>
            <m:t>f(</m:t>
          </m:r>
        </m:oMath>
      </w:ins>
      <w:ins w:id="36" w:author="Eleanor Brush" w:date="2014-07-14T12:04:00Z">
        <m:oMath>
          <m:r>
            <w:rPr>
              <w:rFonts w:ascii="Cambria Math" w:hAnsi="Cambria Math" w:cs="Times New Roman"/>
            </w:rPr>
            <m:t>n</m:t>
          </m:r>
        </m:oMath>
      </w:ins>
      <w:ins w:id="37" w:author="Eleanor Brush" w:date="2014-06-30T12:57:00Z">
        <m:oMath>
          <m:r>
            <w:rPr>
              <w:rFonts w:ascii="Cambria Math" w:hAnsi="Cambria Math" w:cs="Times New Roman"/>
            </w:rPr>
            <m:t>)=</m:t>
          </m:r>
        </m:oMath>
      </w:ins>
      <m:oMath>
        <m:f>
          <m:fPr>
            <m:ctrlPr>
              <w:ins w:id="38" w:author="Eleanor Brush" w:date="2014-07-14T12:05:00Z">
                <w:rPr>
                  <w:rFonts w:ascii="Cambria Math" w:hAnsi="Cambria Math" w:cs="Times New Roman"/>
                  <w:i/>
                </w:rPr>
              </w:ins>
            </m:ctrlPr>
          </m:fPr>
          <m:num>
            <w:ins w:id="39" w:author="Eleanor Brush" w:date="2014-07-14T12:05:00Z">
              <m:r>
                <w:rPr>
                  <w:rFonts w:ascii="Cambria Math" w:hAnsi="Cambria Math" w:cs="Times New Roman"/>
                </w:rPr>
                <m:t>n</m:t>
              </m:r>
            </w:ins>
          </m:num>
          <m:den>
            <m:sSub>
              <m:sSubPr>
                <m:ctrlPr>
                  <w:ins w:id="40" w:author="Eleanor Brush" w:date="2014-07-14T12:05:00Z">
                    <w:rPr>
                      <w:rFonts w:ascii="Cambria Math" w:hAnsi="Cambria Math" w:cs="Times New Roman"/>
                      <w:i/>
                    </w:rPr>
                  </w:ins>
                </m:ctrlPr>
              </m:sSubPr>
              <m:e>
                <w:ins w:id="41" w:author="Eleanor Brush" w:date="2014-07-14T12:05:00Z">
                  <m:r>
                    <w:rPr>
                      <w:rFonts w:ascii="Cambria Math" w:hAnsi="Cambria Math" w:cs="Times New Roman"/>
                    </w:rPr>
                    <m:t>R</m:t>
                  </m:r>
                </w:ins>
              </m:e>
              <m:sub>
                <w:ins w:id="42" w:author="Eleanor Brush" w:date="2014-07-14T12:05:00Z">
                  <m:r>
                    <w:rPr>
                      <w:rFonts w:ascii="Cambria Math" w:hAnsi="Cambria Math" w:cs="Times New Roman"/>
                    </w:rPr>
                    <m:t>0</m:t>
                  </m:r>
                </w:ins>
              </m:sub>
            </m:sSub>
          </m:den>
        </m:f>
      </m:oMath>
      <w:ins w:id="43" w:author="Eleanor Brush" w:date="2014-06-30T12:57:00Z">
        <w:r w:rsidR="000A2225" w:rsidRPr="008B48F3">
          <w:rPr>
            <w:rFonts w:ascii="Times New Roman" w:eastAsiaTheme="minorEastAsia" w:hAnsi="Times New Roman" w:cs="Times New Roman"/>
          </w:rPr>
          <w:t xml:space="preserve"> and when those surviv</w:t>
        </w:r>
      </w:ins>
      <w:ins w:id="44" w:author="Eleanor Brush" w:date="2014-06-30T12:58:00Z">
        <w:r w:rsidR="000A2225" w:rsidRPr="008B48F3">
          <w:rPr>
            <w:rFonts w:ascii="Times New Roman" w:eastAsiaTheme="minorEastAsia" w:hAnsi="Times New Roman" w:cs="Times New Roman"/>
          </w:rPr>
          <w:t xml:space="preserve">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ins>
      <w:r w:rsidRPr="008B48F3">
        <w:rPr>
          <w:rFonts w:ascii="Times New Roman" w:hAnsi="Times New Roman" w:cs="Times New Roman"/>
        </w:rPr>
        <w:t xml:space="preserve">As shown in Appendix A.1, the precise forms of </w:t>
      </w:r>
      <w:ins w:id="45" w:author="Emma Fuller" w:date="2014-06-12T09:31:00Z">
        <m:oMath>
          <m:r>
            <w:rPr>
              <w:rFonts w:ascii="Cambria Math" w:hAnsi="Cambria Math" w:cs="Times New Roman"/>
            </w:rPr>
            <m:t>g(n)</m:t>
          </m:r>
        </m:oMath>
      </w:ins>
      <w:r w:rsidRPr="008B48F3">
        <w:rPr>
          <w:rFonts w:ascii="Times New Roman" w:hAnsi="Times New Roman" w:cs="Times New Roman"/>
        </w:rPr>
        <w:t xml:space="preserve"> and </w:t>
      </w:r>
      <w:ins w:id="46" w:author="Emma Fuller" w:date="2014-06-12T09:32:00Z">
        <m:oMath>
          <m:r>
            <w:rPr>
              <w:rFonts w:ascii="Cambria Math" w:hAnsi="Cambria Math" w:cs="Times New Roman"/>
            </w:rPr>
            <m:t>f(n)</m:t>
          </m:r>
        </m:oMath>
      </w:ins>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ins w:id="47" w:author="Emma Fuller" w:date="2014-05-29T14:48:00Z">
        <w:r w:rsidR="00145F91" w:rsidRPr="008B48F3">
          <w:rPr>
            <w:rFonts w:ascii="Times New Roman" w:hAnsi="Times New Roman" w:cs="Times New Roman"/>
          </w:rPr>
          <w:t xml:space="preserve"> et al.</w:t>
        </w:r>
      </w:ins>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970C1D"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ins w:id="48" w:author="Eleanor Brush" w:date="2014-06-11T10:37:00Z">
                        <w:rPr>
                          <w:rFonts w:ascii="Cambria Math" w:hAnsi="Cambria Math" w:cs="Times New Roman"/>
                          <w:i/>
                        </w:rPr>
                      </w:ins>
                    </m:ctrlPr>
                  </m:sSubPr>
                  <m:e>
                    <w:ins w:id="49" w:author="Eleanor Brush" w:date="2014-06-11T10:37:00Z">
                      <m:r>
                        <w:rPr>
                          <w:rFonts w:ascii="Cambria Math" w:hAnsi="Cambria Math" w:cs="Times New Roman"/>
                        </w:rPr>
                        <m:t>R</m:t>
                      </m:r>
                    </w:ins>
                  </m:e>
                  <m:sub>
                    <w:ins w:id="50" w:author="Eleanor Brush" w:date="2014-06-11T10:37:00Z">
                      <m:r>
                        <w:rPr>
                          <w:rFonts w:ascii="Cambria Math" w:hAnsi="Cambria Math" w:cs="Times New Roman"/>
                        </w:rPr>
                        <m:t>0</m:t>
                      </m:r>
                    </w:ins>
                  </m:sub>
                </m:sSub>
                <w:ins w:id="51" w:author="Eleanor Brush" w:date="2014-06-11T10:37: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970C1D"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52" w:author="Eleanor Brush" w:date="2014-06-11T10:38:00Z">
                        <w:rPr>
                          <w:rFonts w:ascii="Cambria Math" w:hAnsi="Cambria Math" w:cs="Times New Roman"/>
                          <w:i/>
                        </w:rPr>
                      </w:ins>
                    </m:ctrlPr>
                  </m:sSubPr>
                  <m:e>
                    <w:ins w:id="53" w:author="Eleanor Brush" w:date="2014-06-11T10:38:00Z">
                      <m:r>
                        <w:rPr>
                          <w:rFonts w:ascii="Cambria Math" w:hAnsi="Cambria Math" w:cs="Times New Roman"/>
                        </w:rPr>
                        <m:t>R</m:t>
                      </m:r>
                    </w:ins>
                  </m:e>
                  <m:sub>
                    <w:ins w:id="54" w:author="Eleanor Brush" w:date="2014-06-11T10:38:00Z">
                      <m:r>
                        <w:rPr>
                          <w:rFonts w:ascii="Cambria Math" w:hAnsi="Cambria Math" w:cs="Times New Roman"/>
                        </w:rPr>
                        <m:t>0</m:t>
                      </m:r>
                    </w:ins>
                  </m:sub>
                </m:sSub>
                <w:ins w:id="55"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970C1D"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56" w:author="Eleanor Brush" w:date="2014-06-11T10:38:00Z">
                        <w:rPr>
                          <w:rFonts w:ascii="Cambria Math" w:hAnsi="Cambria Math" w:cs="Times New Roman"/>
                          <w:i/>
                        </w:rPr>
                      </w:ins>
                    </m:ctrlPr>
                  </m:sSubPr>
                  <m:e>
                    <w:ins w:id="57" w:author="Eleanor Brush" w:date="2014-06-11T10:38:00Z">
                      <m:r>
                        <w:rPr>
                          <w:rFonts w:ascii="Cambria Math" w:hAnsi="Cambria Math" w:cs="Times New Roman"/>
                        </w:rPr>
                        <m:t>R</m:t>
                      </m:r>
                    </w:ins>
                  </m:e>
                  <m:sub>
                    <w:ins w:id="58" w:author="Eleanor Brush" w:date="2014-06-11T10:38:00Z">
                      <m:r>
                        <w:rPr>
                          <w:rFonts w:ascii="Cambria Math" w:hAnsi="Cambria Math" w:cs="Times New Roman"/>
                        </w:rPr>
                        <m:t>0</m:t>
                      </m:r>
                    </w:ins>
                  </m:sub>
                </m:sSub>
                <w:ins w:id="59"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w:ins w:id="60" w:author="Eleanor Brush" w:date="2014-06-11T10:52:00Z">
                      <m:r>
                        <w:rPr>
                          <w:rFonts w:ascii="Cambria Math" w:hAnsi="Cambria Math" w:cs="Times New Roman"/>
                        </w:rPr>
                        <m:t>y</m:t>
                      </m:r>
                    </w:ins>
                    <m:r>
                      <w:rPr>
                        <w:rFonts w:ascii="Cambria Math" w:hAnsi="Cambria Math" w:cs="Times New Roman"/>
                      </w:rPr>
                      <m:t>)</m:t>
                    </m:r>
                  </m:e>
                </m:d>
                <m:r>
                  <w:rPr>
                    <w:rFonts w:ascii="Cambria Math" w:hAnsi="Cambria Math" w:cs="Times New Roman"/>
                  </w:rPr>
                  <m:t>d</m:t>
                </m:r>
                <w:ins w:id="61" w:author="Eleanor Brush" w:date="2014-06-30T12:32:00Z">
                  <m:r>
                    <w:rPr>
                      <w:rFonts w:ascii="Cambria Math" w:hAnsi="Cambria Math" w:cs="Times New Roman"/>
                    </w:rPr>
                    <m:t>y</m:t>
                  </m:r>
                </w:ins>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5E5EB24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ins w:id="62" w:author="Emma Fuller" w:date="2014-05-29T14:49:00Z">
        <w:r w:rsidR="00145F91" w:rsidRPr="008B48F3">
          <w:rPr>
            <w:rFonts w:ascii="Times New Roman" w:hAnsi="Times New Roman" w:cs="Times New Roman"/>
          </w:rPr>
          <w:t>e et al.</w:t>
        </w:r>
      </w:ins>
      <w:r w:rsidRPr="008B48F3">
        <w:rPr>
          <w:rFonts w:ascii="Times New Roman" w:hAnsi="Times New Roman" w:cs="Times New Roman"/>
        </w:rPr>
        <w:t xml:space="preserve"> 1998). We show the derivation of these equations in Appendix A.2.</w:t>
      </w:r>
    </w:p>
    <w:p w14:paraId="35E20A06" w14:textId="77777777" w:rsidR="00F240E3" w:rsidRPr="008B48F3" w:rsidRDefault="00F240E3" w:rsidP="00F240E3">
      <w:pPr>
        <w:pStyle w:val="Heading2"/>
        <w:spacing w:line="480" w:lineRule="auto"/>
        <w:rPr>
          <w:rFonts w:ascii="Times New Roman" w:hAnsi="Times New Roman" w:cs="Times New Roman"/>
          <w:color w:val="auto"/>
          <w:sz w:val="28"/>
        </w:rPr>
      </w:pPr>
      <w:bookmarkStart w:id="63" w:name="persistence"/>
      <w:r w:rsidRPr="008B48F3">
        <w:rPr>
          <w:rFonts w:ascii="Times New Roman" w:hAnsi="Times New Roman" w:cs="Times New Roman"/>
          <w:color w:val="auto"/>
          <w:sz w:val="28"/>
        </w:rPr>
        <w:t xml:space="preserve">Persistence </w:t>
      </w:r>
    </w:p>
    <w:bookmarkEnd w:id="63"/>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ins w:id="64" w:author="Emma Fuller" w:date="2014-05-29T12:37:00Z">
        <w:r w:rsidR="000011AF" w:rsidRPr="008B48F3">
          <w:rPr>
            <w:rFonts w:ascii="Times New Roman" w:hAnsi="Times New Roman" w:cs="Times New Roman"/>
          </w:rPr>
          <w:t xml:space="preserve">are </w:t>
        </w:r>
      </w:ins>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ins w:id="65" w:author="Eleanor Brush" w:date="2014-06-10T17:48:00Z">
        <w:r w:rsidR="005D6B44" w:rsidRPr="008B48F3">
          <w:rPr>
            <w:rFonts w:ascii="Times New Roman" w:hAnsi="Times New Roman" w:cs="Times New Roman"/>
          </w:rPr>
          <w:t>the</w:t>
        </w:r>
      </w:ins>
      <w:r w:rsidRPr="008B48F3">
        <w:rPr>
          <w:rFonts w:ascii="Times New Roman" w:hAnsi="Times New Roman" w:cs="Times New Roman"/>
        </w:rPr>
        <w:t xml:space="preserve"> functional form</w:t>
      </w:r>
      <w:ins w:id="66" w:author="Eleanor Brush" w:date="2014-06-10T17:48:00Z">
        <w:r w:rsidR="005D6B44" w:rsidRPr="008B48F3">
          <w:rPr>
            <w:rFonts w:ascii="Times New Roman" w:hAnsi="Times New Roman" w:cs="Times New Roman"/>
          </w:rPr>
          <w:t xml:space="preserve"> of the recruitment function </w:t>
        </w:r>
        <m:oMath>
          <m:r>
            <w:rPr>
              <w:rFonts w:ascii="Cambria Math" w:hAnsi="Cambria Math" w:cs="Times New Roman"/>
            </w:rPr>
            <m:t>f</m:t>
          </m:r>
        </m:oMath>
      </w:ins>
      <w:r w:rsidRPr="008B48F3">
        <w:rPr>
          <w:rFonts w:ascii="Times New Roman" w:hAnsi="Times New Roman" w:cs="Times New Roman"/>
        </w:rPr>
        <w:t xml:space="preserve">, </w:t>
      </w:r>
      <w:ins w:id="67" w:author="Emma Fuller" w:date="2014-07-14T07:09:00Z">
        <w:r w:rsidR="001D611A">
          <w:rPr>
            <w:rFonts w:ascii="Times New Roman" w:hAnsi="Times New Roman" w:cs="Times New Roman"/>
          </w:rPr>
          <w:t>the</w:t>
        </w:r>
      </w:ins>
      <w:ins w:id="68" w:author="Eleanor Brush" w:date="2014-06-10T18:01:00Z">
        <w:r w:rsidR="0041210F" w:rsidRPr="008B48F3">
          <w:rPr>
            <w:rFonts w:ascii="Times New Roman" w:hAnsi="Times New Roman" w:cs="Times New Roman"/>
          </w:rPr>
          <w:t xml:space="preserve"> </w:t>
        </w:r>
      </w:ins>
      <w:r w:rsidRPr="008B48F3">
        <w:rPr>
          <w:rFonts w:ascii="Times New Roman" w:hAnsi="Times New Roman" w:cs="Times New Roman"/>
        </w:rPr>
        <w:t xml:space="preserve">only property that determines whether or not a population can persist is how quickly </w:t>
      </w:r>
      <w:ins w:id="69" w:author="Eleanor Brush" w:date="2014-06-10T18:01:00Z">
        <w:r w:rsidR="0041210F" w:rsidRPr="008B48F3">
          <w:rPr>
            <w:rFonts w:ascii="Times New Roman" w:hAnsi="Times New Roman" w:cs="Times New Roman"/>
          </w:rPr>
          <w:t>recruitment</w:t>
        </w:r>
      </w:ins>
      <w:ins w:id="70" w:author="Eleanor Brush" w:date="2014-06-10T17:45:00Z">
        <w:r w:rsidR="005D6B44" w:rsidRPr="008B48F3">
          <w:rPr>
            <w:rFonts w:ascii="Times New Roman" w:hAnsi="Times New Roman" w:cs="Times New Roman"/>
          </w:rPr>
          <w:t xml:space="preserve"> </w:t>
        </w:r>
      </w:ins>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ins w:id="71" w:author="Eleanor Brush" w:date="2014-06-10T18:02:00Z">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ins>
      <w:ins w:id="72" w:author="Eleanor Brush" w:date="2014-06-10T18:12:00Z">
        <w:r w:rsidR="00B14E99" w:rsidRPr="008B48F3">
          <w:rPr>
            <w:rFonts w:ascii="Times New Roman" w:eastAsiaTheme="minorEastAsia" w:hAnsi="Times New Roman" w:cs="Times New Roman"/>
          </w:rPr>
          <w:t>and</w:t>
        </w:r>
      </w:ins>
      <w:ins w:id="73" w:author="Eleanor Brush" w:date="2014-06-10T18:02:00Z">
        <w:r w:rsidR="0041210F" w:rsidRPr="008B48F3">
          <w:rPr>
            <w:rFonts w:ascii="Times New Roman" w:eastAsiaTheme="minorEastAsia" w:hAnsi="Times New Roman" w:cs="Times New Roman"/>
          </w:rPr>
          <w:t xml:space="preserve"> any recruitment function with the same value will give the same results with respect to persistence.  </w:t>
        </w:r>
      </w:ins>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970C1D"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ins w:id="74" w:author="M P" w:date="2014-05-22T14:03:00Z">
        <w:r w:rsidR="00936C7E" w:rsidRPr="008B48F3">
          <w:rPr>
            <w:rFonts w:ascii="Times New Roman" w:hAnsi="Times New Roman" w:cs="Times New Roman"/>
          </w:rPr>
          <w:t>i</w:t>
        </w:r>
      </w:ins>
      <w:r w:rsidRPr="008B48F3">
        <w:rPr>
          <w:rFonts w:ascii="Times New Roman" w:hAnsi="Times New Roman" w:cs="Times New Roman"/>
        </w:rPr>
        <w:t>s formula</w:t>
      </w:r>
      <w:ins w:id="75" w:author="M P" w:date="2014-05-22T14:03:00Z">
        <w:r w:rsidR="00936C7E" w:rsidRPr="008B48F3">
          <w:rPr>
            <w:rFonts w:ascii="Times New Roman" w:hAnsi="Times New Roman" w:cs="Times New Roman"/>
          </w:rPr>
          <w:t xml:space="preserve"> is </w:t>
        </w:r>
      </w:ins>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970C1D"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m:t>
                </m:r>
                <w:ins w:id="76" w:author="Eleanor Brush" w:date="2014-06-11T10:42:00Z">
                  <m:r>
                    <w:rPr>
                      <w:rFonts w:ascii="Cambria Math" w:hAnsi="Cambria Math" w:cs="Times New Roman"/>
                    </w:rPr>
                    <m:t>p</m:t>
                  </m:r>
                </w:ins>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w:ins w:id="77" w:author="Eleanor Brush" w:date="2014-06-11T10:42:00Z">
        <m:oMath>
          <m:r>
            <w:rPr>
              <w:rFonts w:ascii="Cambria Math" w:hAnsi="Cambria Math" w:cs="Times New Roman"/>
            </w:rPr>
            <m:t>p</m:t>
          </m:r>
        </m:oMath>
      </w:ins>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78" w:name="calculating-synergy"/>
      <w:r w:rsidRPr="008B48F3">
        <w:rPr>
          <w:rFonts w:ascii="Times New Roman" w:hAnsi="Times New Roman" w:cs="Times New Roman"/>
          <w:color w:val="auto"/>
          <w:sz w:val="28"/>
        </w:rPr>
        <w:t xml:space="preserve">Calculating the interaction of climate velocity and harvest </w:t>
      </w:r>
    </w:p>
    <w:bookmarkEnd w:id="78"/>
    <w:p w14:paraId="6C0B4E8C" w14:textId="7BD1A3F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 order to quantify how </w:t>
      </w:r>
      <w:ins w:id="79" w:author="M P" w:date="2014-05-22T22:04:00Z">
        <w:r w:rsidR="00FD0D63" w:rsidRPr="008B48F3">
          <w:rPr>
            <w:rFonts w:ascii="Times New Roman" w:hAnsi="Times New Roman" w:cs="Times New Roman"/>
          </w:rPr>
          <w:t xml:space="preserve">harvesting </w:t>
        </w:r>
      </w:ins>
      <w:r w:rsidRPr="008B48F3">
        <w:rPr>
          <w:rFonts w:ascii="Times New Roman" w:hAnsi="Times New Roman" w:cs="Times New Roman"/>
        </w:rPr>
        <w:t xml:space="preserve">interacts with climate velocity, we </w:t>
      </w:r>
      <w:ins w:id="80" w:author="Emma Fuller" w:date="2014-05-29T11:32:00Z">
        <w:r w:rsidR="00F63EC4" w:rsidRPr="008B48F3">
          <w:rPr>
            <w:rFonts w:ascii="Times New Roman" w:hAnsi="Times New Roman" w:cs="Times New Roman"/>
          </w:rPr>
          <w:t xml:space="preserve">find </w:t>
        </w:r>
      </w:ins>
      <w:r w:rsidRPr="008B48F3">
        <w:rPr>
          <w:rFonts w:ascii="Times New Roman" w:hAnsi="Times New Roman" w:cs="Times New Roman"/>
        </w:rPr>
        <w:t>the total biomass of the population when it reache</w:t>
      </w:r>
      <w:ins w:id="81" w:author="Emma Fuller" w:date="2014-05-29T11:32:00Z">
        <w:r w:rsidR="00F63EC4" w:rsidRPr="008B48F3">
          <w:rPr>
            <w:rFonts w:ascii="Times New Roman" w:hAnsi="Times New Roman" w:cs="Times New Roman"/>
          </w:rPr>
          <w:t>s</w:t>
        </w:r>
      </w:ins>
      <w:r w:rsidRPr="008B48F3">
        <w:rPr>
          <w:rFonts w:ascii="Times New Roman" w:hAnsi="Times New Roman" w:cs="Times New Roman"/>
        </w:rPr>
        <w:t xml:space="preserve"> an equilibrium traveling pulse and compare this equilibrium biomass in the presence and absence of each stressor individually or the two stressors together.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970C1D"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the stressors would interact antagonistically if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5A83D3B8" w14:textId="7CB4EEF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ins w:id="82" w:author="M P" w:date="2014-05-22T15:32:00Z">
        <w:r w:rsidR="00DA50DB" w:rsidRPr="00A46033">
          <w:rPr>
            <w:rFonts w:ascii="Times New Roman" w:hAnsi="Times New Roman" w:cs="Times New Roman"/>
          </w:rPr>
          <w:t>the effect of the</w:t>
        </w:r>
      </w:ins>
      <w:r w:rsidRPr="00A46033">
        <w:rPr>
          <w:rFonts w:ascii="Times New Roman" w:hAnsi="Times New Roman" w:cs="Times New Roman"/>
        </w:rPr>
        <w:t xml:space="preserve"> </w:t>
      </w:r>
      <w:ins w:id="83" w:author="M P" w:date="2014-05-22T15:32:00Z">
        <w:r w:rsidR="00DA50DB" w:rsidRPr="00A46033">
          <w:rPr>
            <w:rFonts w:ascii="Times New Roman" w:hAnsi="Times New Roman" w:cs="Times New Roman"/>
          </w:rPr>
          <w:t>single worst</w:t>
        </w:r>
      </w:ins>
      <w:r w:rsidRPr="00A46033">
        <w:rPr>
          <w:rFonts w:ascii="Times New Roman" w:hAnsi="Times New Roman" w:cs="Times New Roman"/>
        </w:rPr>
        <w:t xml:space="preserve"> stressor </w:t>
      </w:r>
      <w:ins w:id="84" w:author="M P" w:date="2014-05-22T15:32:00Z">
        <w:r w:rsidR="00DA50DB" w:rsidRPr="00A46033">
          <w:rPr>
            <w:rFonts w:ascii="Times New Roman" w:hAnsi="Times New Roman" w:cs="Times New Roman"/>
          </w:rPr>
          <w:t>(</w:t>
        </w:r>
      </w:ins>
      <w:ins w:id="85" w:author="M P" w:date="2014-05-22T15:33:00Z">
        <w:r w:rsidR="00DA50DB" w:rsidRPr="00A46033">
          <w:rPr>
            <w:rFonts w:ascii="Times New Roman" w:hAnsi="Times New Roman" w:cs="Times New Roman"/>
          </w:rPr>
          <w:t xml:space="preserve">simple </w:t>
        </w:r>
      </w:ins>
      <w:ins w:id="86" w:author="M P" w:date="2014-05-22T15:32:00Z">
        <w:r w:rsidR="00DA50DB" w:rsidRPr="00A46033">
          <w:rPr>
            <w:rFonts w:ascii="Times New Roman" w:hAnsi="Times New Roman" w:cs="Times New Roman"/>
          </w:rPr>
          <w:t xml:space="preserve">comparative effects </w:t>
        </w:r>
      </w:ins>
      <w:r w:rsidRPr="00A46033">
        <w:rPr>
          <w:rFonts w:ascii="Times New Roman" w:hAnsi="Times New Roman" w:cs="Times New Roman"/>
        </w:rPr>
        <w:t>model</w:t>
      </w:r>
      <w:ins w:id="87" w:author="M P" w:date="2014-05-22T15:32:00Z">
        <w:r w:rsidR="00DA50DB" w:rsidRPr="00A46033">
          <w:rPr>
            <w:rFonts w:ascii="Times New Roman" w:hAnsi="Times New Roman" w:cs="Times New Roman"/>
          </w:rPr>
          <w:t>)</w:t>
        </w:r>
      </w:ins>
      <w:r w:rsidRPr="00A46033">
        <w:rPr>
          <w:rFonts w:ascii="Times New Roman" w:hAnsi="Times New Roman" w:cs="Times New Roman"/>
        </w:rPr>
        <w:t xml:space="preserve"> (Folt et al. </w:t>
      </w:r>
      <w:ins w:id="88" w:author="Emma Fuller" w:date="2014-07-03T11:48:00Z">
        <w:r w:rsidR="004A1D07" w:rsidRPr="00A46033">
          <w:rPr>
            <w:rFonts w:ascii="Times New Roman" w:hAnsi="Times New Roman" w:cs="Times New Roman"/>
          </w:rPr>
          <w:t>1999</w:t>
        </w:r>
      </w:ins>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0E5E193B" w14:textId="77777777" w:rsidR="00F240E3" w:rsidRPr="00A46033" w:rsidRDefault="00F240E3" w:rsidP="00F240E3">
      <w:pPr>
        <w:spacing w:line="480" w:lineRule="auto"/>
        <w:rPr>
          <w:rFonts w:ascii="Times New Roman" w:hAnsi="Times New Roman" w:cs="Times New Roman"/>
        </w:rPr>
      </w:pPr>
    </w:p>
    <w:p w14:paraId="4AFAA8AD" w14:textId="77777777" w:rsidR="00F240E3" w:rsidRPr="00A46033" w:rsidRDefault="00F240E3" w:rsidP="00F240E3">
      <w:pPr>
        <w:pStyle w:val="Heading2"/>
        <w:spacing w:line="480" w:lineRule="auto"/>
        <w:rPr>
          <w:rFonts w:ascii="Times New Roman" w:hAnsi="Times New Roman" w:cs="Times New Roman"/>
          <w:color w:val="auto"/>
          <w:sz w:val="28"/>
        </w:rPr>
      </w:pPr>
      <w:bookmarkStart w:id="89" w:name="simulations"/>
      <w:r w:rsidRPr="00A46033">
        <w:rPr>
          <w:rFonts w:ascii="Times New Roman" w:hAnsi="Times New Roman" w:cs="Times New Roman"/>
          <w:color w:val="auto"/>
          <w:sz w:val="28"/>
        </w:rPr>
        <w:t xml:space="preserve">Simulations </w:t>
      </w:r>
    </w:p>
    <w:bookmarkEnd w:id="89"/>
    <w:p w14:paraId="0D25D030" w14:textId="01F1D2AC"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ins w:id="90" w:author="Emma Fuller" w:date="2014-05-29T11:33:00Z">
        <w:r w:rsidR="00F63EC4" w:rsidRPr="00A46033">
          <w:rPr>
            <w:rFonts w:ascii="Times New Roman" w:hAnsi="Times New Roman" w:cs="Times New Roman"/>
          </w:rPr>
          <w:t xml:space="preserve">make </w:t>
        </w:r>
      </w:ins>
      <w:r w:rsidRPr="00A46033">
        <w:rPr>
          <w:rFonts w:ascii="Times New Roman" w:hAnsi="Times New Roman" w:cs="Times New Roman"/>
        </w:rPr>
        <w:t xml:space="preserve">our basic integrodifference model analytically intractable. Under threshold harvesting, harvesting pressure </w:t>
      </w:r>
      <w:ins w:id="91" w:author="Emma Fuller" w:date="2014-07-14T07:11:00Z">
        <w:r w:rsidR="001D611A">
          <w:rPr>
            <w:rFonts w:ascii="Times New Roman" w:hAnsi="Times New Roman" w:cs="Times New Roman"/>
          </w:rPr>
          <w:t>is</w:t>
        </w:r>
        <w:r w:rsidR="001D611A" w:rsidRPr="00A46033">
          <w:rPr>
            <w:rFonts w:ascii="Times New Roman" w:hAnsi="Times New Roman" w:cs="Times New Roman"/>
          </w:rPr>
          <w:t xml:space="preserve"> </w:t>
        </w:r>
      </w:ins>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ins w:id="92" w:author="Emma Fuller" w:date="2014-05-29T11:34:00Z">
        <w:r w:rsidR="00F63EC4" w:rsidRPr="00A46033">
          <w:rPr>
            <w:rFonts w:ascii="Times New Roman" w:hAnsi="Times New Roman" w:cs="Times New Roman"/>
          </w:rPr>
          <w:t xml:space="preserve">is </w:t>
        </w:r>
      </w:ins>
      <w:r w:rsidRPr="00A46033">
        <w:rPr>
          <w:rFonts w:ascii="Times New Roman" w:hAnsi="Times New Roman" w:cs="Times New Roman"/>
        </w:rPr>
        <w:t>below the designated threshold, no harvesting occur</w:t>
      </w:r>
      <w:ins w:id="93" w:author="Emma Fuller" w:date="2014-05-29T12:39:00Z">
        <w:r w:rsidR="00C1056F" w:rsidRPr="00A46033">
          <w:rPr>
            <w:rFonts w:ascii="Times New Roman" w:hAnsi="Times New Roman" w:cs="Times New Roman"/>
          </w:rPr>
          <w:t>s</w:t>
        </w:r>
      </w:ins>
      <w:r w:rsidRPr="00A46033">
        <w:rPr>
          <w:rFonts w:ascii="Times New Roman" w:hAnsi="Times New Roman" w:cs="Times New Roman"/>
        </w:rPr>
        <w:t>. If the population exceed</w:t>
      </w:r>
      <w:ins w:id="94" w:author="Emma Fuller" w:date="2014-07-14T07:12:00Z">
        <w:r w:rsidR="001D611A">
          <w:rPr>
            <w:rFonts w:ascii="Times New Roman" w:hAnsi="Times New Roman" w:cs="Times New Roman"/>
          </w:rPr>
          <w:t>s</w:t>
        </w:r>
      </w:ins>
      <w:r w:rsidRPr="00A46033">
        <w:rPr>
          <w:rFonts w:ascii="Times New Roman" w:hAnsi="Times New Roman" w:cs="Times New Roman"/>
        </w:rPr>
        <w:t xml:space="preserve"> the threshold, then all the ‘surplus’ individuals</w:t>
      </w:r>
      <w:ins w:id="95" w:author="Eleanor Brush" w:date="2014-07-14T12:06:00Z">
        <w:r w:rsidR="00342846">
          <w:rPr>
            <w:rFonts w:ascii="Times New Roman" w:hAnsi="Times New Roman" w:cs="Times New Roman"/>
          </w:rPr>
          <w:t xml:space="preserve"> are available to be harvested</w:t>
        </w:r>
      </w:ins>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86CF151"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ins w:id="96" w:author="Emma Fuller" w:date="2014-07-14T07:12:00Z">
        <w:r w:rsidR="001D611A">
          <w:rPr>
            <w:rFonts w:ascii="Times New Roman" w:hAnsi="Times New Roman" w:cs="Times New Roman"/>
          </w:rPr>
          <w:t>is</w:t>
        </w:r>
        <w:r w:rsidR="001D611A" w:rsidRPr="00A46033">
          <w:rPr>
            <w:rFonts w:ascii="Times New Roman" w:hAnsi="Times New Roman" w:cs="Times New Roman"/>
          </w:rPr>
          <w:t xml:space="preserve"> </w:t>
        </w:r>
      </w:ins>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ins w:id="97"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w:t>
      </w:r>
      <w:ins w:id="98" w:author="Eleanor Brush" w:date="2014-07-14T12:06:00Z">
        <w:r w:rsidR="008F21C4">
          <w:rPr>
            <w:rFonts w:ascii="Times New Roman" w:hAnsi="Times New Roman" w:cs="Times New Roman"/>
          </w:rPr>
          <w:t>and</w:t>
        </w:r>
        <w:r w:rsidR="008F21C4" w:rsidRPr="00A46033">
          <w:rPr>
            <w:rFonts w:ascii="Times New Roman" w:hAnsi="Times New Roman" w:cs="Times New Roman"/>
          </w:rPr>
          <w:t xml:space="preserve"> </w:t>
        </w:r>
      </w:ins>
      <w:r w:rsidRPr="00A46033">
        <w:rPr>
          <w:rFonts w:ascii="Times New Roman" w:hAnsi="Times New Roman" w:cs="Times New Roman"/>
        </w:rPr>
        <w:t>their spacing and size differ</w:t>
      </w:r>
      <w:ins w:id="99" w:author="Eleanor Brush" w:date="2014-07-14T12:06:00Z">
        <w:r w:rsidR="008F21C4">
          <w:rPr>
            <w:rFonts w:ascii="Times New Roman" w:hAnsi="Times New Roman" w:cs="Times New Roman"/>
          </w:rPr>
          <w:t xml:space="preserve"> according to which goal is being pursued</w:t>
        </w:r>
      </w:ins>
      <w:r w:rsidRPr="00A46033">
        <w:rPr>
          <w:rFonts w:ascii="Times New Roman" w:hAnsi="Times New Roman" w:cs="Times New Roman"/>
        </w:rPr>
        <w:t xml:space="preserve">. </w:t>
      </w:r>
      <w:ins w:id="100" w:author="M P" w:date="2014-05-22T22:05:00Z">
        <w:r w:rsidR="00FD0D63" w:rsidRPr="00A46033">
          <w:rPr>
            <w:rFonts w:ascii="Times New Roman" w:hAnsi="Times New Roman" w:cs="Times New Roman"/>
          </w:rPr>
          <w:t>Harvest</w:t>
        </w:r>
      </w:ins>
      <w:r w:rsidRPr="00A46033">
        <w:rPr>
          <w:rFonts w:ascii="Times New Roman" w:hAnsi="Times New Roman" w:cs="Times New Roman"/>
        </w:rPr>
        <w:t>-oriented protected areas are often designed such that they maximize adult spillover into harvestable areas by creating many small</w:t>
      </w:r>
      <w:ins w:id="101" w:author="Emma Fuller" w:date="2014-07-14T07:12:00Z">
        <w:r w:rsidR="001D611A">
          <w:rPr>
            <w:rFonts w:ascii="Times New Roman" w:hAnsi="Times New Roman" w:cs="Times New Roman"/>
          </w:rPr>
          <w:t>, closely spaced</w:t>
        </w:r>
      </w:ins>
      <w:r w:rsidRPr="00A46033">
        <w:rPr>
          <w:rFonts w:ascii="Times New Roman" w:hAnsi="Times New Roman" w:cs="Times New Roman"/>
        </w:rPr>
        <w:t xml:space="preserve"> reserves (Hastings and Botsford 2003; Gaylord et al. 2005; Gaines</w:t>
      </w:r>
      <w:ins w:id="102" w:author="Emma Fuller" w:date="2014-05-29T14:52:00Z">
        <w:r w:rsidR="00145F91" w:rsidRPr="00A46033">
          <w:rPr>
            <w:rFonts w:ascii="Times New Roman" w:hAnsi="Times New Roman" w:cs="Times New Roman"/>
          </w:rPr>
          <w:t xml:space="preserve"> </w:t>
        </w:r>
      </w:ins>
      <w:r w:rsidRPr="00A46033">
        <w:rPr>
          <w:rFonts w:ascii="Times New Roman" w:hAnsi="Times New Roman" w:cs="Times New Roman"/>
        </w:rPr>
        <w:t>et al. 2010</w:t>
      </w:r>
      <w:ins w:id="103"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ins w:id="104" w:author="Emma Fuller" w:date="2014-05-29T14:52:00Z">
        <w:r w:rsidR="00145F91" w:rsidRPr="00A46033">
          <w:rPr>
            <w:rFonts w:ascii="Times New Roman" w:hAnsi="Times New Roman" w:cs="Times New Roman"/>
          </w:rPr>
          <w:t xml:space="preserve"> et al.</w:t>
        </w:r>
      </w:ins>
      <w:r w:rsidRPr="00A46033">
        <w:rPr>
          <w:rFonts w:ascii="Times New Roman" w:hAnsi="Times New Roman" w:cs="Times New Roman"/>
        </w:rPr>
        <w:t xml:space="preserve"> 2002). In both harvest-oriented and conservation-oriented protected area networks, 1/3 of the coastline </w:t>
      </w:r>
      <w:ins w:id="105" w:author="Emma Fuller" w:date="2014-05-29T12:40:00Z">
        <w:r w:rsidR="00C1056F" w:rsidRPr="00A46033">
          <w:rPr>
            <w:rFonts w:ascii="Times New Roman" w:hAnsi="Times New Roman" w:cs="Times New Roman"/>
          </w:rPr>
          <w:t xml:space="preserve">is </w:t>
        </w:r>
      </w:ins>
      <w:r w:rsidRPr="00A46033">
        <w:rPr>
          <w:rFonts w:ascii="Times New Roman" w:hAnsi="Times New Roman" w:cs="Times New Roman"/>
        </w:rPr>
        <w:t xml:space="preserve">protected. </w:t>
      </w:r>
      <w:ins w:id="106" w:author="Emma Fuller" w:date="2014-05-29T11:34:00Z">
        <w:r w:rsidR="00F63EC4" w:rsidRPr="00A46033">
          <w:rPr>
            <w:rFonts w:ascii="Times New Roman" w:hAnsi="Times New Roman" w:cs="Times New Roman"/>
          </w:rPr>
          <w:t>With protected areas present we assume that harvesting</w:t>
        </w:r>
      </w:ins>
      <w:ins w:id="107" w:author="Emma Fuller" w:date="2014-05-29T11:36:00Z">
        <w:r w:rsidR="00195706" w:rsidRPr="00A46033">
          <w:rPr>
            <w:rFonts w:ascii="Times New Roman" w:hAnsi="Times New Roman" w:cs="Times New Roman"/>
          </w:rPr>
          <w:t xml:space="preserve"> is shifted to available, unprotected habitat</w:t>
        </w:r>
      </w:ins>
      <w:ins w:id="108" w:author="Emma Fuller" w:date="2014-07-14T07:15:00Z">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460AD5">
          <w:rPr>
            <w:rFonts w:ascii="Times New Roman" w:hAnsi="Times New Roman" w:cs="Times New Roman"/>
          </w:rPr>
          <w:t xml:space="preserve"> (see</w:t>
        </w:r>
      </w:ins>
      <w:ins w:id="109" w:author="Emma Fuller" w:date="2014-07-14T07:16:00Z">
        <w:r w:rsidR="00460AD5">
          <w:rPr>
            <w:rFonts w:ascii="Times New Roman" w:hAnsi="Times New Roman" w:cs="Times New Roman"/>
          </w:rPr>
          <w:t xml:space="preserve"> Appendix</w:t>
        </w:r>
      </w:ins>
      <w:ins w:id="110" w:author="Emma Fuller" w:date="2014-07-14T07:15:00Z">
        <w:r w:rsidR="00460AD5">
          <w:rPr>
            <w:rFonts w:ascii="Times New Roman" w:hAnsi="Times New Roman" w:cs="Times New Roman"/>
          </w:rPr>
          <w:t xml:space="preserve"> A.7 for </w:t>
        </w:r>
      </w:ins>
      <w:ins w:id="111" w:author="Emma Fuller" w:date="2014-07-14T07:16:00Z">
        <w:r w:rsidR="00460AD5">
          <w:rPr>
            <w:rFonts w:ascii="Times New Roman" w:hAnsi="Times New Roman" w:cs="Times New Roman"/>
          </w:rPr>
          <w:t>simulations</w:t>
        </w:r>
      </w:ins>
      <w:ins w:id="112" w:author="Emma Fuller" w:date="2014-07-14T07:15:00Z">
        <w:r w:rsidR="00460AD5">
          <w:rPr>
            <w:rFonts w:ascii="Times New Roman" w:hAnsi="Times New Roman" w:cs="Times New Roman"/>
          </w:rPr>
          <w:t xml:space="preserve"> in which 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ins>
      <w:ins w:id="113" w:author="Emma Fuller" w:date="2014-07-14T07:16:00Z">
        <w:r w:rsidR="00460AD5">
          <w:rPr>
            <w:rFonts w:ascii="Times New Roman" w:hAnsi="Times New Roman" w:cs="Times New Roman"/>
          </w:rPr>
          <w:t>)</w:t>
        </w:r>
      </w:ins>
      <w:ins w:id="114" w:author="Emma Fuller" w:date="2014-05-29T11:36:00Z">
        <w:r w:rsidR="00195706" w:rsidRPr="00A46033">
          <w:rPr>
            <w:rFonts w:ascii="Times New Roman" w:hAnsi="Times New Roman" w:cs="Times New Roman"/>
          </w:rPr>
          <w:t>.</w:t>
        </w:r>
      </w:ins>
      <w:r w:rsidRPr="00A46033">
        <w:rPr>
          <w:rFonts w:ascii="Times New Roman" w:hAnsi="Times New Roman" w:cs="Times New Roman"/>
        </w:rPr>
        <w:t xml:space="preserve"> </w:t>
      </w:r>
    </w:p>
    <w:p w14:paraId="54EC0AE0" w14:textId="4D410746"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ins w:id="115" w:author="Emma Fuller" w:date="2014-05-29T11:42:00Z">
        <w:r w:rsidR="00195706" w:rsidRPr="00A46033">
          <w:rPr>
            <w:rFonts w:ascii="Times New Roman" w:hAnsi="Times New Roman" w:cs="Times New Roman"/>
          </w:rPr>
          <w:t xml:space="preserve"> for</w:t>
        </w:r>
      </w:ins>
      <w:r w:rsidRPr="00A46033">
        <w:rPr>
          <w:rFonts w:ascii="Times New Roman" w:hAnsi="Times New Roman" w:cs="Times New Roman"/>
        </w:rPr>
        <w:t xml:space="preserve"> </w:t>
      </w:r>
      <w:ins w:id="116"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ins w:id="117"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 xml:space="preserve">generations), and finally add a changing climate by moving the viable patch with a certain velocity. After </w:t>
      </w:r>
      <w:ins w:id="118" w:author="Emma Fuller" w:date="2014-05-29T11:39:00Z">
        <w:r w:rsidR="00195706" w:rsidRPr="00A46033">
          <w:rPr>
            <w:rFonts w:ascii="Times New Roman" w:hAnsi="Times New Roman" w:cs="Times New Roman"/>
          </w:rPr>
          <w:t>6000</w:t>
        </w:r>
      </w:ins>
      <w:r w:rsidRPr="00A46033">
        <w:rPr>
          <w:rFonts w:ascii="Times New Roman" w:hAnsi="Times New Roman" w:cs="Times New Roman"/>
        </w:rPr>
        <w:t xml:space="preserve"> generations we calculate equilibrium biomass as the mean biomass of </w:t>
      </w:r>
      <w:ins w:id="119" w:author="Emma Fuller" w:date="2014-05-29T11:39:00Z">
        <w:r w:rsidR="00195706" w:rsidRPr="00A46033">
          <w:rPr>
            <w:rFonts w:ascii="Times New Roman" w:hAnsi="Times New Roman" w:cs="Times New Roman"/>
          </w:rPr>
          <w:t xml:space="preserve">2000 </w:t>
        </w:r>
      </w:ins>
      <w:r w:rsidRPr="00A46033">
        <w:rPr>
          <w:rFonts w:ascii="Times New Roman" w:hAnsi="Times New Roman" w:cs="Times New Roman"/>
        </w:rPr>
        <w:t>additional generations</w:t>
      </w:r>
      <w:ins w:id="120" w:author="Emma Fuller" w:date="2014-05-29T11:39:00Z">
        <w:r w:rsidR="00195706" w:rsidRPr="00A46033">
          <w:rPr>
            <w:rFonts w:ascii="Times New Roman" w:hAnsi="Times New Roman" w:cs="Times New Roman"/>
          </w:rPr>
          <w:t>.</w:t>
        </w:r>
      </w:ins>
      <w:ins w:id="121" w:author="Emma Fuller" w:date="2014-05-29T11:40:00Z">
        <w:r w:rsidR="00195706" w:rsidRPr="00A46033">
          <w:rPr>
            <w:rFonts w:ascii="Times New Roman" w:hAnsi="Times New Roman" w:cs="Times New Roman"/>
          </w:rPr>
          <w:t xml:space="preserve"> Implementing protected areas makes the population abundance cycle, </w:t>
        </w:r>
      </w:ins>
      <w:ins w:id="122" w:author="Eleanor Brush" w:date="2014-07-14T12:07:00Z">
        <w:r w:rsidR="00E52E3A">
          <w:rPr>
            <w:rFonts w:ascii="Times New Roman" w:hAnsi="Times New Roman" w:cs="Times New Roman"/>
          </w:rPr>
          <w:t xml:space="preserve">but </w:t>
        </w:r>
      </w:ins>
      <w:ins w:id="123" w:author="Emma Fuller" w:date="2014-05-29T11:41:00Z">
        <w:r w:rsidR="00195706" w:rsidRPr="00A46033">
          <w:rPr>
            <w:rFonts w:ascii="Times New Roman" w:hAnsi="Times New Roman" w:cs="Times New Roman"/>
          </w:rPr>
          <w:t>averaging</w:t>
        </w:r>
      </w:ins>
      <w:ins w:id="124" w:author="Emma Fuller" w:date="2014-05-29T11:40:00Z">
        <w:r w:rsidR="00195706" w:rsidRPr="00A46033">
          <w:rPr>
            <w:rFonts w:ascii="Times New Roman" w:hAnsi="Times New Roman" w:cs="Times New Roman"/>
          </w:rPr>
          <w:t xml:space="preserve"> </w:t>
        </w:r>
      </w:ins>
      <w:ins w:id="125" w:author="Emma Fuller" w:date="2014-05-29T11:41:00Z">
        <w:r w:rsidR="00195706" w:rsidRPr="00A46033">
          <w:rPr>
            <w:rFonts w:ascii="Times New Roman" w:hAnsi="Times New Roman" w:cs="Times New Roman"/>
          </w:rPr>
          <w:t xml:space="preserve">over 2000 generations is sufficient to erase </w:t>
        </w:r>
      </w:ins>
      <w:ins w:id="126" w:author="Eleanor Brush" w:date="2014-07-14T12:07:00Z">
        <w:r w:rsidR="00E4601A">
          <w:rPr>
            <w:rFonts w:ascii="Times New Roman" w:hAnsi="Times New Roman" w:cs="Times New Roman"/>
          </w:rPr>
          <w:t xml:space="preserve">the </w:t>
        </w:r>
      </w:ins>
      <w:ins w:id="127" w:author="Emma Fuller" w:date="2014-05-29T11:41:00Z">
        <w:r w:rsidR="00195706" w:rsidRPr="00A46033">
          <w:rPr>
            <w:rFonts w:ascii="Times New Roman" w:hAnsi="Times New Roman" w:cs="Times New Roman"/>
          </w:rPr>
          <w:t xml:space="preserve">effects of periodicity in </w:t>
        </w:r>
      </w:ins>
      <w:ins w:id="128" w:author="Eleanor Brush" w:date="2014-07-14T12:07:00Z">
        <w:r w:rsidR="00E4601A">
          <w:rPr>
            <w:rFonts w:ascii="Times New Roman" w:hAnsi="Times New Roman" w:cs="Times New Roman"/>
          </w:rPr>
          <w:t xml:space="preserve">our </w:t>
        </w:r>
      </w:ins>
      <w:ins w:id="129" w:author="Emma Fuller" w:date="2014-05-29T11:41:00Z">
        <w:r w:rsidR="00195706" w:rsidRPr="00A46033">
          <w:rPr>
            <w:rFonts w:ascii="Times New Roman" w:hAnsi="Times New Roman" w:cs="Times New Roman"/>
          </w:rPr>
          <w:t>results.</w:t>
        </w:r>
      </w:ins>
      <w:ins w:id="130" w:author="Emma Fuller" w:date="2014-05-29T11:39:00Z">
        <w:r w:rsidR="00195706" w:rsidRPr="00A46033">
          <w:rPr>
            <w:rFonts w:ascii="Times New Roman" w:hAnsi="Times New Roman" w:cs="Times New Roman"/>
          </w:rPr>
          <w:t xml:space="preserve"> If </w:t>
        </w:r>
      </w:ins>
      <w:ins w:id="131" w:author="Emma Fuller" w:date="2014-05-29T11:40:00Z">
        <w:r w:rsidR="00195706" w:rsidRPr="00A46033">
          <w:rPr>
            <w:rFonts w:ascii="Times New Roman" w:hAnsi="Times New Roman" w:cs="Times New Roman"/>
          </w:rPr>
          <w:t xml:space="preserve">population abundance declines below 0.001, the population is considered extinct (i.e. abundance is 0). </w:t>
        </w:r>
      </w:ins>
      <w:r w:rsidRPr="00A46033">
        <w:rPr>
          <w:rFonts w:ascii="Times New Roman" w:hAnsi="Times New Roman" w:cs="Times New Roman"/>
        </w:rPr>
        <w:t xml:space="preserve">For all simulations, we use a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oMath>
      <w:r w:rsidRPr="00A46033">
        <w:rPr>
          <w:rFonts w:ascii="Times New Roman" w:eastAsiaTheme="minorEastAsia" w:hAnsi="Times New Roman" w:cs="Times New Roman"/>
        </w:rPr>
        <w:t xml:space="preserve">, which is a commonly </w:t>
      </w:r>
      <w:r w:rsidRPr="00A46033">
        <w:rPr>
          <w:rFonts w:ascii="Times New Roman" w:hAnsi="Times New Roman" w:cs="Times New Roman"/>
        </w:rPr>
        <w:t>used model of marine larval dispersal (Botsford et al. 2001)</w:t>
      </w:r>
      <w:ins w:id="132" w:author="Eleanor Brush" w:date="2014-07-14T12:07:00Z">
        <w:r w:rsidR="009F15AE">
          <w:rPr>
            <w:rFonts w:ascii="Times New Roman" w:hAnsi="Times New Roman" w:cs="Times New Roman"/>
          </w:rPr>
          <w:t xml:space="preserve"> and which</w:t>
        </w:r>
      </w:ins>
      <w:r w:rsidRPr="00A46033">
        <w:rPr>
          <w:rFonts w:ascii="Times New Roman" w:hAnsi="Times New Roman" w:cs="Times New Roman"/>
        </w:rPr>
        <w:t xml:space="preserve"> is not amenable to the analytical methods we use above. </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33"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34" w:name="interactions-between-stressors"/>
      <w:bookmarkEnd w:id="133"/>
      <w:r w:rsidRPr="00A46033">
        <w:rPr>
          <w:rFonts w:ascii="Times New Roman" w:hAnsi="Times New Roman" w:cs="Times New Roman"/>
          <w:color w:val="auto"/>
          <w:sz w:val="28"/>
        </w:rPr>
        <w:t>Persistence with Harvesting and Climate Velocity</w:t>
      </w:r>
    </w:p>
    <w:bookmarkEnd w:id="134"/>
    <w:p w14:paraId="0F0931F7" w14:textId="7BA8B906" w:rsidR="00CC0607" w:rsidRPr="00A46033" w:rsidRDefault="00CC0607" w:rsidP="00CC0607">
      <w:pPr>
        <w:spacing w:line="480" w:lineRule="auto"/>
        <w:rPr>
          <w:ins w:id="135" w:author="M P" w:date="2014-05-22T11:46:00Z"/>
          <w:rFonts w:ascii="Times New Roman" w:hAnsi="Times New Roman" w:cs="Times New Roman"/>
        </w:rPr>
      </w:pPr>
      <w:ins w:id="136" w:author="M P" w:date="2014-05-22T11:46:00Z">
        <w:r w:rsidRPr="00A46033">
          <w:rPr>
            <w:rFonts w:ascii="Times New Roman" w:hAnsi="Times New Roman" w:cs="Times New Roman"/>
          </w:rPr>
          <w:t xml:space="preserve">We begin by examining the critical rates of harvesting and climate velocity, i.e., those rates sufficient to drive a population extinct. As would be expected, we find that the critical rate of each stressor is lower if </w:t>
        </w:r>
      </w:ins>
      <w:ins w:id="137" w:author="M P" w:date="2014-05-22T11:58:00Z">
        <w:r w:rsidR="006834F1" w:rsidRPr="00A46033">
          <w:rPr>
            <w:rFonts w:ascii="Times New Roman" w:hAnsi="Times New Roman" w:cs="Times New Roman"/>
          </w:rPr>
          <w:t>a</w:t>
        </w:r>
      </w:ins>
      <w:ins w:id="138" w:author="M P" w:date="2014-05-22T11:46:00Z">
        <w:r w:rsidRPr="00A46033">
          <w:rPr>
            <w:rFonts w:ascii="Times New Roman" w:hAnsi="Times New Roman" w:cs="Times New Roman"/>
          </w:rPr>
          <w:t xml:space="preserve"> population faces higher intensities of the other stressor (</w:t>
        </w:r>
      </w:ins>
      <w:ins w:id="139" w:author="M P" w:date="2014-05-22T11:48:00Z">
        <w:r w:rsidRPr="00A46033">
          <w:rPr>
            <w:rFonts w:ascii="Times New Roman" w:hAnsi="Times New Roman" w:cs="Times New Roman"/>
          </w:rPr>
          <w:t xml:space="preserve">downward curving lines in </w:t>
        </w:r>
      </w:ins>
      <w:ins w:id="140" w:author="M P" w:date="2014-05-22T11:46:00Z">
        <w:r w:rsidRPr="00A46033">
          <w:rPr>
            <w:rFonts w:ascii="Times New Roman" w:hAnsi="Times New Roman" w:cs="Times New Roman"/>
          </w:rPr>
          <w:t>Fig</w:t>
        </w:r>
      </w:ins>
      <w:ins w:id="141" w:author="Emma Fuller" w:date="2014-06-12T09:24:00Z">
        <w:r w:rsidR="00C70895" w:rsidRPr="00A46033">
          <w:rPr>
            <w:rFonts w:ascii="Times New Roman" w:hAnsi="Times New Roman" w:cs="Times New Roman"/>
          </w:rPr>
          <w:t>ure</w:t>
        </w:r>
      </w:ins>
      <w:ins w:id="142" w:author="M P" w:date="2014-05-22T11:46:00Z">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ins>
    </w:p>
    <w:p w14:paraId="6A205A25" w14:textId="09BA5B65" w:rsidR="00F240E3" w:rsidRPr="00A46033" w:rsidRDefault="006834F1" w:rsidP="00F240E3">
      <w:pPr>
        <w:spacing w:line="480" w:lineRule="auto"/>
        <w:rPr>
          <w:rFonts w:ascii="Times New Roman" w:hAnsi="Times New Roman" w:cs="Times New Roman"/>
        </w:rPr>
      </w:pPr>
      <w:ins w:id="143" w:author="M P" w:date="2014-05-22T11:58:00Z">
        <w:r w:rsidRPr="00A46033">
          <w:rPr>
            <w:rFonts w:ascii="Times New Roman" w:hAnsi="Times New Roman" w:cs="Times New Roman"/>
          </w:rPr>
          <w:t>We</w:t>
        </w:r>
      </w:ins>
      <w:ins w:id="144" w:author="M P" w:date="2014-05-22T12:00:00Z">
        <w:r w:rsidR="0086336F" w:rsidRPr="00A46033">
          <w:rPr>
            <w:rFonts w:ascii="Times New Roman" w:hAnsi="Times New Roman" w:cs="Times New Roman"/>
          </w:rPr>
          <w:t xml:space="preserve"> also examine the sensitivity of critical rates to growth and dispersal. </w:t>
        </w:r>
      </w:ins>
      <w:r w:rsidR="00F240E3" w:rsidRPr="00A46033">
        <w:rPr>
          <w:rFonts w:ascii="Times New Roman" w:hAnsi="Times New Roman" w:cs="Times New Roman"/>
        </w:rPr>
        <w:t>I</w:t>
      </w:r>
      <w:ins w:id="145" w:author="M P" w:date="2014-05-22T11:48:00Z">
        <w:r w:rsidR="00CC0607" w:rsidRPr="00A46033">
          <w:rPr>
            <w:rFonts w:ascii="Times New Roman" w:hAnsi="Times New Roman" w:cs="Times New Roman"/>
          </w:rPr>
          <w:t>n our model, i</w:t>
        </w:r>
      </w:ins>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ins w:id="146" w:author="M P" w:date="2014-05-22T11:47:00Z">
        <w:r w:rsidR="00CC0607" w:rsidRPr="00A46033">
          <w:rPr>
            <w:rFonts w:ascii="Times New Roman" w:hAnsi="Times New Roman" w:cs="Times New Roman"/>
          </w:rPr>
          <w:t xml:space="preserve">stressors </w:t>
        </w:r>
      </w:ins>
      <w:r w:rsidR="00F240E3" w:rsidRPr="00A46033">
        <w:rPr>
          <w:rFonts w:ascii="Times New Roman" w:hAnsi="Times New Roman" w:cs="Times New Roman"/>
        </w:rPr>
        <w:t>(</w:t>
      </w:r>
      <w:ins w:id="147" w:author="M P" w:date="2014-05-22T11:48:00Z">
        <w:r w:rsidR="00CC0607" w:rsidRPr="00A46033">
          <w:rPr>
            <w:rFonts w:ascii="Times New Roman" w:hAnsi="Times New Roman" w:cs="Times New Roman"/>
          </w:rPr>
          <w:t xml:space="preserve">compare lines with different shading in </w:t>
        </w:r>
      </w:ins>
      <w:r w:rsidR="00F240E3" w:rsidRPr="00A46033">
        <w:rPr>
          <w:rFonts w:ascii="Times New Roman" w:hAnsi="Times New Roman" w:cs="Times New Roman"/>
        </w:rPr>
        <w:t>Fig</w:t>
      </w:r>
      <w:ins w:id="148" w:author="Emma Fuller" w:date="2014-06-12T09:24:00Z">
        <w:r w:rsidR="000469D6" w:rsidRPr="00A46033">
          <w:rPr>
            <w:rFonts w:ascii="Times New Roman" w:hAnsi="Times New Roman" w:cs="Times New Roman"/>
          </w:rPr>
          <w:t>ure</w:t>
        </w:r>
      </w:ins>
      <w:r w:rsidR="00F240E3" w:rsidRPr="00A46033">
        <w:rPr>
          <w:rFonts w:ascii="Times New Roman" w:hAnsi="Times New Roman" w:cs="Times New Roman"/>
        </w:rPr>
        <w:t xml:space="preserve"> 1). However, whether or not dispersing farther is better depends on how quickly the environment is shifting</w:t>
      </w:r>
      <w:ins w:id="149" w:author="M P" w:date="2014-05-22T11:49:00Z">
        <w:r w:rsidR="00CC0607" w:rsidRPr="00A46033">
          <w:rPr>
            <w:rFonts w:ascii="Times New Roman" w:hAnsi="Times New Roman" w:cs="Times New Roman"/>
          </w:rPr>
          <w:t xml:space="preserve"> (compare solid and dashed lines in Fig</w:t>
        </w:r>
      </w:ins>
      <w:ins w:id="150" w:author="Emma Fuller" w:date="2014-06-12T09:24:00Z">
        <w:r w:rsidR="000469D6" w:rsidRPr="00A46033">
          <w:rPr>
            <w:rFonts w:ascii="Times New Roman" w:hAnsi="Times New Roman" w:cs="Times New Roman"/>
          </w:rPr>
          <w:t>ure</w:t>
        </w:r>
      </w:ins>
      <w:ins w:id="151" w:author="M P" w:date="2014-05-22T11:49:00Z">
        <w:r w:rsidR="00CC0607" w:rsidRPr="00A46033">
          <w:rPr>
            <w:rFonts w:ascii="Times New Roman" w:hAnsi="Times New Roman" w:cs="Times New Roman"/>
          </w:rPr>
          <w:t xml:space="preserve"> 1)</w:t>
        </w:r>
      </w:ins>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ins w:id="152" w:author="M P" w:date="2014-05-22T11:50:00Z">
        <w:r w:rsidR="00CC0607" w:rsidRPr="00A46033">
          <w:rPr>
            <w:rFonts w:ascii="Times New Roman" w:hAnsi="Times New Roman" w:cs="Times New Roman"/>
          </w:rPr>
          <w:t>results in too</w:t>
        </w:r>
      </w:ins>
      <w:r w:rsidR="00F240E3" w:rsidRPr="00A46033">
        <w:rPr>
          <w:rFonts w:ascii="Times New Roman" w:hAnsi="Times New Roman" w:cs="Times New Roman"/>
        </w:rPr>
        <w:t xml:space="preserve"> many larvae dispers</w:t>
      </w:r>
      <w:ins w:id="153" w:author="M P" w:date="2014-05-22T11:51:00Z">
        <w:r w:rsidR="00CC0607" w:rsidRPr="00A46033">
          <w:rPr>
            <w:rFonts w:ascii="Times New Roman" w:hAnsi="Times New Roman" w:cs="Times New Roman"/>
          </w:rPr>
          <w:t xml:space="preserve">ing off </w:t>
        </w:r>
      </w:ins>
      <w:r w:rsidR="00F240E3" w:rsidRPr="00A46033">
        <w:rPr>
          <w:rFonts w:ascii="Times New Roman" w:hAnsi="Times New Roman" w:cs="Times New Roman"/>
        </w:rPr>
        <w:t xml:space="preserve">the viable patch. When the environment is shifting quickly, on the other hand, populations with wider dispersal kernels </w:t>
      </w:r>
      <w:ins w:id="154" w:author="M P" w:date="2014-05-22T11:54:00Z">
        <w:r w:rsidR="00CC0607" w:rsidRPr="00A46033">
          <w:rPr>
            <w:rFonts w:ascii="Times New Roman" w:hAnsi="Times New Roman" w:cs="Times New Roman"/>
          </w:rPr>
          <w:t>can better withstand</w:t>
        </w:r>
      </w:ins>
      <w:r w:rsidR="00F240E3" w:rsidRPr="00A46033">
        <w:rPr>
          <w:rFonts w:ascii="Times New Roman" w:hAnsi="Times New Roman" w:cs="Times New Roman"/>
        </w:rPr>
        <w:t xml:space="preserve"> harvesting because </w:t>
      </w:r>
      <w:ins w:id="155" w:author="M P" w:date="2014-05-22T11:53:00Z">
        <w:r w:rsidR="00CC0607" w:rsidRPr="00A46033">
          <w:rPr>
            <w:rFonts w:ascii="Times New Roman" w:hAnsi="Times New Roman" w:cs="Times New Roman"/>
          </w:rPr>
          <w:t xml:space="preserve">larvae dispersing long distances </w:t>
        </w:r>
      </w:ins>
      <w:ins w:id="156" w:author="M P" w:date="2014-05-22T11:54:00Z">
        <w:r w:rsidR="00CC0607" w:rsidRPr="00A46033">
          <w:rPr>
            <w:rFonts w:ascii="Times New Roman" w:hAnsi="Times New Roman" w:cs="Times New Roman"/>
          </w:rPr>
          <w:t>more effectively</w:t>
        </w:r>
      </w:ins>
      <w:ins w:id="157" w:author="M P" w:date="2014-05-22T11:53:00Z">
        <w:r w:rsidR="00CC0607" w:rsidRPr="00A46033">
          <w:rPr>
            <w:rFonts w:ascii="Times New Roman" w:hAnsi="Times New Roman" w:cs="Times New Roman"/>
          </w:rPr>
          <w:t xml:space="preserve"> colonize the</w:t>
        </w:r>
      </w:ins>
      <w:ins w:id="158" w:author="M P" w:date="2014-05-22T11:52:00Z">
        <w:r w:rsidR="00CC0607" w:rsidRPr="00A46033">
          <w:rPr>
            <w:rFonts w:ascii="Times New Roman" w:hAnsi="Times New Roman" w:cs="Times New Roman"/>
          </w:rPr>
          <w:t xml:space="preserve"> habitat </w:t>
        </w:r>
      </w:ins>
      <w:ins w:id="159" w:author="M P" w:date="2014-05-22T11:53:00Z">
        <w:r w:rsidR="00CC0607" w:rsidRPr="00A46033">
          <w:rPr>
            <w:rFonts w:ascii="Times New Roman" w:hAnsi="Times New Roman" w:cs="Times New Roman"/>
          </w:rPr>
          <w:t xml:space="preserve">patch that will be viable </w:t>
        </w:r>
      </w:ins>
      <w:ins w:id="160" w:author="M P" w:date="2014-05-22T11:54:00Z">
        <w:r w:rsidR="00CC0607" w:rsidRPr="00A46033">
          <w:rPr>
            <w:rFonts w:ascii="Times New Roman" w:hAnsi="Times New Roman" w:cs="Times New Roman"/>
          </w:rPr>
          <w:t>in</w:t>
        </w:r>
      </w:ins>
      <w:ins w:id="161" w:author="M P" w:date="2014-05-22T11:52:00Z">
        <w:r w:rsidR="00CC0607" w:rsidRPr="00A46033">
          <w:rPr>
            <w:rFonts w:ascii="Times New Roman" w:hAnsi="Times New Roman" w:cs="Times New Roman"/>
          </w:rPr>
          <w:t xml:space="preserve"> </w:t>
        </w:r>
      </w:ins>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000F055A" w14:textId="33044A36" w:rsidR="006834F1" w:rsidRPr="00A46033" w:rsidRDefault="006834F1" w:rsidP="006834F1">
      <w:pPr>
        <w:spacing w:line="480" w:lineRule="auto"/>
        <w:rPr>
          <w:ins w:id="162" w:author="M P" w:date="2014-05-22T11:59:00Z"/>
          <w:rFonts w:ascii="Times New Roman" w:hAnsi="Times New Roman" w:cs="Times New Roman"/>
        </w:rPr>
      </w:pPr>
      <w:ins w:id="163" w:author="M P" w:date="2014-05-22T11:59:00Z">
        <w:r w:rsidRPr="00A46033">
          <w:rPr>
            <w:rFonts w:ascii="Times New Roman" w:hAnsi="Times New Roman" w:cs="Times New Roman"/>
          </w:rPr>
          <w:t xml:space="preserve">It is also important to ask how </w:t>
        </w:r>
      </w:ins>
      <w:ins w:id="164" w:author="M P" w:date="2014-05-22T12:05:00Z">
        <w:r w:rsidR="002332E0" w:rsidRPr="00A46033">
          <w:rPr>
            <w:rFonts w:ascii="Times New Roman" w:hAnsi="Times New Roman" w:cs="Times New Roman"/>
          </w:rPr>
          <w:t>a</w:t>
        </w:r>
      </w:ins>
      <w:ins w:id="165" w:author="M P" w:date="2014-05-22T11:59:00Z">
        <w:r w:rsidRPr="00A46033">
          <w:rPr>
            <w:rFonts w:ascii="Times New Roman" w:hAnsi="Times New Roman" w:cs="Times New Roman"/>
          </w:rPr>
          <w:t xml:space="preserve"> population responds to </w:t>
        </w:r>
      </w:ins>
      <w:ins w:id="166" w:author="M P" w:date="2014-05-22T12:05:00Z">
        <w:r w:rsidR="002332E0" w:rsidRPr="00A46033">
          <w:rPr>
            <w:rFonts w:ascii="Times New Roman" w:hAnsi="Times New Roman" w:cs="Times New Roman"/>
          </w:rPr>
          <w:t xml:space="preserve">moderate </w:t>
        </w:r>
      </w:ins>
      <w:ins w:id="167" w:author="M P" w:date="2014-05-22T11:59:00Z">
        <w:r w:rsidRPr="00A46033">
          <w:rPr>
            <w:rFonts w:ascii="Times New Roman" w:hAnsi="Times New Roman" w:cs="Times New Roman"/>
          </w:rPr>
          <w:t>cumulative impacts</w:t>
        </w:r>
      </w:ins>
      <w:ins w:id="168" w:author="M P" w:date="2014-05-22T12:00:00Z">
        <w:r w:rsidR="0086336F" w:rsidRPr="00A46033">
          <w:rPr>
            <w:rFonts w:ascii="Times New Roman" w:hAnsi="Times New Roman" w:cs="Times New Roman"/>
          </w:rPr>
          <w:t xml:space="preserve"> </w:t>
        </w:r>
      </w:ins>
      <w:ins w:id="169" w:author="M P" w:date="2014-05-22T12:05:00Z">
        <w:r w:rsidR="002332E0" w:rsidRPr="00A46033">
          <w:rPr>
            <w:rFonts w:ascii="Times New Roman" w:hAnsi="Times New Roman" w:cs="Times New Roman"/>
          </w:rPr>
          <w:t>that are insufficient to drive it</w:t>
        </w:r>
      </w:ins>
      <w:ins w:id="170" w:author="M P" w:date="2014-05-22T11:59:00Z">
        <w:r w:rsidRPr="00A46033">
          <w:rPr>
            <w:rFonts w:ascii="Times New Roman" w:hAnsi="Times New Roman" w:cs="Times New Roman"/>
          </w:rPr>
          <w:t xml:space="preserve"> extinct. Whenever climate velocity or harvesting pressure exceed</w:t>
        </w:r>
      </w:ins>
      <w:ins w:id="171" w:author="M P" w:date="2014-05-22T12:05:00Z">
        <w:r w:rsidR="002332E0" w:rsidRPr="00A46033">
          <w:rPr>
            <w:rFonts w:ascii="Times New Roman" w:hAnsi="Times New Roman" w:cs="Times New Roman"/>
          </w:rPr>
          <w:t>s</w:t>
        </w:r>
      </w:ins>
      <w:ins w:id="172" w:author="M P" w:date="2014-05-22T11:59:00Z">
        <w:r w:rsidR="002332E0" w:rsidRPr="00A46033">
          <w:rPr>
            <w:rFonts w:ascii="Times New Roman" w:hAnsi="Times New Roman" w:cs="Times New Roman"/>
          </w:rPr>
          <w:t xml:space="preserve"> their critical rate</w:t>
        </w:r>
        <w:r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Pr="00A46033">
          <w:rPr>
            <w:rFonts w:ascii="Times New Roman" w:eastAsiaTheme="minorEastAsia" w:hAnsi="Times New Roman" w:cs="Times New Roman"/>
          </w:rPr>
          <w:t xml:space="preserve"> (the definition of the critical rate)</w:t>
        </w:r>
        <w:r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ins>
      <w:ins w:id="173" w:author="Emma Fuller" w:date="2014-06-12T09:20:00Z">
        <w:r w:rsidR="00D16B53" w:rsidRPr="00A46033">
          <w:rPr>
            <w:rFonts w:ascii="Times New Roman" w:hAnsi="Times New Roman" w:cs="Times New Roman"/>
          </w:rPr>
          <w:t>2a</w:t>
        </w:r>
      </w:ins>
      <w:ins w:id="174" w:author="M P" w:date="2014-05-22T11:59:00Z">
        <w:r w:rsidRPr="00A46033">
          <w:rPr>
            <w:rFonts w:ascii="Times New Roman" w:hAnsi="Times New Roman" w:cs="Times New Roman"/>
          </w:rPr>
          <w:t xml:space="preserve">). </w:t>
        </w:r>
      </w:ins>
    </w:p>
    <w:p w14:paraId="0AB65323" w14:textId="293CDA2E" w:rsidR="00F240E3" w:rsidRPr="00A46033" w:rsidRDefault="00BF5D2B" w:rsidP="00F240E3">
      <w:pPr>
        <w:spacing w:line="480" w:lineRule="auto"/>
        <w:rPr>
          <w:rFonts w:ascii="Times New Roman" w:hAnsi="Times New Roman" w:cs="Times New Roman"/>
        </w:rPr>
      </w:pPr>
      <w:ins w:id="175" w:author="M P" w:date="2014-05-22T12:07:00Z">
        <w:r w:rsidRPr="00A46033">
          <w:rPr>
            <w:rFonts w:ascii="Times New Roman" w:hAnsi="Times New Roman" w:cs="Times New Roman"/>
          </w:rPr>
          <w:t>W</w:t>
        </w:r>
      </w:ins>
      <w:ins w:id="176" w:author="Emma Fuller" w:date="2014-05-29T12:42:00Z">
        <w:r w:rsidR="00C1056F" w:rsidRPr="00A46033">
          <w:rPr>
            <w:rFonts w:ascii="Times New Roman" w:hAnsi="Times New Roman" w:cs="Times New Roman"/>
          </w:rPr>
          <w:t>hen we</w:t>
        </w:r>
      </w:ins>
      <w:ins w:id="177" w:author="M P" w:date="2014-05-22T12:07:00Z">
        <w:r w:rsidRPr="00A46033">
          <w:rPr>
            <w:rFonts w:ascii="Times New Roman" w:hAnsi="Times New Roman" w:cs="Times New Roman"/>
          </w:rPr>
          <w:t xml:space="preserve"> compare the cumulative impacts of the stressors to the sum of each stressor individually </w:t>
        </w:r>
      </w:ins>
      <w:ins w:id="178" w:author="Emma Fuller" w:date="2014-05-29T12:42:00Z">
        <w:r w:rsidR="00C1056F" w:rsidRPr="00A46033">
          <w:rPr>
            <w:rFonts w:ascii="Times New Roman" w:hAnsi="Times New Roman" w:cs="Times New Roman"/>
          </w:rPr>
          <w:t>we</w:t>
        </w:r>
      </w:ins>
      <w:ins w:id="179" w:author="M P" w:date="2014-05-22T12:07:00Z">
        <w:r w:rsidRPr="00A46033">
          <w:rPr>
            <w:rFonts w:ascii="Times New Roman" w:hAnsi="Times New Roman" w:cs="Times New Roman"/>
          </w:rPr>
          <w:t xml:space="preserve"> </w:t>
        </w:r>
      </w:ins>
      <w:ins w:id="180" w:author="Emma Fuller" w:date="2014-05-29T11:47:00Z">
        <w:r w:rsidR="00127B14" w:rsidRPr="00A46033">
          <w:rPr>
            <w:rFonts w:ascii="Times New Roman" w:hAnsi="Times New Roman" w:cs="Times New Roman"/>
          </w:rPr>
          <w:t xml:space="preserve">find </w:t>
        </w:r>
      </w:ins>
      <w:r w:rsidR="00F240E3" w:rsidRPr="00A46033">
        <w:rPr>
          <w:rFonts w:ascii="Times New Roman" w:hAnsi="Times New Roman" w:cs="Times New Roman"/>
        </w:rPr>
        <w:t>low levels of positive synergy between the two stressors</w:t>
      </w:r>
      <w:ins w:id="181" w:author="M P" w:date="2014-05-22T12:09:00Z">
        <w:r w:rsidRPr="00A46033">
          <w:rPr>
            <w:rFonts w:ascii="Times New Roman" w:hAnsi="Times New Roman" w:cs="Times New Roman"/>
          </w:rPr>
          <w:t xml:space="preserve"> </w:t>
        </w:r>
      </w:ins>
      <w:r w:rsidR="00F240E3" w:rsidRPr="00A46033">
        <w:rPr>
          <w:rFonts w:ascii="Times New Roman" w:hAnsi="Times New Roman" w:cs="Times New Roman"/>
        </w:rPr>
        <w:t>(Fig</w:t>
      </w:r>
      <w:ins w:id="182" w:author="Emma Fuller" w:date="2014-06-12T09:25:00Z">
        <w:r w:rsidR="00DD0456" w:rsidRPr="00A46033">
          <w:rPr>
            <w:rFonts w:ascii="Times New Roman" w:hAnsi="Times New Roman" w:cs="Times New Roman"/>
          </w:rPr>
          <w:t>ure</w:t>
        </w:r>
      </w:ins>
      <w:r w:rsidR="00F240E3" w:rsidRPr="00A46033">
        <w:rPr>
          <w:rFonts w:ascii="Times New Roman" w:hAnsi="Times New Roman" w:cs="Times New Roman"/>
        </w:rPr>
        <w:t xml:space="preserve"> 2</w:t>
      </w:r>
      <w:ins w:id="183" w:author="Emma Fuller" w:date="2014-06-12T09:20:00Z">
        <w:r w:rsidR="00D16B53" w:rsidRPr="00A46033">
          <w:rPr>
            <w:rFonts w:ascii="Times New Roman" w:hAnsi="Times New Roman" w:cs="Times New Roman"/>
          </w:rPr>
          <w:t>b</w:t>
        </w:r>
      </w:ins>
      <w:r w:rsidR="00F240E3" w:rsidRPr="00A46033">
        <w:rPr>
          <w:rFonts w:ascii="Times New Roman" w:hAnsi="Times New Roman" w:cs="Times New Roman"/>
        </w:rPr>
        <w:t xml:space="preserve">). </w:t>
      </w:r>
      <w:r w:rsidRPr="00A46033">
        <w:rPr>
          <w:rFonts w:ascii="Times New Roman" w:hAnsi="Times New Roman" w:cs="Times New Roman"/>
        </w:rPr>
        <w:t xml:space="preserve">The stressors </w:t>
      </w:r>
      <w:ins w:id="184" w:author="M P" w:date="2014-05-22T12:12:00Z">
        <w:r w:rsidRPr="00A46033">
          <w:rPr>
            <w:rFonts w:ascii="Times New Roman" w:hAnsi="Times New Roman" w:cs="Times New Roman"/>
          </w:rPr>
          <w:t>display a synergistic interaction</w:t>
        </w:r>
      </w:ins>
      <w:r w:rsidRPr="00A46033">
        <w:rPr>
          <w:rFonts w:ascii="Times New Roman" w:hAnsi="Times New Roman" w:cs="Times New Roman"/>
        </w:rPr>
        <w:t xml:space="preserve"> most strongly at high harvest and climate velocity rates, </w:t>
      </w:r>
      <w:ins w:id="185" w:author="M P" w:date="2014-05-22T12:13:00Z">
        <w:r w:rsidRPr="00A46033">
          <w:rPr>
            <w:rFonts w:ascii="Times New Roman" w:hAnsi="Times New Roman" w:cs="Times New Roman"/>
          </w:rPr>
          <w:t>close to where they would</w:t>
        </w:r>
      </w:ins>
      <w:r w:rsidRPr="00A46033">
        <w:rPr>
          <w:rFonts w:ascii="Times New Roman" w:hAnsi="Times New Roman" w:cs="Times New Roman"/>
        </w:rPr>
        <w:t xml:space="preserve"> drive the population extinct. </w:t>
      </w:r>
      <w:ins w:id="186" w:author="M P" w:date="2014-05-22T12:14:00Z">
        <w:r w:rsidRPr="00A46033">
          <w:rPr>
            <w:rFonts w:ascii="Times New Roman" w:hAnsi="Times New Roman" w:cs="Times New Roman"/>
          </w:rPr>
          <w:t>As a note, p</w:t>
        </w:r>
      </w:ins>
      <w:r w:rsidR="00F240E3" w:rsidRPr="00A46033">
        <w:rPr>
          <w:rFonts w:ascii="Times New Roman" w:hAnsi="Times New Roman" w:cs="Times New Roman"/>
        </w:rPr>
        <w:t xml:space="preserve">ositive synergy </w:t>
      </w:r>
      <w:ins w:id="187" w:author="M P" w:date="2014-05-22T12:14:00Z">
        <w:r w:rsidRPr="00A46033">
          <w:rPr>
            <w:rFonts w:ascii="Times New Roman" w:hAnsi="Times New Roman" w:cs="Times New Roman"/>
          </w:rPr>
          <w:t xml:space="preserve">indicates that </w:t>
        </w:r>
      </w:ins>
      <w:ins w:id="188" w:author="M P" w:date="2014-05-22T12:10:00Z">
        <w:r w:rsidRPr="00A46033">
          <w:rPr>
            <w:rFonts w:ascii="Times New Roman" w:hAnsi="Times New Roman" w:cs="Times New Roman"/>
          </w:rPr>
          <w:t>cumulative impacts cause the</w:t>
        </w:r>
      </w:ins>
      <w:r w:rsidR="00F240E3" w:rsidRPr="00A46033">
        <w:rPr>
          <w:rFonts w:ascii="Times New Roman" w:hAnsi="Times New Roman" w:cs="Times New Roman"/>
        </w:rPr>
        <w:t xml:space="preserve"> population </w:t>
      </w:r>
      <w:ins w:id="189" w:author="M P" w:date="2014-05-22T12:10:00Z">
        <w:r w:rsidRPr="00A46033">
          <w:rPr>
            <w:rFonts w:ascii="Times New Roman" w:hAnsi="Times New Roman" w:cs="Times New Roman"/>
          </w:rPr>
          <w:t xml:space="preserve">to </w:t>
        </w:r>
      </w:ins>
      <w:r w:rsidR="00F240E3" w:rsidRPr="00A46033">
        <w:rPr>
          <w:rFonts w:ascii="Times New Roman" w:hAnsi="Times New Roman" w:cs="Times New Roman"/>
        </w:rPr>
        <w:t xml:space="preserve">lose more biomass than we would predict from either stressor individually. However, the </w:t>
      </w:r>
      <w:ins w:id="190" w:author="M P" w:date="2014-05-22T12:18:00Z">
        <w:r w:rsidR="005C4CE9" w:rsidRPr="00A46033">
          <w:rPr>
            <w:rFonts w:ascii="Times New Roman" w:hAnsi="Times New Roman" w:cs="Times New Roman"/>
          </w:rPr>
          <w:t xml:space="preserve">degree of </w:t>
        </w:r>
      </w:ins>
      <w:r w:rsidR="00F240E3" w:rsidRPr="00A46033">
        <w:rPr>
          <w:rFonts w:ascii="Times New Roman" w:hAnsi="Times New Roman" w:cs="Times New Roman"/>
        </w:rPr>
        <w:t>synerg</w:t>
      </w:r>
      <w:ins w:id="191" w:author="M P" w:date="2014-05-22T12:18:00Z">
        <w:r w:rsidR="005C4CE9" w:rsidRPr="00A46033">
          <w:rPr>
            <w:rFonts w:ascii="Times New Roman" w:hAnsi="Times New Roman" w:cs="Times New Roman"/>
          </w:rPr>
          <w:t>y</w:t>
        </w:r>
      </w:ins>
      <w:r w:rsidR="00F240E3" w:rsidRPr="00A46033">
        <w:rPr>
          <w:rFonts w:ascii="Times New Roman" w:hAnsi="Times New Roman" w:cs="Times New Roman"/>
        </w:rPr>
        <w:t xml:space="preserve"> </w:t>
      </w:r>
      <w:ins w:id="192" w:author="Emma Fuller" w:date="2014-05-29T11:47:00Z">
        <w:r w:rsidR="00127B14" w:rsidRPr="00A46033">
          <w:rPr>
            <w:rFonts w:ascii="Times New Roman" w:hAnsi="Times New Roman" w:cs="Times New Roman"/>
          </w:rPr>
          <w:t>is</w:t>
        </w:r>
      </w:ins>
      <w:r w:rsidR="00F240E3" w:rsidRPr="00A46033">
        <w:rPr>
          <w:rFonts w:ascii="Times New Roman" w:hAnsi="Times New Roman" w:cs="Times New Roman"/>
        </w:rPr>
        <w:t xml:space="preserve"> low</w:t>
      </w:r>
      <w:ins w:id="193" w:author="M P" w:date="2014-05-22T12:19:00Z">
        <w:r w:rsidR="005C4CE9" w:rsidRPr="00A46033">
          <w:rPr>
            <w:rFonts w:ascii="Times New Roman" w:hAnsi="Times New Roman" w:cs="Times New Roman"/>
          </w:rPr>
          <w:t xml:space="preserve"> and concentrated in a limited part of parameter space.</w:t>
        </w:r>
      </w:ins>
      <w:ins w:id="194" w:author="M P" w:date="2014-05-22T12:20:00Z">
        <w:r w:rsidR="005C4CE9" w:rsidRPr="00A46033">
          <w:rPr>
            <w:rFonts w:ascii="Times New Roman" w:hAnsi="Times New Roman" w:cs="Times New Roman"/>
          </w:rPr>
          <w:t xml:space="preserve"> Throughout much of the range of harvest rates and climate velocities, </w:t>
        </w:r>
      </w:ins>
      <w:ins w:id="195" w:author="M P" w:date="2014-05-22T12:15:00Z">
        <w:r w:rsidRPr="00A46033">
          <w:rPr>
            <w:rFonts w:ascii="Times New Roman" w:hAnsi="Times New Roman" w:cs="Times New Roman"/>
          </w:rPr>
          <w:t>the</w:t>
        </w:r>
      </w:ins>
      <w:r w:rsidR="00F240E3" w:rsidRPr="00A46033">
        <w:rPr>
          <w:rFonts w:ascii="Times New Roman" w:hAnsi="Times New Roman" w:cs="Times New Roman"/>
        </w:rPr>
        <w:t xml:space="preserve"> interact</w:t>
      </w:r>
      <w:ins w:id="196" w:author="M P" w:date="2014-05-22T12:15:00Z">
        <w:r w:rsidR="005C4CE9" w:rsidRPr="00A46033">
          <w:rPr>
            <w:rFonts w:ascii="Times New Roman" w:hAnsi="Times New Roman" w:cs="Times New Roman"/>
          </w:rPr>
          <w:t xml:space="preserve">ion between the stressors </w:t>
        </w:r>
      </w:ins>
      <w:ins w:id="197" w:author="Emma Fuller" w:date="2014-05-29T11:48:00Z">
        <w:r w:rsidR="00127B14" w:rsidRPr="00A46033">
          <w:rPr>
            <w:rFonts w:ascii="Times New Roman" w:hAnsi="Times New Roman" w:cs="Times New Roman"/>
          </w:rPr>
          <w:t>is</w:t>
        </w:r>
      </w:ins>
      <w:ins w:id="198" w:author="M P" w:date="2014-05-22T12:15:00Z">
        <w:r w:rsidRPr="00A46033">
          <w:rPr>
            <w:rFonts w:ascii="Times New Roman" w:hAnsi="Times New Roman" w:cs="Times New Roman"/>
          </w:rPr>
          <w:t xml:space="preserve"> quite close to</w:t>
        </w:r>
      </w:ins>
      <w:ins w:id="199" w:author="M P" w:date="2014-05-22T12:21:00Z">
        <w:r w:rsidR="005C4CE9" w:rsidRPr="00A46033">
          <w:rPr>
            <w:rFonts w:ascii="Times New Roman" w:hAnsi="Times New Roman" w:cs="Times New Roman"/>
          </w:rPr>
          <w:t xml:space="preserve"> an</w:t>
        </w:r>
      </w:ins>
      <w:r w:rsidR="00F240E3" w:rsidRPr="00A46033">
        <w:rPr>
          <w:rFonts w:ascii="Times New Roman" w:hAnsi="Times New Roman" w:cs="Times New Roman"/>
        </w:rPr>
        <w:t xml:space="preserve"> additive</w:t>
      </w:r>
      <w:ins w:id="200" w:author="M P" w:date="2014-05-22T12:21:00Z">
        <w:r w:rsidR="005C4CE9" w:rsidRPr="00A46033">
          <w:rPr>
            <w:rFonts w:ascii="Times New Roman" w:hAnsi="Times New Roman" w:cs="Times New Roman"/>
          </w:rPr>
          <w:t xml:space="preserve"> model</w:t>
        </w:r>
      </w:ins>
      <w:ins w:id="201" w:author="M P" w:date="2014-05-22T12:15:00Z">
        <w:r w:rsidRPr="00A46033">
          <w:rPr>
            <w:rFonts w:ascii="Times New Roman" w:hAnsi="Times New Roman" w:cs="Times New Roman"/>
          </w:rPr>
          <w:t xml:space="preserve">. </w:t>
        </w:r>
      </w:ins>
      <w:ins w:id="202" w:author="M P" w:date="2014-05-22T12:17:00Z">
        <w:r w:rsidR="00EC2B84" w:rsidRPr="00A46033">
          <w:rPr>
            <w:rFonts w:ascii="Times New Roman" w:hAnsi="Times New Roman" w:cs="Times New Roman"/>
          </w:rPr>
          <w:t>R</w:t>
        </w:r>
      </w:ins>
      <w:r w:rsidR="00F240E3" w:rsidRPr="00A46033">
        <w:rPr>
          <w:rFonts w:ascii="Times New Roman" w:hAnsi="Times New Roman" w:cs="Times New Roman"/>
        </w:rPr>
        <w:t>esult</w:t>
      </w:r>
      <w:ins w:id="203" w:author="M P" w:date="2014-05-22T12:17:00Z">
        <w:r w:rsidR="00EC2B84" w:rsidRPr="00A46033">
          <w:rPr>
            <w:rFonts w:ascii="Times New Roman" w:hAnsi="Times New Roman" w:cs="Times New Roman"/>
          </w:rPr>
          <w:t xml:space="preserve">s </w:t>
        </w:r>
      </w:ins>
      <w:ins w:id="204" w:author="Emma Fuller" w:date="2014-05-29T11:48:00Z">
        <w:r w:rsidR="00127B14" w:rsidRPr="00A46033">
          <w:rPr>
            <w:rFonts w:ascii="Times New Roman" w:hAnsi="Times New Roman" w:cs="Times New Roman"/>
          </w:rPr>
          <w:t>are</w:t>
        </w:r>
      </w:ins>
      <w:r w:rsidR="00F240E3" w:rsidRPr="00A46033">
        <w:rPr>
          <w:rFonts w:ascii="Times New Roman" w:hAnsi="Times New Roman" w:cs="Times New Roman"/>
        </w:rPr>
        <w:t xml:space="preserve"> robust to changes </w:t>
      </w:r>
      <w:ins w:id="205" w:author="M P" w:date="2014-05-22T12:17:00Z">
        <w:r w:rsidR="00EC2B84" w:rsidRPr="00A46033">
          <w:rPr>
            <w:rFonts w:ascii="Times New Roman" w:hAnsi="Times New Roman" w:cs="Times New Roman"/>
          </w:rPr>
          <w:t>from a Gaussian to a sinusoidal</w:t>
        </w:r>
      </w:ins>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206" w:name="management-strategies"/>
      <w:r w:rsidRPr="00A46033">
        <w:rPr>
          <w:rFonts w:ascii="Times New Roman" w:hAnsi="Times New Roman" w:cs="Times New Roman"/>
          <w:color w:val="auto"/>
          <w:sz w:val="28"/>
        </w:rPr>
        <w:t xml:space="preserve">Alternative management strategies </w:t>
      </w:r>
    </w:p>
    <w:bookmarkEnd w:id="206"/>
    <w:p w14:paraId="0DED27B7" w14:textId="2B6B72F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a constant harvest rate, we </w:t>
      </w:r>
      <w:ins w:id="207" w:author="Emma Fuller" w:date="2014-05-29T11:48:00Z">
        <w:r w:rsidR="00127B14" w:rsidRPr="00A46033">
          <w:rPr>
            <w:rFonts w:ascii="Times New Roman" w:hAnsi="Times New Roman" w:cs="Times New Roman"/>
          </w:rPr>
          <w:t xml:space="preserve">find </w:t>
        </w:r>
      </w:ins>
      <w:r w:rsidRPr="00A46033">
        <w:rPr>
          <w:rFonts w:ascii="Times New Roman" w:hAnsi="Times New Roman" w:cs="Times New Roman"/>
        </w:rPr>
        <w:t xml:space="preserve">that harvest rate and climate velocity interact such that more heavily harvested populations go extinct with slower climate velocities. However, </w:t>
      </w:r>
      <w:ins w:id="208" w:author="Emma Fuller" w:date="2014-05-29T11:48:00Z">
        <w:r w:rsidR="00127B14" w:rsidRPr="00A46033">
          <w:rPr>
            <w:rFonts w:ascii="Times New Roman" w:hAnsi="Times New Roman" w:cs="Times New Roman"/>
          </w:rPr>
          <w:t>with</w:t>
        </w:r>
      </w:ins>
      <w:r w:rsidRPr="00A46033">
        <w:rPr>
          <w:rFonts w:ascii="Times New Roman" w:hAnsi="Times New Roman" w:cs="Times New Roman"/>
        </w:rPr>
        <w:t xml:space="preserve"> harvest thresholds in place, a small population can always escape </w:t>
      </w:r>
      <w:ins w:id="209" w:author="M P" w:date="2014-05-22T22:05:00Z">
        <w:r w:rsidR="00FD0D63" w:rsidRPr="00A46033">
          <w:rPr>
            <w:rFonts w:ascii="Times New Roman" w:hAnsi="Times New Roman" w:cs="Times New Roman"/>
          </w:rPr>
          <w:t xml:space="preserve">harvesting </w:t>
        </w:r>
      </w:ins>
      <w:r w:rsidRPr="00A46033">
        <w:rPr>
          <w:rFonts w:ascii="Times New Roman" w:hAnsi="Times New Roman" w:cs="Times New Roman"/>
        </w:rPr>
        <w:t xml:space="preserve">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w:t>
      </w:r>
      <w:ins w:id="210" w:author="M P" w:date="2014-05-22T14:02:00Z">
        <w:r w:rsidR="00936C7E" w:rsidRPr="00A46033">
          <w:rPr>
            <w:rFonts w:ascii="Times New Roman" w:hAnsi="Times New Roman" w:cs="Times New Roman"/>
          </w:rPr>
          <w:t xml:space="preserve">in our model </w:t>
        </w:r>
      </w:ins>
      <w:r w:rsidRPr="00A46033">
        <w:rPr>
          <w:rFonts w:ascii="Times New Roman" w:hAnsi="Times New Roman" w:cs="Times New Roman"/>
        </w:rPr>
        <w:t>only depends on the growth rate, length of the viable patch, and average dispersal distance.</w:t>
      </w:r>
      <w:ins w:id="211" w:author="M P" w:date="2014-05-22T15:30:00Z">
        <w:r w:rsidR="00DA50DB" w:rsidRPr="00A46033">
          <w:rPr>
            <w:rFonts w:ascii="Times New Roman" w:hAnsi="Times New Roman" w:cs="Times New Roman"/>
          </w:rPr>
          <w:t xml:space="preserve"> </w:t>
        </w:r>
      </w:ins>
      <w:ins w:id="212" w:author="M P" w:date="2014-05-22T15:31:00Z">
        <w:r w:rsidR="00DA50DB" w:rsidRPr="00A46033">
          <w:rPr>
            <w:rFonts w:ascii="Times New Roman" w:hAnsi="Times New Roman" w:cs="Times New Roman"/>
          </w:rPr>
          <w:t>I</w:t>
        </w:r>
      </w:ins>
      <w:ins w:id="213" w:author="M P" w:date="2014-05-22T15:30:00Z">
        <w:r w:rsidR="00DA50DB" w:rsidRPr="00A46033">
          <w:rPr>
            <w:rFonts w:ascii="Times New Roman" w:hAnsi="Times New Roman" w:cs="Times New Roman"/>
          </w:rPr>
          <w:t>n this case</w:t>
        </w:r>
      </w:ins>
      <w:ins w:id="214" w:author="M P" w:date="2014-05-22T15:31:00Z">
        <w:r w:rsidR="00DA50DB" w:rsidRPr="00A46033">
          <w:rPr>
            <w:rFonts w:ascii="Times New Roman" w:hAnsi="Times New Roman" w:cs="Times New Roman"/>
          </w:rPr>
          <w:t>, the interaction follows a simple c</w:t>
        </w:r>
      </w:ins>
      <w:ins w:id="215" w:author="M P" w:date="2014-05-22T15:30:00Z">
        <w:r w:rsidR="00DA50DB" w:rsidRPr="00A46033">
          <w:rPr>
            <w:rFonts w:ascii="Times New Roman" w:hAnsi="Times New Roman" w:cs="Times New Roman"/>
          </w:rPr>
          <w:t>omparative</w:t>
        </w:r>
      </w:ins>
      <w:ins w:id="216" w:author="M P" w:date="2014-05-22T15:31:00Z">
        <w:r w:rsidR="00DA50DB" w:rsidRPr="00A46033">
          <w:rPr>
            <w:rFonts w:ascii="Times New Roman" w:hAnsi="Times New Roman" w:cs="Times New Roman"/>
          </w:rPr>
          <w:t xml:space="preserve"> model</w:t>
        </w:r>
      </w:ins>
      <w:ins w:id="217" w:author="M P" w:date="2014-05-22T15:30:00Z">
        <w:r w:rsidR="00DA50DB" w:rsidRPr="00A46033">
          <w:rPr>
            <w:rFonts w:ascii="Times New Roman" w:hAnsi="Times New Roman" w:cs="Times New Roman"/>
          </w:rPr>
          <w:t xml:space="preserve">, such that the cumulative impacts of the two stressors are equal to the </w:t>
        </w:r>
      </w:ins>
      <w:ins w:id="218" w:author="M P" w:date="2014-05-22T15:31:00Z">
        <w:r w:rsidR="00DA50DB" w:rsidRPr="00A46033">
          <w:rPr>
            <w:rFonts w:ascii="Times New Roman" w:hAnsi="Times New Roman" w:cs="Times New Roman"/>
          </w:rPr>
          <w:t>individual</w:t>
        </w:r>
      </w:ins>
      <w:ins w:id="219" w:author="M P" w:date="2014-05-22T15:30:00Z">
        <w:r w:rsidR="00DA50DB" w:rsidRPr="00A46033">
          <w:rPr>
            <w:rFonts w:ascii="Times New Roman" w:hAnsi="Times New Roman" w:cs="Times New Roman"/>
          </w:rPr>
          <w:t xml:space="preserve"> effect of the worst stressor.</w:t>
        </w:r>
      </w:ins>
    </w:p>
    <w:p w14:paraId="5E194E1A" w14:textId="15690400" w:rsidR="00F240E3" w:rsidRPr="00A46033" w:rsidRDefault="00332C54" w:rsidP="00F240E3">
      <w:pPr>
        <w:spacing w:line="480" w:lineRule="auto"/>
        <w:rPr>
          <w:rFonts w:ascii="Times New Roman" w:hAnsi="Times New Roman" w:cs="Times New Roman"/>
        </w:rPr>
      </w:pPr>
      <w:ins w:id="220" w:author="Emma Fuller" w:date="2014-07-11T15:24:00Z">
        <w:r w:rsidRPr="00A46033">
          <w:rPr>
            <w:rFonts w:ascii="Times New Roman" w:hAnsi="Times New Roman" w:cs="Times New Roman"/>
          </w:rPr>
          <w:t xml:space="preserve">With protected areas present we either assume that harvesting is proportional in areas between reserves or that harvesting pressure remains constant, and is shifted to available, unprotected habitat. </w:t>
        </w:r>
        <w:r>
          <w:rPr>
            <w:rFonts w:ascii="Times New Roman" w:hAnsi="Times New Roman" w:cs="Times New Roman"/>
          </w:rPr>
          <w:t xml:space="preserve">We find our results are qualitatively identical: effort </w:t>
        </w:r>
      </w:ins>
      <w:ins w:id="221" w:author="Emma Fuller" w:date="2014-07-11T15:25:00Z">
        <w:r>
          <w:rPr>
            <w:rFonts w:ascii="Times New Roman" w:hAnsi="Times New Roman" w:cs="Times New Roman"/>
          </w:rPr>
          <w:t>reallocation</w:t>
        </w:r>
      </w:ins>
      <w:ins w:id="222" w:author="Emma Fuller" w:date="2014-07-11T15:24:00Z">
        <w:r>
          <w:rPr>
            <w:rFonts w:ascii="Times New Roman" w:hAnsi="Times New Roman" w:cs="Times New Roman"/>
          </w:rPr>
          <w:t xml:space="preserve"> effectively increases the harvest rate, reducing the critical harvest rate. We present </w:t>
        </w:r>
      </w:ins>
      <w:ins w:id="223" w:author="Emma Fuller" w:date="2014-07-11T15:25:00Z">
        <w:r>
          <w:rPr>
            <w:rFonts w:ascii="Times New Roman" w:hAnsi="Times New Roman" w:cs="Times New Roman"/>
          </w:rPr>
          <w:t xml:space="preserve">the following </w:t>
        </w:r>
      </w:ins>
      <w:ins w:id="224" w:author="Emma Fuller" w:date="2014-07-11T15:24:00Z">
        <w:r>
          <w:rPr>
            <w:rFonts w:ascii="Times New Roman" w:hAnsi="Times New Roman" w:cs="Times New Roman"/>
          </w:rPr>
          <w:t xml:space="preserve">results for MPAs without effort reallocation </w:t>
        </w:r>
      </w:ins>
      <w:ins w:id="225" w:author="Emma Fuller" w:date="2014-07-11T15:26:00Z">
        <w:r>
          <w:rPr>
            <w:rFonts w:ascii="Times New Roman" w:hAnsi="Times New Roman" w:cs="Times New Roman"/>
          </w:rPr>
          <w:t>(</w:t>
        </w:r>
      </w:ins>
      <w:ins w:id="226" w:author="Emma Fuller" w:date="2014-07-11T15:24:00Z">
        <w:r>
          <w:rPr>
            <w:rFonts w:ascii="Times New Roman" w:hAnsi="Times New Roman" w:cs="Times New Roman"/>
          </w:rPr>
          <w:t>see Ap</w:t>
        </w:r>
      </w:ins>
      <w:ins w:id="227" w:author="Emma Fuller" w:date="2014-07-11T15:25:00Z">
        <w:r>
          <w:rPr>
            <w:rFonts w:ascii="Times New Roman" w:hAnsi="Times New Roman" w:cs="Times New Roman"/>
          </w:rPr>
          <w:t>pendix A.7</w:t>
        </w:r>
      </w:ins>
      <w:ins w:id="228" w:author="Emma Fuller" w:date="2014-07-14T07:19:00Z">
        <w:r w:rsidR="00460AD5">
          <w:rPr>
            <w:rFonts w:ascii="Times New Roman" w:hAnsi="Times New Roman" w:cs="Times New Roman"/>
          </w:rPr>
          <w:t xml:space="preserve"> for details</w:t>
        </w:r>
      </w:ins>
      <w:ins w:id="229" w:author="Emma Fuller" w:date="2014-07-11T15:25:00Z">
        <w:r>
          <w:rPr>
            <w:rFonts w:ascii="Times New Roman" w:hAnsi="Times New Roman" w:cs="Times New Roman"/>
          </w:rPr>
          <w:t>, Figure S2</w:t>
        </w:r>
      </w:ins>
      <w:ins w:id="230" w:author="Emma Fuller" w:date="2014-07-11T15:26:00Z">
        <w:r>
          <w:rPr>
            <w:rFonts w:ascii="Times New Roman" w:hAnsi="Times New Roman" w:cs="Times New Roman"/>
          </w:rPr>
          <w:t>)</w:t>
        </w:r>
      </w:ins>
      <w:ins w:id="231" w:author="Emma Fuller" w:date="2014-07-11T15:25:00Z">
        <w:r>
          <w:rPr>
            <w:rFonts w:ascii="Times New Roman" w:hAnsi="Times New Roman" w:cs="Times New Roman"/>
          </w:rPr>
          <w:t xml:space="preserve">. </w:t>
        </w:r>
      </w:ins>
      <w:r w:rsidR="00F240E3" w:rsidRPr="00A46033">
        <w:rPr>
          <w:rFonts w:ascii="Times New Roman" w:hAnsi="Times New Roman" w:cs="Times New Roman"/>
        </w:rPr>
        <w:t xml:space="preserve">With either type of </w:t>
      </w:r>
      <w:ins w:id="232" w:author="M P" w:date="2014-05-22T14:03:00Z">
        <w:r w:rsidR="00936C7E" w:rsidRPr="00A46033">
          <w:rPr>
            <w:rFonts w:ascii="Times New Roman" w:hAnsi="Times New Roman" w:cs="Times New Roman"/>
          </w:rPr>
          <w:t xml:space="preserve">protected area </w:t>
        </w:r>
      </w:ins>
      <w:r w:rsidR="00F240E3" w:rsidRPr="00A46033">
        <w:rPr>
          <w:rFonts w:ascii="Times New Roman" w:hAnsi="Times New Roman" w:cs="Times New Roman"/>
        </w:rPr>
        <w:t>strateg</w:t>
      </w:r>
      <w:ins w:id="233" w:author="Emma Fuller" w:date="2014-07-14T07:19:00Z">
        <w:r w:rsidR="00460AD5">
          <w:rPr>
            <w:rFonts w:ascii="Times New Roman" w:hAnsi="Times New Roman" w:cs="Times New Roman"/>
          </w:rPr>
          <w:t>y</w:t>
        </w:r>
      </w:ins>
      <w:bookmarkStart w:id="234" w:name="_GoBack"/>
      <w:bookmarkEnd w:id="234"/>
      <w:r w:rsidR="00F240E3" w:rsidRPr="00A46033">
        <w:rPr>
          <w:rFonts w:ascii="Times New Roman" w:hAnsi="Times New Roman" w:cs="Times New Roman"/>
        </w:rPr>
        <w:t xml:space="preserve"> </w:t>
      </w:r>
      <w:ins w:id="235" w:author="Emma Fuller" w:date="2014-05-29T12:51:00Z">
        <w:r w:rsidR="00097FAC" w:rsidRPr="00A46033">
          <w:rPr>
            <w:rFonts w:ascii="Times New Roman" w:hAnsi="Times New Roman" w:cs="Times New Roman"/>
          </w:rPr>
          <w:t xml:space="preserve">in effect </w:t>
        </w:r>
      </w:ins>
      <w:r w:rsidR="00F240E3" w:rsidRPr="00A46033">
        <w:rPr>
          <w:rFonts w:ascii="Times New Roman" w:hAnsi="Times New Roman" w:cs="Times New Roman"/>
        </w:rPr>
        <w:t xml:space="preserve">(many small versus few large), the population withstands combinations of higher climate velocities and higher harvesting rates than without the </w:t>
      </w:r>
      <w:ins w:id="236" w:author="M P" w:date="2014-05-22T14:03:00Z">
        <w:r w:rsidR="00936C7E" w:rsidRPr="00A46033">
          <w:rPr>
            <w:rFonts w:ascii="Times New Roman" w:hAnsi="Times New Roman" w:cs="Times New Roman"/>
          </w:rPr>
          <w:t xml:space="preserve">protected areas </w:t>
        </w:r>
      </w:ins>
      <w:r w:rsidR="00F240E3" w:rsidRPr="00A46033">
        <w:rPr>
          <w:rFonts w:ascii="Times New Roman" w:hAnsi="Times New Roman" w:cs="Times New Roman"/>
        </w:rPr>
        <w:t xml:space="preserve">(compare Figures 3c and d to Figure 3a). However, there </w:t>
      </w:r>
      <w:ins w:id="237" w:author="Emma Fuller" w:date="2014-05-29T11:49:00Z">
        <w:r w:rsidR="00127B14" w:rsidRPr="00A46033">
          <w:rPr>
            <w:rFonts w:ascii="Times New Roman" w:hAnsi="Times New Roman" w:cs="Times New Roman"/>
          </w:rPr>
          <w:t xml:space="preserve">are </w:t>
        </w:r>
      </w:ins>
      <w:r w:rsidR="00F240E3" w:rsidRPr="00A46033">
        <w:rPr>
          <w:rFonts w:ascii="Times New Roman" w:hAnsi="Times New Roman" w:cs="Times New Roman"/>
        </w:rPr>
        <w:t xml:space="preserve">also differences between the large and the small </w:t>
      </w:r>
      <w:ins w:id="238" w:author="M P" w:date="2014-05-22T14:03:00Z">
        <w:r w:rsidR="00936C7E" w:rsidRPr="00A46033">
          <w:rPr>
            <w:rFonts w:ascii="Times New Roman" w:hAnsi="Times New Roman" w:cs="Times New Roman"/>
          </w:rPr>
          <w:t xml:space="preserve">protected area </w:t>
        </w:r>
      </w:ins>
      <w:r w:rsidR="00F240E3" w:rsidRPr="00A46033">
        <w:rPr>
          <w:rFonts w:ascii="Times New Roman" w:hAnsi="Times New Roman" w:cs="Times New Roman"/>
        </w:rPr>
        <w:t xml:space="preserve">strategies. At lower climate velocities, </w:t>
      </w:r>
      <w:ins w:id="239" w:author="M P" w:date="2014-05-22T14:04:00Z">
        <w:r w:rsidR="00936C7E" w:rsidRPr="00A46033">
          <w:rPr>
            <w:rFonts w:ascii="Times New Roman" w:hAnsi="Times New Roman" w:cs="Times New Roman"/>
          </w:rPr>
          <w:t xml:space="preserve">protected areas </w:t>
        </w:r>
      </w:ins>
      <w:r w:rsidR="00F240E3" w:rsidRPr="00A46033">
        <w:rPr>
          <w:rFonts w:ascii="Times New Roman" w:hAnsi="Times New Roman" w:cs="Times New Roman"/>
        </w:rPr>
        <w:t>spaced more than one average dispersal distance apart result in larger fluctuations of population biomass relative to small, closely spaced</w:t>
      </w:r>
      <w:ins w:id="240" w:author="M P" w:date="2014-05-22T14:04:00Z">
        <w:r w:rsidR="00936C7E" w:rsidRPr="00A46033">
          <w:rPr>
            <w:rFonts w:ascii="Times New Roman" w:hAnsi="Times New Roman" w:cs="Times New Roman"/>
          </w:rPr>
          <w:t xml:space="preserve"> protected areas </w:t>
        </w:r>
      </w:ins>
      <w:r w:rsidR="00F240E3" w:rsidRPr="00A46033">
        <w:rPr>
          <w:rFonts w:ascii="Times New Roman" w:hAnsi="Times New Roman" w:cs="Times New Roman"/>
        </w:rPr>
        <w:t xml:space="preserve">(Appendix A.6, Figure S1). </w:t>
      </w:r>
      <w:ins w:id="241" w:author="M P" w:date="2014-05-22T14:06:00Z">
        <w:r w:rsidR="001F260A" w:rsidRPr="00A46033">
          <w:rPr>
            <w:rFonts w:ascii="Times New Roman" w:hAnsi="Times New Roman" w:cs="Times New Roman"/>
          </w:rPr>
          <w:t>M</w:t>
        </w:r>
      </w:ins>
      <w:r w:rsidR="00F240E3" w:rsidRPr="00A46033">
        <w:rPr>
          <w:rFonts w:ascii="Times New Roman" w:hAnsi="Times New Roman" w:cs="Times New Roman"/>
        </w:rPr>
        <w:t xml:space="preserve">inimum population biomass </w:t>
      </w:r>
      <w:ins w:id="242" w:author="Emma Fuller" w:date="2014-05-29T11:50:00Z">
        <w:r w:rsidR="00127B14" w:rsidRPr="00A46033">
          <w:rPr>
            <w:rFonts w:ascii="Times New Roman" w:hAnsi="Times New Roman" w:cs="Times New Roman"/>
          </w:rPr>
          <w:t>is</w:t>
        </w:r>
      </w:ins>
      <w:r w:rsidR="00F240E3" w:rsidRPr="00A46033">
        <w:rPr>
          <w:rFonts w:ascii="Times New Roman" w:hAnsi="Times New Roman" w:cs="Times New Roman"/>
        </w:rPr>
        <w:t xml:space="preserve"> higher in simulations with smaller </w:t>
      </w:r>
      <w:ins w:id="243" w:author="M P" w:date="2014-05-22T14:04:00Z">
        <w:r w:rsidR="001F260A" w:rsidRPr="00A46033">
          <w:rPr>
            <w:rFonts w:ascii="Times New Roman" w:hAnsi="Times New Roman" w:cs="Times New Roman"/>
          </w:rPr>
          <w:t>protected areas</w:t>
        </w:r>
      </w:ins>
      <w:r w:rsidR="00F240E3" w:rsidRPr="00A46033">
        <w:rPr>
          <w:rFonts w:ascii="Times New Roman" w:hAnsi="Times New Roman" w:cs="Times New Roman"/>
        </w:rPr>
        <w:t xml:space="preserve">, </w:t>
      </w:r>
      <w:ins w:id="244" w:author="M P" w:date="2014-05-22T14:06:00Z">
        <w:r w:rsidR="001434AE" w:rsidRPr="00A46033">
          <w:rPr>
            <w:rFonts w:ascii="Times New Roman" w:hAnsi="Times New Roman" w:cs="Times New Roman"/>
          </w:rPr>
          <w:t xml:space="preserve">potentially providing </w:t>
        </w:r>
      </w:ins>
      <w:r w:rsidR="00F240E3" w:rsidRPr="00A46033">
        <w:rPr>
          <w:rFonts w:ascii="Times New Roman" w:hAnsi="Times New Roman" w:cs="Times New Roman"/>
        </w:rPr>
        <w:t xml:space="preserve">a larger buffer against extinction relative to simulations </w:t>
      </w:r>
      <w:ins w:id="245" w:author="M P" w:date="2014-05-22T14:07:00Z">
        <w:r w:rsidR="001434AE" w:rsidRPr="00A46033">
          <w:rPr>
            <w:rFonts w:ascii="Times New Roman" w:hAnsi="Times New Roman" w:cs="Times New Roman"/>
          </w:rPr>
          <w:t>with</w:t>
        </w:r>
      </w:ins>
      <w:r w:rsidR="00F240E3" w:rsidRPr="00A46033">
        <w:rPr>
          <w:rFonts w:ascii="Times New Roman" w:hAnsi="Times New Roman" w:cs="Times New Roman"/>
        </w:rPr>
        <w:t xml:space="preserve"> larger</w:t>
      </w:r>
      <w:ins w:id="246" w:author="M P" w:date="2014-05-22T14:07:00Z">
        <w:r w:rsidR="001434AE" w:rsidRPr="00A46033">
          <w:rPr>
            <w:rFonts w:ascii="Times New Roman" w:hAnsi="Times New Roman" w:cs="Times New Roman"/>
          </w:rPr>
          <w:t xml:space="preserve"> but more widely spaced</w:t>
        </w:r>
      </w:ins>
      <w:r w:rsidR="00F240E3" w:rsidRPr="00A46033">
        <w:rPr>
          <w:rFonts w:ascii="Times New Roman" w:hAnsi="Times New Roman" w:cs="Times New Roman"/>
        </w:rPr>
        <w:t xml:space="preserve"> </w:t>
      </w:r>
      <w:ins w:id="247" w:author="M P" w:date="2014-05-22T14:05:00Z">
        <w:r w:rsidR="001F260A" w:rsidRPr="00A46033">
          <w:rPr>
            <w:rFonts w:ascii="Times New Roman" w:hAnsi="Times New Roman" w:cs="Times New Roman"/>
          </w:rPr>
          <w:t>protected areas</w:t>
        </w:r>
      </w:ins>
      <w:r w:rsidR="00F240E3" w:rsidRPr="00A46033">
        <w:rPr>
          <w:rFonts w:ascii="Times New Roman" w:hAnsi="Times New Roman" w:cs="Times New Roman"/>
        </w:rPr>
        <w:t>.</w:t>
      </w:r>
    </w:p>
    <w:p w14:paraId="0BD6253F" w14:textId="77777777" w:rsidR="00F240E3" w:rsidRPr="00A46033" w:rsidRDefault="00F240E3" w:rsidP="00F240E3">
      <w:pPr>
        <w:pStyle w:val="Heading1"/>
        <w:spacing w:line="480" w:lineRule="auto"/>
        <w:rPr>
          <w:rFonts w:ascii="Times New Roman" w:hAnsi="Times New Roman" w:cs="Times New Roman"/>
          <w:color w:val="auto"/>
        </w:rPr>
      </w:pPr>
      <w:bookmarkStart w:id="248" w:name="discussion"/>
      <w:r w:rsidRPr="00A46033">
        <w:rPr>
          <w:rFonts w:ascii="Times New Roman" w:hAnsi="Times New Roman" w:cs="Times New Roman"/>
          <w:color w:val="auto"/>
        </w:rPr>
        <w:t>Discussion</w:t>
      </w:r>
    </w:p>
    <w:bookmarkEnd w:id="248"/>
    <w:p w14:paraId="315FA7A5" w14:textId="252B4CB0"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ins w:id="249" w:author="M P" w:date="2014-05-22T14:08:00Z">
        <w:r w:rsidR="001434AE" w:rsidRPr="00A46033">
          <w:rPr>
            <w:rFonts w:ascii="Times New Roman" w:hAnsi="Times New Roman" w:cs="Times New Roman"/>
          </w:rPr>
          <w:t xml:space="preserve">of the </w:t>
        </w:r>
      </w:ins>
      <w:r w:rsidRPr="00A46033">
        <w:rPr>
          <w:rFonts w:ascii="Times New Roman" w:hAnsi="Times New Roman" w:cs="Times New Roman"/>
        </w:rPr>
        <w:t xml:space="preserve">dominant human impacts on marine species and many terrestrial species, but our understanding for their joint effects and interactions </w:t>
      </w:r>
      <w:ins w:id="250" w:author="M P" w:date="2014-05-22T14:09:00Z">
        <w:r w:rsidR="001434AE" w:rsidRPr="00A46033">
          <w:rPr>
            <w:rFonts w:ascii="Times New Roman" w:hAnsi="Times New Roman" w:cs="Times New Roman"/>
          </w:rPr>
          <w:t>remains limited</w:t>
        </w:r>
      </w:ins>
      <w:r w:rsidRPr="00A46033">
        <w:rPr>
          <w:rFonts w:ascii="Times New Roman" w:hAnsi="Times New Roman" w:cs="Times New Roman"/>
        </w:rPr>
        <w:t>. By analyzing a general model that incorporates dispersal and reproduction, we show that climate</w:t>
      </w:r>
      <w:ins w:id="251" w:author="M P" w:date="2014-05-22T14:10:00Z">
        <w:r w:rsidR="001434AE" w:rsidRPr="00A46033">
          <w:rPr>
            <w:rFonts w:ascii="Times New Roman" w:hAnsi="Times New Roman" w:cs="Times New Roman"/>
          </w:rPr>
          <w:t xml:space="preserve"> velocity</w:t>
        </w:r>
      </w:ins>
      <w:r w:rsidRPr="00A46033">
        <w:rPr>
          <w:rFonts w:ascii="Times New Roman" w:hAnsi="Times New Roman" w:cs="Times New Roman"/>
        </w:rPr>
        <w:t xml:space="preserve"> and harvesting interact strongly in their effects on species persistence and biomass. In particular, we </w:t>
      </w:r>
      <w:ins w:id="252" w:author="Emma Fuller" w:date="2014-05-29T11:51:00Z">
        <w:r w:rsidR="00127B14" w:rsidRPr="00A46033">
          <w:rPr>
            <w:rFonts w:ascii="Times New Roman" w:hAnsi="Times New Roman" w:cs="Times New Roman"/>
          </w:rPr>
          <w:t xml:space="preserve">find </w:t>
        </w:r>
      </w:ins>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ins w:id="253" w:author="M P" w:date="2014-05-22T15:26:00Z">
        <w:r w:rsidR="00743D9B" w:rsidRPr="00A46033">
          <w:rPr>
            <w:rFonts w:ascii="Times New Roman" w:hAnsi="Times New Roman" w:cs="Times New Roman"/>
          </w:rPr>
          <w:t xml:space="preserve">The interaction between climate velocity and </w:t>
        </w:r>
      </w:ins>
      <w:ins w:id="254" w:author="M P" w:date="2014-05-22T16:23:00Z">
        <w:r w:rsidR="0056642B" w:rsidRPr="00A46033">
          <w:rPr>
            <w:rFonts w:ascii="Times New Roman" w:hAnsi="Times New Roman" w:cs="Times New Roman"/>
          </w:rPr>
          <w:t>harvesting</w:t>
        </w:r>
      </w:ins>
      <w:ins w:id="255" w:author="M P" w:date="2014-05-22T15:26:00Z">
        <w:r w:rsidR="00743D9B" w:rsidRPr="00A46033">
          <w:rPr>
            <w:rFonts w:ascii="Times New Roman" w:hAnsi="Times New Roman" w:cs="Times New Roman"/>
          </w:rPr>
          <w:t xml:space="preserve"> </w:t>
        </w:r>
      </w:ins>
      <w:ins w:id="256" w:author="Emma Fuller" w:date="2014-05-29T11:51:00Z">
        <w:r w:rsidR="00127B14" w:rsidRPr="00A46033">
          <w:rPr>
            <w:rFonts w:ascii="Times New Roman" w:hAnsi="Times New Roman" w:cs="Times New Roman"/>
          </w:rPr>
          <w:t>are</w:t>
        </w:r>
      </w:ins>
      <w:ins w:id="257" w:author="M P" w:date="2014-05-22T15:26:00Z">
        <w:r w:rsidR="00743D9B" w:rsidRPr="00A46033">
          <w:rPr>
            <w:rFonts w:ascii="Times New Roman" w:hAnsi="Times New Roman" w:cs="Times New Roman"/>
          </w:rPr>
          <w:t xml:space="preserve"> additive for most combinations of stressor levels, with weak synergy only appearing close to population extinction</w:t>
        </w:r>
      </w:ins>
      <w:ins w:id="258" w:author="M P" w:date="2014-05-22T15:27:00Z">
        <w:r w:rsidR="00DA50DB" w:rsidRPr="00A46033">
          <w:rPr>
            <w:rFonts w:ascii="Times New Roman" w:hAnsi="Times New Roman" w:cs="Times New Roman"/>
          </w:rPr>
          <w:t>. H</w:t>
        </w:r>
      </w:ins>
      <w:ins w:id="259" w:author="M P" w:date="2014-05-22T15:28:00Z">
        <w:r w:rsidR="00DA50DB" w:rsidRPr="00A46033">
          <w:rPr>
            <w:rFonts w:ascii="Times New Roman" w:hAnsi="Times New Roman" w:cs="Times New Roman"/>
          </w:rPr>
          <w:t>owever, h</w:t>
        </w:r>
      </w:ins>
      <w:ins w:id="260" w:author="M P" w:date="2014-05-22T15:27:00Z">
        <w:r w:rsidR="00DA50DB" w:rsidRPr="00A46033">
          <w:rPr>
            <w:rFonts w:ascii="Times New Roman" w:hAnsi="Times New Roman" w:cs="Times New Roman"/>
          </w:rPr>
          <w:t xml:space="preserve">arvesting rules that avoid harvest </w:t>
        </w:r>
      </w:ins>
      <w:ins w:id="261" w:author="M P" w:date="2014-05-22T15:28:00Z">
        <w:r w:rsidR="00DA50DB" w:rsidRPr="00A46033">
          <w:rPr>
            <w:rFonts w:ascii="Times New Roman" w:hAnsi="Times New Roman" w:cs="Times New Roman"/>
          </w:rPr>
          <w:t>from</w:t>
        </w:r>
      </w:ins>
      <w:ins w:id="262" w:author="M P" w:date="2014-05-22T15:27:00Z">
        <w:r w:rsidR="00DA50DB" w:rsidRPr="00A46033">
          <w:rPr>
            <w:rFonts w:ascii="Times New Roman" w:hAnsi="Times New Roman" w:cs="Times New Roman"/>
          </w:rPr>
          <w:t xml:space="preserve"> low-density parts of the population, such as the leading edge, </w:t>
        </w:r>
      </w:ins>
      <w:ins w:id="263" w:author="M P" w:date="2014-05-22T15:34:00Z">
        <w:r w:rsidR="00DA50DB" w:rsidRPr="00A46033">
          <w:rPr>
            <w:rFonts w:ascii="Times New Roman" w:hAnsi="Times New Roman" w:cs="Times New Roman"/>
          </w:rPr>
          <w:t xml:space="preserve">change the interaction </w:t>
        </w:r>
      </w:ins>
      <w:ins w:id="264" w:author="M P" w:date="2014-05-22T15:35:00Z">
        <w:r w:rsidR="00A97964" w:rsidRPr="00A46033">
          <w:rPr>
            <w:rFonts w:ascii="Times New Roman" w:hAnsi="Times New Roman" w:cs="Times New Roman"/>
          </w:rPr>
          <w:t>substantially</w:t>
        </w:r>
      </w:ins>
      <w:ins w:id="265" w:author="M P" w:date="2014-05-22T15:34:00Z">
        <w:r w:rsidR="00DA50DB" w:rsidRPr="00A46033">
          <w:rPr>
            <w:rFonts w:ascii="Times New Roman" w:hAnsi="Times New Roman" w:cs="Times New Roman"/>
          </w:rPr>
          <w:t>. In the latter case, the population only decrease</w:t>
        </w:r>
      </w:ins>
      <w:ins w:id="266" w:author="Emma Fuller" w:date="2014-05-29T11:51:00Z">
        <w:r w:rsidR="00127B14" w:rsidRPr="00A46033">
          <w:rPr>
            <w:rFonts w:ascii="Times New Roman" w:hAnsi="Times New Roman" w:cs="Times New Roman"/>
          </w:rPr>
          <w:t>s</w:t>
        </w:r>
      </w:ins>
      <w:ins w:id="267" w:author="M P" w:date="2014-05-22T15:34:00Z">
        <w:r w:rsidR="00DA50DB" w:rsidRPr="00A46033">
          <w:rPr>
            <w:rFonts w:ascii="Times New Roman" w:hAnsi="Times New Roman" w:cs="Times New Roman"/>
          </w:rPr>
          <w:t xml:space="preserve"> by an amount equal to the </w:t>
        </w:r>
      </w:ins>
      <w:ins w:id="268" w:author="M P" w:date="2014-05-22T15:35:00Z">
        <w:r w:rsidR="000F407B" w:rsidRPr="00A46033">
          <w:rPr>
            <w:rFonts w:ascii="Times New Roman" w:hAnsi="Times New Roman" w:cs="Times New Roman"/>
          </w:rPr>
          <w:t xml:space="preserve">effect of the </w:t>
        </w:r>
      </w:ins>
      <w:ins w:id="269" w:author="M P" w:date="2014-05-22T15:34:00Z">
        <w:r w:rsidR="00DA50DB" w:rsidRPr="00A46033">
          <w:rPr>
            <w:rFonts w:ascii="Times New Roman" w:hAnsi="Times New Roman" w:cs="Times New Roman"/>
          </w:rPr>
          <w:t>single worst stressor</w:t>
        </w:r>
      </w:ins>
      <w:ins w:id="270" w:author="M P" w:date="2014-05-22T15:35:00Z">
        <w:r w:rsidR="0052464A" w:rsidRPr="00A46033">
          <w:rPr>
            <w:rFonts w:ascii="Times New Roman" w:hAnsi="Times New Roman" w:cs="Times New Roman"/>
          </w:rPr>
          <w:t xml:space="preserve"> (whether climate velocity or harvest)</w:t>
        </w:r>
      </w:ins>
      <w:ins w:id="271" w:author="M P" w:date="2014-05-22T15:34:00Z">
        <w:r w:rsidR="00DA50DB" w:rsidRPr="00A46033">
          <w:rPr>
            <w:rFonts w:ascii="Times New Roman" w:hAnsi="Times New Roman" w:cs="Times New Roman"/>
          </w:rPr>
          <w:t>.</w:t>
        </w:r>
      </w:ins>
    </w:p>
    <w:p w14:paraId="4657C363" w14:textId="71BA12A9" w:rsidR="00743D9B" w:rsidRPr="00A46033" w:rsidRDefault="00904841" w:rsidP="00743D9B">
      <w:pPr>
        <w:spacing w:line="480" w:lineRule="auto"/>
        <w:rPr>
          <w:rFonts w:ascii="Times New Roman" w:hAnsi="Times New Roman" w:cs="Times New Roman"/>
        </w:rPr>
      </w:pPr>
      <w:ins w:id="272" w:author="M P" w:date="2014-05-22T15:36:00Z">
        <w:r w:rsidRPr="00A46033">
          <w:rPr>
            <w:rFonts w:ascii="Times New Roman" w:hAnsi="Times New Roman" w:cs="Times New Roman"/>
          </w:rPr>
          <w:t>O</w:t>
        </w:r>
      </w:ins>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ins w:id="273" w:author="M P" w:date="2014-05-22T15:44:00Z">
        <w:r w:rsidR="00610EEC" w:rsidRPr="00A46033">
          <w:rPr>
            <w:rFonts w:ascii="Times New Roman" w:hAnsi="Times New Roman" w:cs="Times New Roman"/>
          </w:rPr>
          <w:t xml:space="preserve">intrinsic </w:t>
        </w:r>
      </w:ins>
      <w:ins w:id="274"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w:t>
      </w:r>
      <w:ins w:id="275" w:author="M P" w:date="2014-05-22T15:45:00Z">
        <w:r w:rsidR="00610EEC" w:rsidRPr="00A46033">
          <w:rPr>
            <w:rFonts w:ascii="Times New Roman" w:hAnsi="Times New Roman" w:cs="Times New Roman"/>
          </w:rPr>
          <w:t xml:space="preserve">(i.e., growth rate at low abundance) </w:t>
        </w:r>
      </w:ins>
      <w:r w:rsidR="00743D9B" w:rsidRPr="00A46033">
        <w:rPr>
          <w:rFonts w:ascii="Times New Roman" w:hAnsi="Times New Roman" w:cs="Times New Roman"/>
        </w:rPr>
        <w:t xml:space="preserve">and a longer average dispersal distance will better track rapid climate velocities, as compared to species with a low </w:t>
      </w:r>
      <w:ins w:id="276" w:author="M P" w:date="2014-05-22T15:44:00Z">
        <w:r w:rsidR="00610EEC" w:rsidRPr="00A46033">
          <w:rPr>
            <w:rFonts w:ascii="Times New Roman" w:hAnsi="Times New Roman" w:cs="Times New Roman"/>
          </w:rPr>
          <w:t xml:space="preserve">intrinsic </w:t>
        </w:r>
      </w:ins>
      <w:ins w:id="277"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and short dispersal distances. Th</w:t>
      </w:r>
      <w:ins w:id="278" w:author="M P" w:date="2014-05-22T15:43:00Z">
        <w:r w:rsidR="00610EEC" w:rsidRPr="00A46033">
          <w:rPr>
            <w:rFonts w:ascii="Times New Roman" w:hAnsi="Times New Roman" w:cs="Times New Roman"/>
          </w:rPr>
          <w:t>is</w:t>
        </w:r>
      </w:ins>
      <w:r w:rsidR="00743D9B" w:rsidRPr="00A46033">
        <w:rPr>
          <w:rFonts w:ascii="Times New Roman" w:hAnsi="Times New Roman" w:cs="Times New Roman"/>
        </w:rPr>
        <w:t xml:space="preserve"> finding </w:t>
      </w:r>
      <w:ins w:id="279" w:author="M P" w:date="2014-05-22T15:43:00Z">
        <w:r w:rsidR="00610EEC" w:rsidRPr="00A46033">
          <w:rPr>
            <w:rFonts w:ascii="Times New Roman" w:hAnsi="Times New Roman" w:cs="Times New Roman"/>
          </w:rPr>
          <w:t>matches previous expectations</w:t>
        </w:r>
      </w:ins>
      <w:ins w:id="280" w:author="M P" w:date="2014-05-22T15:48:00Z">
        <w:r w:rsidR="001008C6" w:rsidRPr="00A46033">
          <w:rPr>
            <w:rFonts w:ascii="Times New Roman" w:hAnsi="Times New Roman" w:cs="Times New Roman"/>
          </w:rPr>
          <w:t xml:space="preserve">: </w:t>
        </w:r>
      </w:ins>
      <w:r w:rsidR="00743D9B" w:rsidRPr="00A46033">
        <w:rPr>
          <w:rFonts w:ascii="Times New Roman" w:hAnsi="Times New Roman" w:cs="Times New Roman"/>
        </w:rPr>
        <w:t xml:space="preserve">higher </w:t>
      </w:r>
      <w:ins w:id="281" w:author="M P" w:date="2014-05-22T15:43:00Z">
        <w:r w:rsidR="00610EEC" w:rsidRPr="00A46033">
          <w:rPr>
            <w:rFonts w:ascii="Times New Roman" w:hAnsi="Times New Roman" w:cs="Times New Roman"/>
          </w:rPr>
          <w:t>growth</w:t>
        </w:r>
      </w:ins>
      <w:r w:rsidR="00743D9B" w:rsidRPr="00A46033">
        <w:rPr>
          <w:rFonts w:ascii="Times New Roman" w:hAnsi="Times New Roman" w:cs="Times New Roman"/>
        </w:rPr>
        <w:t xml:space="preserve"> rate</w:t>
      </w:r>
      <w:ins w:id="282" w:author="M P" w:date="2014-05-22T15:45:00Z">
        <w:r w:rsidR="00610EEC" w:rsidRPr="00A46033">
          <w:rPr>
            <w:rFonts w:ascii="Times New Roman" w:hAnsi="Times New Roman" w:cs="Times New Roman"/>
          </w:rPr>
          <w:t>s</w:t>
        </w:r>
      </w:ins>
      <w:r w:rsidR="00743D9B" w:rsidRPr="00A46033">
        <w:rPr>
          <w:rFonts w:ascii="Times New Roman" w:hAnsi="Times New Roman" w:cs="Times New Roman"/>
        </w:rPr>
        <w:t xml:space="preserve"> make </w:t>
      </w:r>
      <w:ins w:id="283" w:author="M P" w:date="2014-05-22T15:43:00Z">
        <w:r w:rsidR="00610EEC" w:rsidRPr="00A46033">
          <w:rPr>
            <w:rFonts w:ascii="Times New Roman" w:hAnsi="Times New Roman" w:cs="Times New Roman"/>
          </w:rPr>
          <w:t>a</w:t>
        </w:r>
      </w:ins>
      <w:r w:rsidR="00743D9B" w:rsidRPr="00A46033">
        <w:rPr>
          <w:rFonts w:ascii="Times New Roman" w:hAnsi="Times New Roman" w:cs="Times New Roman"/>
        </w:rPr>
        <w:t xml:space="preserve"> population more </w:t>
      </w:r>
      <w:ins w:id="284" w:author="M P" w:date="2014-05-22T15:43:00Z">
        <w:r w:rsidR="00610EEC" w:rsidRPr="00A46033">
          <w:rPr>
            <w:rFonts w:ascii="Times New Roman" w:hAnsi="Times New Roman" w:cs="Times New Roman"/>
          </w:rPr>
          <w:t>resistant</w:t>
        </w:r>
      </w:ins>
      <w:r w:rsidR="00743D9B" w:rsidRPr="00A46033">
        <w:rPr>
          <w:rFonts w:ascii="Times New Roman" w:hAnsi="Times New Roman" w:cs="Times New Roman"/>
        </w:rPr>
        <w:t xml:space="preserve"> to </w:t>
      </w:r>
      <w:ins w:id="285" w:author="M P" w:date="2014-05-22T15:49:00Z">
        <w:r w:rsidR="001008C6" w:rsidRPr="00A46033">
          <w:rPr>
            <w:rFonts w:ascii="Times New Roman" w:hAnsi="Times New Roman" w:cs="Times New Roman"/>
          </w:rPr>
          <w:t>the removals from</w:t>
        </w:r>
      </w:ins>
      <w:r w:rsidR="00743D9B" w:rsidRPr="00A46033">
        <w:rPr>
          <w:rFonts w:ascii="Times New Roman" w:hAnsi="Times New Roman" w:cs="Times New Roman"/>
        </w:rPr>
        <w:t xml:space="preserve"> harvesting</w:t>
      </w:r>
      <w:ins w:id="286" w:author="M P" w:date="2014-05-22T15:49:00Z">
        <w:r w:rsidR="001008C6" w:rsidRPr="00A46033">
          <w:rPr>
            <w:rFonts w:ascii="Times New Roman" w:hAnsi="Times New Roman" w:cs="Times New Roman"/>
          </w:rPr>
          <w:t xml:space="preserve"> or the losses associated with tracking climate velocity</w:t>
        </w:r>
      </w:ins>
      <w:r w:rsidR="00743D9B" w:rsidRPr="00A46033">
        <w:rPr>
          <w:rFonts w:ascii="Times New Roman" w:hAnsi="Times New Roman" w:cs="Times New Roman"/>
        </w:rPr>
        <w:t xml:space="preserve">. It is worth pointing out that a higher </w:t>
      </w:r>
      <w:ins w:id="287" w:author="M P" w:date="2014-05-22T15:47:00Z">
        <w:r w:rsidR="00610EEC" w:rsidRPr="00A46033">
          <w:rPr>
            <w:rFonts w:ascii="Times New Roman" w:hAnsi="Times New Roman" w:cs="Times New Roman"/>
          </w:rPr>
          <w:t>population growth</w:t>
        </w:r>
      </w:ins>
      <w:r w:rsidR="00743D9B" w:rsidRPr="00A46033">
        <w:rPr>
          <w:rFonts w:ascii="Times New Roman" w:hAnsi="Times New Roman" w:cs="Times New Roman"/>
        </w:rPr>
        <w:t xml:space="preserve"> rate</w:t>
      </w:r>
      <w:ins w:id="288" w:author="M P" w:date="2014-05-22T15:47:00Z">
        <w:r w:rsidR="00610EEC" w:rsidRPr="00A46033">
          <w:rPr>
            <w:rFonts w:ascii="Times New Roman" w:hAnsi="Times New Roman" w:cs="Times New Roman"/>
          </w:rPr>
          <w:t>s</w:t>
        </w:r>
      </w:ins>
      <w:r w:rsidR="00743D9B" w:rsidRPr="00A46033">
        <w:rPr>
          <w:rFonts w:ascii="Times New Roman" w:hAnsi="Times New Roman" w:cs="Times New Roman"/>
        </w:rPr>
        <w:t xml:space="preserve"> can be generated either by shorter generation times or higher fecundity. </w:t>
      </w:r>
      <w:ins w:id="289" w:author="M P" w:date="2014-05-22T15:49:00Z">
        <w:r w:rsidR="001008C6" w:rsidRPr="00A46033">
          <w:rPr>
            <w:rFonts w:ascii="Times New Roman" w:hAnsi="Times New Roman" w:cs="Times New Roman"/>
          </w:rPr>
          <w:t>E</w:t>
        </w:r>
      </w:ins>
      <w:r w:rsidR="00743D9B" w:rsidRPr="00A46033">
        <w:rPr>
          <w:rFonts w:ascii="Times New Roman" w:hAnsi="Times New Roman" w:cs="Times New Roman"/>
        </w:rPr>
        <w:t xml:space="preserve">mpirical work </w:t>
      </w:r>
      <w:ins w:id="290" w:author="M P" w:date="2014-05-22T15:51:00Z">
        <w:r w:rsidR="00207D52" w:rsidRPr="00A46033">
          <w:rPr>
            <w:rFonts w:ascii="Times New Roman" w:hAnsi="Times New Roman" w:cs="Times New Roman"/>
          </w:rPr>
          <w:t xml:space="preserve">also </w:t>
        </w:r>
      </w:ins>
      <w:r w:rsidR="00743D9B" w:rsidRPr="00A46033">
        <w:rPr>
          <w:rFonts w:ascii="Times New Roman" w:hAnsi="Times New Roman" w:cs="Times New Roman"/>
        </w:rPr>
        <w:t>sugges</w:t>
      </w:r>
      <w:ins w:id="291" w:author="M P" w:date="2014-05-22T15:49:00Z">
        <w:r w:rsidR="001008C6" w:rsidRPr="00A46033">
          <w:rPr>
            <w:rFonts w:ascii="Times New Roman" w:hAnsi="Times New Roman" w:cs="Times New Roman"/>
          </w:rPr>
          <w:t>ts</w:t>
        </w:r>
      </w:ins>
      <w:r w:rsidR="00743D9B" w:rsidRPr="00A46033">
        <w:rPr>
          <w:rFonts w:ascii="Times New Roman" w:hAnsi="Times New Roman" w:cs="Times New Roman"/>
        </w:rPr>
        <w:t xml:space="preserve"> that </w:t>
      </w:r>
      <w:ins w:id="292" w:author="M P" w:date="2014-05-22T16:28:00Z">
        <w:r w:rsidR="00947D1A" w:rsidRPr="00A46033">
          <w:rPr>
            <w:rFonts w:ascii="Times New Roman" w:hAnsi="Times New Roman" w:cs="Times New Roman"/>
          </w:rPr>
          <w:t xml:space="preserve">marine </w:t>
        </w:r>
      </w:ins>
      <w:r w:rsidR="00743D9B" w:rsidRPr="00A46033">
        <w:rPr>
          <w:rFonts w:ascii="Times New Roman" w:hAnsi="Times New Roman" w:cs="Times New Roman"/>
        </w:rPr>
        <w:t>fish</w:t>
      </w:r>
      <w:ins w:id="293" w:author="M P" w:date="2014-05-22T15:50:00Z">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ins>
      <w:r w:rsidR="00743D9B" w:rsidRPr="00A46033">
        <w:rPr>
          <w:rFonts w:ascii="Times New Roman" w:hAnsi="Times New Roman" w:cs="Times New Roman"/>
        </w:rPr>
        <w:t xml:space="preserve"> </w:t>
      </w:r>
      <w:ins w:id="294" w:author="M P" w:date="2014-05-22T15:50:00Z">
        <w:r w:rsidR="00207D52" w:rsidRPr="00A46033">
          <w:rPr>
            <w:rFonts w:ascii="Times New Roman" w:hAnsi="Times New Roman" w:cs="Times New Roman"/>
          </w:rPr>
          <w:t>with faster life histories</w:t>
        </w:r>
      </w:ins>
      <w:ins w:id="295" w:author="M P" w:date="2014-05-22T16:27:00Z">
        <w:r w:rsidR="0056642B" w:rsidRPr="00A46033">
          <w:rPr>
            <w:rFonts w:ascii="Times New Roman" w:hAnsi="Times New Roman" w:cs="Times New Roman"/>
          </w:rPr>
          <w:t xml:space="preserve">, as well as </w:t>
        </w:r>
      </w:ins>
      <w:ins w:id="296" w:author="M P" w:date="2014-05-22T16:28:00Z">
        <w:r w:rsidR="00947D1A" w:rsidRPr="00A46033">
          <w:rPr>
            <w:rFonts w:ascii="Times New Roman" w:hAnsi="Times New Roman" w:cs="Times New Roman"/>
          </w:rPr>
          <w:t xml:space="preserve">terrestrial </w:t>
        </w:r>
      </w:ins>
      <w:ins w:id="297" w:author="M P" w:date="2014-05-22T16:27:00Z">
        <w:r w:rsidR="0056642B" w:rsidRPr="00A46033">
          <w:rPr>
            <w:rFonts w:ascii="Times New Roman" w:hAnsi="Times New Roman" w:cs="Times New Roman"/>
          </w:rPr>
          <w:t>birds and plants with greater dispersal abilities,</w:t>
        </w:r>
      </w:ins>
      <w:ins w:id="298" w:author="M P" w:date="2014-05-22T15:50:00Z">
        <w:r w:rsidR="00207D52" w:rsidRPr="00A46033">
          <w:rPr>
            <w:rFonts w:ascii="Times New Roman" w:hAnsi="Times New Roman" w:cs="Times New Roman"/>
          </w:rPr>
          <w:t xml:space="preserve"> </w:t>
        </w:r>
      </w:ins>
      <w:ins w:id="299" w:author="M P" w:date="2014-05-22T15:51:00Z">
        <w:r w:rsidR="00207D52" w:rsidRPr="00A46033">
          <w:rPr>
            <w:rFonts w:ascii="Times New Roman" w:hAnsi="Times New Roman" w:cs="Times New Roman"/>
          </w:rPr>
          <w:t>shift</w:t>
        </w:r>
      </w:ins>
      <w:ins w:id="300" w:author="M P" w:date="2014-05-22T16:28:00Z">
        <w:r w:rsidR="00947D1A" w:rsidRPr="00A46033">
          <w:rPr>
            <w:rFonts w:ascii="Times New Roman" w:hAnsi="Times New Roman" w:cs="Times New Roman"/>
          </w:rPr>
          <w:t>ed</w:t>
        </w:r>
      </w:ins>
      <w:ins w:id="301" w:author="M P" w:date="2014-05-22T15:51:00Z">
        <w:r w:rsidR="00207D52" w:rsidRPr="00A46033">
          <w:rPr>
            <w:rFonts w:ascii="Times New Roman" w:hAnsi="Times New Roman" w:cs="Times New Roman"/>
          </w:rPr>
          <w:t xml:space="preserve"> their distributions more quickly in response to</w:t>
        </w:r>
      </w:ins>
      <w:r w:rsidR="00743D9B" w:rsidRPr="00A46033">
        <w:rPr>
          <w:rFonts w:ascii="Times New Roman" w:hAnsi="Times New Roman" w:cs="Times New Roman"/>
        </w:rPr>
        <w:t xml:space="preserve"> warming  (Perry et al. 2005</w:t>
      </w:r>
      <w:ins w:id="302" w:author="M P" w:date="2014-05-22T15:50:00Z">
        <w:r w:rsidR="001008C6" w:rsidRPr="00A46033">
          <w:rPr>
            <w:rFonts w:ascii="Times New Roman" w:hAnsi="Times New Roman" w:cs="Times New Roman"/>
          </w:rPr>
          <w:t xml:space="preserve">; </w:t>
        </w:r>
      </w:ins>
      <w:ins w:id="303" w:author="M P" w:date="2014-05-22T16:27:00Z">
        <w:r w:rsidR="0056642B" w:rsidRPr="00A46033">
          <w:rPr>
            <w:rFonts w:ascii="Times New Roman" w:hAnsi="Times New Roman" w:cs="Times New Roman"/>
          </w:rPr>
          <w:t xml:space="preserve">Angert et al. 2011; </w:t>
        </w:r>
      </w:ins>
      <w:ins w:id="304" w:author="M P" w:date="2014-05-22T15:50:00Z">
        <w:r w:rsidR="001008C6" w:rsidRPr="00A46033">
          <w:rPr>
            <w:rFonts w:ascii="Times New Roman" w:hAnsi="Times New Roman" w:cs="Times New Roman"/>
          </w:rPr>
          <w:t>Pinsky et al. 2013</w:t>
        </w:r>
      </w:ins>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ins w:id="305" w:author="M P" w:date="2014-05-22T15:53:00Z">
        <w:r w:rsidR="00207D52" w:rsidRPr="00A46033">
          <w:rPr>
            <w:rFonts w:ascii="Times New Roman" w:hAnsi="Times New Roman" w:cs="Times New Roman"/>
          </w:rPr>
          <w:t xml:space="preserve"> in our model</w:t>
        </w:r>
      </w:ins>
      <w:r w:rsidRPr="00A46033">
        <w:rPr>
          <w:rFonts w:ascii="Times New Roman" w:hAnsi="Times New Roman" w:cs="Times New Roman"/>
        </w:rPr>
        <w:t>, higher dispersal distances d</w:t>
      </w:r>
      <w:ins w:id="306" w:author="M P" w:date="2014-05-22T15:53:00Z">
        <w:r w:rsidR="00207D52" w:rsidRPr="00A46033">
          <w:rPr>
            <w:rFonts w:ascii="Times New Roman" w:hAnsi="Times New Roman" w:cs="Times New Roman"/>
          </w:rPr>
          <w:t>id</w:t>
        </w:r>
      </w:ins>
      <w:r w:rsidRPr="00A46033">
        <w:rPr>
          <w:rFonts w:ascii="Times New Roman" w:hAnsi="Times New Roman" w:cs="Times New Roman"/>
        </w:rPr>
        <w:t xml:space="preserve"> not necessarily do so. In agreement with</w:t>
      </w:r>
      <w:ins w:id="307" w:author="M P" w:date="2014-05-22T15:53:00Z">
        <w:r w:rsidR="00207D52" w:rsidRPr="00A46033">
          <w:rPr>
            <w:rFonts w:ascii="Times New Roman" w:hAnsi="Times New Roman" w:cs="Times New Roman"/>
          </w:rPr>
          <w:t xml:space="preserve"> related results from</w:t>
        </w:r>
      </w:ins>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ins w:id="308" w:author="M P" w:date="2014-05-22T15:54:00Z">
        <w:r w:rsidR="00207D52" w:rsidRPr="00A46033">
          <w:rPr>
            <w:rFonts w:ascii="Times New Roman" w:hAnsi="Times New Roman" w:cs="Times New Roman"/>
          </w:rPr>
          <w:t>It appears that</w:t>
        </w:r>
      </w:ins>
      <w:r w:rsidRPr="00A46033">
        <w:rPr>
          <w:rFonts w:ascii="Times New Roman" w:hAnsi="Times New Roman" w:cs="Times New Roman"/>
        </w:rPr>
        <w:t xml:space="preserve"> climate velocity </w:t>
      </w:r>
      <w:ins w:id="309" w:author="M P" w:date="2014-05-22T15:54:00Z">
        <w:r w:rsidR="00207D52" w:rsidRPr="00A46033">
          <w:rPr>
            <w:rFonts w:ascii="Times New Roman" w:hAnsi="Times New Roman" w:cs="Times New Roman"/>
          </w:rPr>
          <w:t>could</w:t>
        </w:r>
      </w:ins>
      <w:r w:rsidRPr="00A46033">
        <w:rPr>
          <w:rFonts w:ascii="Times New Roman" w:hAnsi="Times New Roman" w:cs="Times New Roman"/>
        </w:rPr>
        <w:t xml:space="preserve"> selectively favor species with dispersal distances best matched to the rate of shift.</w:t>
      </w:r>
    </w:p>
    <w:p w14:paraId="0B54AF3B" w14:textId="71527333" w:rsidR="00FA0AC9" w:rsidRPr="00A46033" w:rsidRDefault="00207D52" w:rsidP="00F240E3">
      <w:pPr>
        <w:spacing w:line="480" w:lineRule="auto"/>
        <w:rPr>
          <w:ins w:id="310" w:author="M P" w:date="2014-05-22T15:56:00Z"/>
          <w:rFonts w:ascii="Times New Roman" w:hAnsi="Times New Roman" w:cs="Times New Roman"/>
        </w:rPr>
      </w:pPr>
      <w:ins w:id="311" w:author="M P" w:date="2014-05-22T15:54:00Z">
        <w:r w:rsidRPr="00A46033">
          <w:rPr>
            <w:rFonts w:ascii="Times New Roman" w:hAnsi="Times New Roman" w:cs="Times New Roman"/>
          </w:rPr>
          <w:t xml:space="preserve">One goal of </w:t>
        </w:r>
      </w:ins>
      <w:r w:rsidR="00F240E3" w:rsidRPr="00A46033">
        <w:rPr>
          <w:rFonts w:ascii="Times New Roman" w:hAnsi="Times New Roman" w:cs="Times New Roman"/>
        </w:rPr>
        <w:t>our model</w:t>
      </w:r>
      <w:ins w:id="312" w:author="M P" w:date="2014-05-22T15:54:00Z">
        <w:r w:rsidRPr="00A46033">
          <w:rPr>
            <w:rFonts w:ascii="Times New Roman" w:hAnsi="Times New Roman" w:cs="Times New Roman"/>
          </w:rPr>
          <w:t xml:space="preserve"> </w:t>
        </w:r>
      </w:ins>
      <w:ins w:id="313" w:author="Emma Fuller" w:date="2014-05-29T11:52:00Z">
        <w:r w:rsidR="00127B14" w:rsidRPr="00A46033">
          <w:rPr>
            <w:rFonts w:ascii="Times New Roman" w:hAnsi="Times New Roman" w:cs="Times New Roman"/>
          </w:rPr>
          <w:t>is</w:t>
        </w:r>
      </w:ins>
      <w:ins w:id="314" w:author="M P" w:date="2014-05-22T15:54:00Z">
        <w:r w:rsidRPr="00A46033">
          <w:rPr>
            <w:rFonts w:ascii="Times New Roman" w:hAnsi="Times New Roman" w:cs="Times New Roman"/>
          </w:rPr>
          <w:t xml:space="preserve"> to examine</w:t>
        </w:r>
      </w:ins>
      <w:r w:rsidR="00F240E3" w:rsidRPr="00A46033">
        <w:rPr>
          <w:rFonts w:ascii="Times New Roman" w:hAnsi="Times New Roman" w:cs="Times New Roman"/>
        </w:rPr>
        <w:t xml:space="preserve"> the </w:t>
      </w:r>
      <w:ins w:id="315" w:author="M P" w:date="2014-05-22T15:55:00Z">
        <w:r w:rsidR="00FA0AC9" w:rsidRPr="00A46033">
          <w:rPr>
            <w:rFonts w:ascii="Times New Roman" w:hAnsi="Times New Roman" w:cs="Times New Roman"/>
          </w:rPr>
          <w:t>cumulative impacts of multiple stressors</w:t>
        </w:r>
      </w:ins>
      <w:ins w:id="316" w:author="M P" w:date="2014-05-22T15:54:00Z">
        <w:r w:rsidRPr="00A46033">
          <w:rPr>
            <w:rFonts w:ascii="Times New Roman" w:hAnsi="Times New Roman" w:cs="Times New Roman"/>
          </w:rPr>
          <w:t xml:space="preserve">. We </w:t>
        </w:r>
      </w:ins>
      <w:ins w:id="317" w:author="Emma Fuller" w:date="2014-05-29T11:52:00Z">
        <w:r w:rsidR="00127B14" w:rsidRPr="00A46033">
          <w:rPr>
            <w:rFonts w:ascii="Times New Roman" w:hAnsi="Times New Roman" w:cs="Times New Roman"/>
          </w:rPr>
          <w:t>find</w:t>
        </w:r>
      </w:ins>
      <w:ins w:id="318" w:author="M P" w:date="2014-05-22T15:54:00Z">
        <w:r w:rsidRPr="00A46033">
          <w:rPr>
            <w:rFonts w:ascii="Times New Roman" w:hAnsi="Times New Roman" w:cs="Times New Roman"/>
          </w:rPr>
          <w:t xml:space="preserve"> that the interaction</w:t>
        </w:r>
      </w:ins>
      <w:ins w:id="319" w:author="M P" w:date="2014-05-22T15:56:00Z">
        <w:r w:rsidR="00FA0AC9" w:rsidRPr="00A46033">
          <w:rPr>
            <w:rFonts w:ascii="Times New Roman" w:hAnsi="Times New Roman" w:cs="Times New Roman"/>
          </w:rPr>
          <w:t xml:space="preserve"> between harvest and climate velocity</w:t>
        </w:r>
      </w:ins>
      <w:ins w:id="320" w:author="M P" w:date="2014-05-22T14:18:00Z">
        <w:r w:rsidR="003A057D" w:rsidRPr="00A46033">
          <w:rPr>
            <w:rFonts w:ascii="Times New Roman" w:hAnsi="Times New Roman" w:cs="Times New Roman"/>
          </w:rPr>
          <w:t xml:space="preserve"> </w:t>
        </w:r>
      </w:ins>
      <w:ins w:id="321"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 xml:space="preserve">effectively additive, with weak synergistic effects appearing primarily when the population </w:t>
      </w:r>
      <w:ins w:id="322"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close to extinction. This result from our model would appear to contrast with other demonstrations of synergy</w:t>
      </w:r>
      <w:ins w:id="323" w:author="M P" w:date="2014-05-22T14:19:00Z">
        <w:r w:rsidR="003A057D" w:rsidRPr="00A46033">
          <w:rPr>
            <w:rFonts w:ascii="Times New Roman" w:hAnsi="Times New Roman" w:cs="Times New Roman"/>
          </w:rPr>
          <w:t xml:space="preserve"> between harvest and climate</w:t>
        </w:r>
      </w:ins>
      <w:r w:rsidR="00F240E3" w:rsidRPr="00A46033">
        <w:rPr>
          <w:rFonts w:ascii="Times New Roman" w:hAnsi="Times New Roman" w:cs="Times New Roman"/>
        </w:rPr>
        <w:t xml:space="preserve"> in the literature. </w:t>
      </w:r>
      <w:ins w:id="324" w:author="M P" w:date="2014-05-22T14:17:00Z">
        <w:r w:rsidR="003A057D" w:rsidRPr="00A46033">
          <w:rPr>
            <w:rFonts w:ascii="Times New Roman" w:hAnsi="Times New Roman" w:cs="Times New Roman"/>
          </w:rPr>
          <w:t xml:space="preserve">For example, </w:t>
        </w:r>
      </w:ins>
      <w:ins w:id="325" w:author="M P" w:date="2014-05-22T14:22:00Z">
        <w:r w:rsidR="003A057D" w:rsidRPr="00A46033">
          <w:rPr>
            <w:rFonts w:ascii="Times New Roman" w:hAnsi="Times New Roman" w:cs="Times New Roman"/>
          </w:rPr>
          <w:t>a number of modeling a</w:t>
        </w:r>
      </w:ins>
      <w:ins w:id="326" w:author="M P" w:date="2014-05-22T14:41:00Z">
        <w:r w:rsidR="008B07B3" w:rsidRPr="00A46033">
          <w:rPr>
            <w:rFonts w:ascii="Times New Roman" w:hAnsi="Times New Roman" w:cs="Times New Roman"/>
          </w:rPr>
          <w:t>nd</w:t>
        </w:r>
      </w:ins>
      <w:ins w:id="327" w:author="M P" w:date="2014-05-22T14:22:00Z">
        <w:r w:rsidR="003A057D" w:rsidRPr="00A46033">
          <w:rPr>
            <w:rFonts w:ascii="Times New Roman" w:hAnsi="Times New Roman" w:cs="Times New Roman"/>
          </w:rPr>
          <w:t xml:space="preserve"> empirical studies have found </w:t>
        </w:r>
      </w:ins>
      <w:r w:rsidR="00F240E3" w:rsidRPr="00A46033">
        <w:rPr>
          <w:rFonts w:ascii="Times New Roman" w:hAnsi="Times New Roman" w:cs="Times New Roman"/>
        </w:rPr>
        <w:t>that fishing increases the sensitivity of populations to climate</w:t>
      </w:r>
      <w:ins w:id="328" w:author="M P" w:date="2014-05-22T14:23:00Z">
        <w:r w:rsidR="003A057D" w:rsidRPr="00A46033">
          <w:rPr>
            <w:rFonts w:ascii="Times New Roman" w:hAnsi="Times New Roman" w:cs="Times New Roman"/>
          </w:rPr>
          <w:t xml:space="preserve"> variability</w:t>
        </w:r>
      </w:ins>
      <w:r w:rsidR="00F240E3" w:rsidRPr="00A46033">
        <w:rPr>
          <w:rFonts w:ascii="Times New Roman" w:hAnsi="Times New Roman" w:cs="Times New Roman"/>
        </w:rPr>
        <w:t xml:space="preserve"> </w:t>
      </w:r>
      <w:ins w:id="329" w:author="M P" w:date="2014-05-22T14:22:00Z">
        <w:r w:rsidR="003A057D" w:rsidRPr="00A46033">
          <w:rPr>
            <w:rFonts w:ascii="Times New Roman" w:hAnsi="Times New Roman" w:cs="Times New Roman"/>
          </w:rPr>
          <w:t>(</w:t>
        </w:r>
      </w:ins>
      <w:ins w:id="330" w:author="M P" w:date="2014-05-22T14:24:00Z">
        <w:r w:rsidR="00B71D1F" w:rsidRPr="00A46033">
          <w:rPr>
            <w:rFonts w:ascii="Times New Roman" w:hAnsi="Times New Roman" w:cs="Times New Roman"/>
          </w:rPr>
          <w:t xml:space="preserve">including </w:t>
        </w:r>
      </w:ins>
      <w:ins w:id="331" w:author="M P" w:date="2014-05-22T14:22:00Z">
        <w:r w:rsidR="003A057D" w:rsidRPr="00A46033">
          <w:rPr>
            <w:rFonts w:ascii="Times New Roman" w:hAnsi="Times New Roman" w:cs="Times New Roman"/>
          </w:rPr>
          <w:t>Anderson et al. 2008; Shelton et al. 2011</w:t>
        </w:r>
      </w:ins>
      <w:ins w:id="332" w:author="M P" w:date="2014-05-22T15:09:00Z">
        <w:r w:rsidR="00F02DD2" w:rsidRPr="00A46033">
          <w:rPr>
            <w:rFonts w:ascii="Times New Roman" w:hAnsi="Times New Roman" w:cs="Times New Roman"/>
          </w:rPr>
          <w:t>; Botsford et al. 2011</w:t>
        </w:r>
      </w:ins>
      <w:ins w:id="333" w:author="M P" w:date="2014-05-22T14:22:00Z">
        <w:r w:rsidR="003A057D" w:rsidRPr="00A46033">
          <w:rPr>
            <w:rFonts w:ascii="Times New Roman" w:hAnsi="Times New Roman" w:cs="Times New Roman"/>
          </w:rPr>
          <w:t xml:space="preserve">), and a recent review reaches the same conclusion </w:t>
        </w:r>
      </w:ins>
      <w:r w:rsidR="00F240E3" w:rsidRPr="00A46033">
        <w:rPr>
          <w:rFonts w:ascii="Times New Roman" w:hAnsi="Times New Roman" w:cs="Times New Roman"/>
        </w:rPr>
        <w:t>(Planque et al. 2010)</w:t>
      </w:r>
      <w:ins w:id="334" w:author="M P" w:date="2014-05-22T14:21:00Z">
        <w:r w:rsidR="003A057D" w:rsidRPr="00A46033">
          <w:rPr>
            <w:rFonts w:ascii="Times New Roman" w:hAnsi="Times New Roman" w:cs="Times New Roman"/>
          </w:rPr>
          <w:t xml:space="preserve">. </w:t>
        </w:r>
      </w:ins>
      <w:ins w:id="335" w:author="M P" w:date="2014-05-22T14:23:00Z">
        <w:r w:rsidR="003A057D" w:rsidRPr="00A46033">
          <w:rPr>
            <w:rFonts w:ascii="Times New Roman" w:hAnsi="Times New Roman" w:cs="Times New Roman"/>
          </w:rPr>
          <w:t>P</w:t>
        </w:r>
      </w:ins>
      <w:r w:rsidR="00F240E3" w:rsidRPr="00A46033">
        <w:rPr>
          <w:rFonts w:ascii="Times New Roman" w:hAnsi="Times New Roman" w:cs="Times New Roman"/>
        </w:rPr>
        <w:t>ositive feedback loops</w:t>
      </w:r>
      <w:ins w:id="336" w:author="M P" w:date="2014-05-22T15:03:00Z">
        <w:r w:rsidR="00CB0016" w:rsidRPr="00A46033">
          <w:rPr>
            <w:rFonts w:ascii="Times New Roman" w:hAnsi="Times New Roman" w:cs="Times New Roman"/>
          </w:rPr>
          <w:t xml:space="preserve"> involving the loss of predators</w:t>
        </w:r>
      </w:ins>
      <w:ins w:id="337" w:author="M P" w:date="2014-05-22T15:04:00Z">
        <w:r w:rsidR="00CB0016" w:rsidRPr="00A46033">
          <w:rPr>
            <w:rFonts w:ascii="Times New Roman" w:hAnsi="Times New Roman" w:cs="Times New Roman"/>
          </w:rPr>
          <w:t xml:space="preserve"> due to fishing</w:t>
        </w:r>
      </w:ins>
      <w:r w:rsidR="00F240E3" w:rsidRPr="00A46033">
        <w:rPr>
          <w:rFonts w:ascii="Times New Roman" w:hAnsi="Times New Roman" w:cs="Times New Roman"/>
        </w:rPr>
        <w:t xml:space="preserve"> have</w:t>
      </w:r>
      <w:ins w:id="338" w:author="M P" w:date="2014-05-22T14:23:00Z">
        <w:r w:rsidR="003A057D" w:rsidRPr="00A46033">
          <w:rPr>
            <w:rFonts w:ascii="Times New Roman" w:hAnsi="Times New Roman" w:cs="Times New Roman"/>
          </w:rPr>
          <w:t xml:space="preserve"> also</w:t>
        </w:r>
      </w:ins>
      <w:r w:rsidR="00F240E3" w:rsidRPr="00A46033">
        <w:rPr>
          <w:rFonts w:ascii="Times New Roman" w:hAnsi="Times New Roman" w:cs="Times New Roman"/>
        </w:rPr>
        <w:t xml:space="preserve"> been identified </w:t>
      </w:r>
      <w:ins w:id="339" w:author="M P" w:date="2014-05-22T14:23:00Z">
        <w:r w:rsidR="003A057D" w:rsidRPr="00A46033">
          <w:rPr>
            <w:rFonts w:ascii="Times New Roman" w:hAnsi="Times New Roman" w:cs="Times New Roman"/>
          </w:rPr>
          <w:t>that amplify climate impacts</w:t>
        </w:r>
      </w:ins>
      <w:ins w:id="340" w:author="M P" w:date="2014-05-22T15:04:00Z">
        <w:r w:rsidR="00CB0016" w:rsidRPr="00A46033">
          <w:rPr>
            <w:rFonts w:ascii="Times New Roman" w:hAnsi="Times New Roman" w:cs="Times New Roman"/>
          </w:rPr>
          <w:t xml:space="preserve"> on prey species</w:t>
        </w:r>
      </w:ins>
      <w:r w:rsidR="00F240E3" w:rsidRPr="00A46033">
        <w:rPr>
          <w:rFonts w:ascii="Times New Roman" w:hAnsi="Times New Roman" w:cs="Times New Roman"/>
        </w:rPr>
        <w:t xml:space="preserve"> (Kirby</w:t>
      </w:r>
      <w:ins w:id="341" w:author="Emma Fuller" w:date="2014-05-29T14:53:00Z">
        <w:r w:rsidR="00145F91" w:rsidRPr="00A46033">
          <w:rPr>
            <w:rFonts w:ascii="Times New Roman" w:hAnsi="Times New Roman" w:cs="Times New Roman"/>
          </w:rPr>
          <w:t xml:space="preserve"> et al. </w:t>
        </w:r>
      </w:ins>
      <w:r w:rsidR="00F240E3" w:rsidRPr="00A46033">
        <w:rPr>
          <w:rFonts w:ascii="Times New Roman" w:hAnsi="Times New Roman" w:cs="Times New Roman"/>
        </w:rPr>
        <w:t>2009; Planque</w:t>
      </w:r>
      <w:ins w:id="342" w:author="Emma Fuller" w:date="2014-05-29T14:53:00Z">
        <w:r w:rsidR="00145F91" w:rsidRPr="00A46033">
          <w:rPr>
            <w:rFonts w:ascii="Times New Roman" w:hAnsi="Times New Roman" w:cs="Times New Roman"/>
          </w:rPr>
          <w:t xml:space="preserve"> </w:t>
        </w:r>
      </w:ins>
      <w:r w:rsidR="00F240E3" w:rsidRPr="00A46033">
        <w:rPr>
          <w:rFonts w:ascii="Times New Roman" w:hAnsi="Times New Roman" w:cs="Times New Roman"/>
        </w:rPr>
        <w:t>et al. 2010</w:t>
      </w:r>
      <w:ins w:id="343" w:author="M P" w:date="2014-05-22T14:19:00Z">
        <w:r w:rsidR="003A057D" w:rsidRPr="00A46033">
          <w:rPr>
            <w:rFonts w:ascii="Times New Roman" w:hAnsi="Times New Roman" w:cs="Times New Roman"/>
          </w:rPr>
          <w:t>; Ling et al. 2009</w:t>
        </w:r>
      </w:ins>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ins w:id="344" w:author="M P" w:date="2014-05-22T15:09:00Z">
        <w:r w:rsidR="00F02DD2" w:rsidRPr="00A46033">
          <w:rPr>
            <w:rFonts w:ascii="Times New Roman" w:hAnsi="Times New Roman" w:cs="Times New Roman"/>
          </w:rPr>
          <w:t xml:space="preserve">differences </w:t>
        </w:r>
      </w:ins>
      <w:r w:rsidRPr="00A46033">
        <w:rPr>
          <w:rFonts w:ascii="Times New Roman" w:hAnsi="Times New Roman" w:cs="Times New Roman"/>
        </w:rPr>
        <w:t xml:space="preserve">between our </w:t>
      </w:r>
      <w:ins w:id="345" w:author="M P" w:date="2014-05-22T15:04:00Z">
        <w:r w:rsidR="00CB0016" w:rsidRPr="00A46033">
          <w:rPr>
            <w:rFonts w:ascii="Times New Roman" w:hAnsi="Times New Roman" w:cs="Times New Roman"/>
          </w:rPr>
          <w:t xml:space="preserve">model </w:t>
        </w:r>
      </w:ins>
      <w:ins w:id="346" w:author="M P" w:date="2014-05-22T15:09:00Z">
        <w:r w:rsidR="00F02DD2" w:rsidRPr="00A46033">
          <w:rPr>
            <w:rFonts w:ascii="Times New Roman" w:hAnsi="Times New Roman" w:cs="Times New Roman"/>
          </w:rPr>
          <w:t xml:space="preserve">results </w:t>
        </w:r>
      </w:ins>
      <w:r w:rsidRPr="00A46033">
        <w:rPr>
          <w:rFonts w:ascii="Times New Roman" w:hAnsi="Times New Roman" w:cs="Times New Roman"/>
        </w:rPr>
        <w:t xml:space="preserve">and the previous evidence for synergy may be that </w:t>
      </w:r>
      <w:ins w:id="347" w:author="M P" w:date="2014-05-22T15:04:00Z">
        <w:r w:rsidR="00CB0016" w:rsidRPr="00A46033">
          <w:rPr>
            <w:rFonts w:ascii="Times New Roman" w:hAnsi="Times New Roman" w:cs="Times New Roman"/>
          </w:rPr>
          <w:t xml:space="preserve">we </w:t>
        </w:r>
      </w:ins>
      <w:r w:rsidRPr="00A46033">
        <w:rPr>
          <w:rFonts w:ascii="Times New Roman" w:hAnsi="Times New Roman" w:cs="Times New Roman"/>
        </w:rPr>
        <w:t xml:space="preserve">analyze the ability of populations to keep pace with climate velocity, while </w:t>
      </w:r>
      <w:ins w:id="348" w:author="M P" w:date="2014-05-22T15:05:00Z">
        <w:r w:rsidR="00CB0016" w:rsidRPr="00A46033">
          <w:rPr>
            <w:rFonts w:ascii="Times New Roman" w:hAnsi="Times New Roman" w:cs="Times New Roman"/>
          </w:rPr>
          <w:t xml:space="preserve">many previous </w:t>
        </w:r>
      </w:ins>
      <w:r w:rsidRPr="00A46033">
        <w:rPr>
          <w:rFonts w:ascii="Times New Roman" w:hAnsi="Times New Roman" w:cs="Times New Roman"/>
        </w:rPr>
        <w:t xml:space="preserve">studies examined </w:t>
      </w:r>
      <w:ins w:id="349" w:author="M P" w:date="2014-05-22T15:05:00Z">
        <w:r w:rsidR="00CB0016" w:rsidRPr="00A46033">
          <w:rPr>
            <w:rFonts w:ascii="Times New Roman" w:hAnsi="Times New Roman" w:cs="Times New Roman"/>
          </w:rPr>
          <w:t xml:space="preserve">other </w:t>
        </w:r>
      </w:ins>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ins w:id="350" w:author="M P" w:date="2014-05-22T15:10:00Z">
        <w:r w:rsidR="00F02DD2" w:rsidRPr="00A46033">
          <w:rPr>
            <w:rFonts w:ascii="Times New Roman" w:hAnsi="Times New Roman" w:cs="Times New Roman"/>
          </w:rPr>
          <w:t>many</w:t>
        </w:r>
      </w:ins>
      <w:r w:rsidRPr="00A46033">
        <w:rPr>
          <w:rFonts w:ascii="Times New Roman" w:hAnsi="Times New Roman" w:cs="Times New Roman"/>
        </w:rPr>
        <w:t xml:space="preserve"> other </w:t>
      </w:r>
      <w:ins w:id="351" w:author="M P" w:date="2014-05-22T15:08:00Z">
        <w:r w:rsidR="00F02DD2" w:rsidRPr="00A46033">
          <w:rPr>
            <w:rFonts w:ascii="Times New Roman" w:hAnsi="Times New Roman" w:cs="Times New Roman"/>
          </w:rPr>
          <w:t xml:space="preserve">fishing and climate </w:t>
        </w:r>
      </w:ins>
      <w:r w:rsidRPr="00A46033">
        <w:rPr>
          <w:rFonts w:ascii="Times New Roman" w:hAnsi="Times New Roman" w:cs="Times New Roman"/>
        </w:rPr>
        <w:t xml:space="preserve">studies, </w:t>
      </w:r>
      <w:ins w:id="352" w:author="M P" w:date="2014-05-22T15:20:00Z">
        <w:r w:rsidR="00743D9B" w:rsidRPr="00A46033">
          <w:rPr>
            <w:rFonts w:ascii="Times New Roman" w:hAnsi="Times New Roman" w:cs="Times New Roman"/>
          </w:rPr>
          <w:t xml:space="preserve">the impacts of </w:t>
        </w:r>
      </w:ins>
      <w:r w:rsidRPr="00A46033">
        <w:rPr>
          <w:rFonts w:ascii="Times New Roman" w:hAnsi="Times New Roman" w:cs="Times New Roman"/>
        </w:rPr>
        <w:t>climate variability</w:t>
      </w:r>
      <w:ins w:id="353" w:author="M P" w:date="2014-05-22T15:20:00Z">
        <w:r w:rsidR="00743D9B" w:rsidRPr="00A46033">
          <w:rPr>
            <w:rFonts w:ascii="Times New Roman" w:hAnsi="Times New Roman" w:cs="Times New Roman"/>
          </w:rPr>
          <w:t xml:space="preserve"> </w:t>
        </w:r>
      </w:ins>
      <w:ins w:id="354" w:author="Emma Fuller" w:date="2014-05-29T12:53:00Z">
        <w:r w:rsidR="00B469AC" w:rsidRPr="00A46033">
          <w:rPr>
            <w:rFonts w:ascii="Times New Roman" w:hAnsi="Times New Roman" w:cs="Times New Roman"/>
          </w:rPr>
          <w:t>on stationary</w:t>
        </w:r>
      </w:ins>
      <w:ins w:id="355" w:author="M P" w:date="2014-05-22T15:20:00Z">
        <w:r w:rsidR="00743D9B" w:rsidRPr="00A46033">
          <w:rPr>
            <w:rFonts w:ascii="Times New Roman" w:hAnsi="Times New Roman" w:cs="Times New Roman"/>
          </w:rPr>
          <w:t xml:space="preserve"> population</w:t>
        </w:r>
      </w:ins>
      <w:ins w:id="356" w:author="M P" w:date="2014-05-22T15:57:00Z">
        <w:r w:rsidR="00FA0AC9" w:rsidRPr="00A46033">
          <w:rPr>
            <w:rFonts w:ascii="Times New Roman" w:hAnsi="Times New Roman" w:cs="Times New Roman"/>
          </w:rPr>
          <w:t>s</w:t>
        </w:r>
      </w:ins>
      <w:r w:rsidRPr="00A46033">
        <w:rPr>
          <w:rFonts w:ascii="Times New Roman" w:hAnsi="Times New Roman" w:cs="Times New Roman"/>
        </w:rPr>
        <w:t xml:space="preserve"> ha</w:t>
      </w:r>
      <w:ins w:id="357" w:author="M P" w:date="2014-05-22T15:20:00Z">
        <w:r w:rsidR="00743D9B" w:rsidRPr="00A46033">
          <w:rPr>
            <w:rFonts w:ascii="Times New Roman" w:hAnsi="Times New Roman" w:cs="Times New Roman"/>
          </w:rPr>
          <w:t>ve</w:t>
        </w:r>
      </w:ins>
      <w:r w:rsidRPr="00A46033">
        <w:rPr>
          <w:rFonts w:ascii="Times New Roman" w:hAnsi="Times New Roman" w:cs="Times New Roman"/>
        </w:rPr>
        <w:t xml:space="preserve"> been the focus, rather than cumulative </w:t>
      </w:r>
      <w:ins w:id="358" w:author="M P" w:date="2014-05-22T15:07:00Z">
        <w:r w:rsidR="00F02DD2" w:rsidRPr="00A46033">
          <w:rPr>
            <w:rFonts w:ascii="Times New Roman" w:hAnsi="Times New Roman" w:cs="Times New Roman"/>
          </w:rPr>
          <w:t xml:space="preserve">climate change </w:t>
        </w:r>
      </w:ins>
      <w:r w:rsidRPr="00A46033">
        <w:rPr>
          <w:rFonts w:ascii="Times New Roman" w:hAnsi="Times New Roman" w:cs="Times New Roman"/>
        </w:rPr>
        <w:t>or shifting distributions (</w:t>
      </w:r>
      <w:ins w:id="359" w:author="M P" w:date="2014-05-22T15:09:00Z">
        <w:r w:rsidR="00F02DD2" w:rsidRPr="00A46033">
          <w:rPr>
            <w:rFonts w:ascii="Times New Roman" w:hAnsi="Times New Roman" w:cs="Times New Roman"/>
          </w:rPr>
          <w:t xml:space="preserve">Walters and Parma 1996; </w:t>
        </w:r>
      </w:ins>
      <w:ins w:id="360" w:author="M P" w:date="2014-05-22T15:07:00Z">
        <w:r w:rsidR="00F02DD2" w:rsidRPr="00A46033">
          <w:rPr>
            <w:rFonts w:ascii="Times New Roman" w:hAnsi="Times New Roman" w:cs="Times New Roman"/>
          </w:rPr>
          <w:t>Anderson et al. 2008; Shelton et al. 2011;</w:t>
        </w:r>
      </w:ins>
      <w:ins w:id="361" w:author="M P" w:date="2014-05-22T15:09:00Z">
        <w:r w:rsidR="00F02DD2" w:rsidRPr="00A46033">
          <w:rPr>
            <w:rFonts w:ascii="Times New Roman" w:hAnsi="Times New Roman" w:cs="Times New Roman"/>
          </w:rPr>
          <w:t xml:space="preserve"> Botsford et al. 2011</w:t>
        </w:r>
      </w:ins>
      <w:ins w:id="362" w:author="M P" w:date="2014-05-22T15:10:00Z">
        <w:r w:rsidR="00F02DD2" w:rsidRPr="00A46033">
          <w:rPr>
            <w:rFonts w:ascii="Times New Roman" w:hAnsi="Times New Roman" w:cs="Times New Roman"/>
          </w:rPr>
          <w:t>; Planque</w:t>
        </w:r>
      </w:ins>
      <w:ins w:id="363" w:author="Emma Fuller" w:date="2014-05-29T14:53:00Z">
        <w:r w:rsidR="00145F91" w:rsidRPr="00A46033">
          <w:rPr>
            <w:rFonts w:ascii="Times New Roman" w:hAnsi="Times New Roman" w:cs="Times New Roman"/>
          </w:rPr>
          <w:t xml:space="preserve"> </w:t>
        </w:r>
      </w:ins>
      <w:ins w:id="364" w:author="M P" w:date="2014-05-22T15:10:00Z">
        <w:r w:rsidR="00F02DD2" w:rsidRPr="00A46033">
          <w:rPr>
            <w:rFonts w:ascii="Times New Roman" w:hAnsi="Times New Roman" w:cs="Times New Roman"/>
          </w:rPr>
          <w:t>et al. 2010</w:t>
        </w:r>
      </w:ins>
      <w:r w:rsidRPr="00A46033">
        <w:rPr>
          <w:rFonts w:ascii="Times New Roman" w:hAnsi="Times New Roman" w:cs="Times New Roman"/>
        </w:rPr>
        <w:t xml:space="preserve">). </w:t>
      </w:r>
      <w:ins w:id="365" w:author="Emma Fuller" w:date="2014-05-29T12:58:00Z">
        <w:r w:rsidR="002353C1" w:rsidRPr="00A46033">
          <w:rPr>
            <w:rFonts w:ascii="Times New Roman" w:hAnsi="Times New Roman" w:cs="Times New Roman"/>
          </w:rPr>
          <w:t>W</w:t>
        </w:r>
      </w:ins>
      <w:ins w:id="366" w:author="Emma Fuller" w:date="2014-05-29T12:54:00Z">
        <w:r w:rsidR="00B469AC" w:rsidRPr="00A46033">
          <w:rPr>
            <w:rFonts w:ascii="Times New Roman" w:hAnsi="Times New Roman" w:cs="Times New Roman"/>
          </w:rPr>
          <w:t xml:space="preserve">ork </w:t>
        </w:r>
      </w:ins>
      <w:ins w:id="367" w:author="simon levin" w:date="2014-06-28T20:20:00Z">
        <w:r w:rsidR="009E67EB" w:rsidRPr="00A46033">
          <w:rPr>
            <w:rFonts w:ascii="Times New Roman" w:hAnsi="Times New Roman" w:cs="Times New Roman"/>
          </w:rPr>
          <w:t>that</w:t>
        </w:r>
      </w:ins>
      <w:ins w:id="368" w:author="Emma Fuller" w:date="2014-05-29T12:54:00Z">
        <w:r w:rsidR="00B469AC" w:rsidRPr="00A46033">
          <w:rPr>
            <w:rFonts w:ascii="Times New Roman" w:hAnsi="Times New Roman" w:cs="Times New Roman"/>
          </w:rPr>
          <w:t xml:space="preserve"> does incorporate shifting species distributions </w:t>
        </w:r>
      </w:ins>
      <w:ins w:id="369" w:author="Emma Fuller" w:date="2014-05-29T12:58:00Z">
        <w:r w:rsidR="002353C1" w:rsidRPr="00A46033">
          <w:rPr>
            <w:rFonts w:ascii="Times New Roman" w:hAnsi="Times New Roman" w:cs="Times New Roman"/>
          </w:rPr>
          <w:t xml:space="preserve">typically examines regional or global scenarios for climate change, making </w:t>
        </w:r>
      </w:ins>
      <w:ins w:id="370" w:author="Emma Fuller" w:date="2014-05-29T12:55:00Z">
        <w:r w:rsidR="00B469AC" w:rsidRPr="00A46033">
          <w:rPr>
            <w:rFonts w:ascii="Times New Roman" w:hAnsi="Times New Roman" w:cs="Times New Roman"/>
          </w:rPr>
          <w:t xml:space="preserve">it difficult to isolate the </w:t>
        </w:r>
      </w:ins>
      <w:ins w:id="371" w:author="Emma Fuller" w:date="2014-05-29T12:56:00Z">
        <w:r w:rsidR="00B469AC" w:rsidRPr="00A46033">
          <w:rPr>
            <w:rFonts w:ascii="Times New Roman" w:hAnsi="Times New Roman" w:cs="Times New Roman"/>
          </w:rPr>
          <w:t>effect that different species interactions, climate and harvesting each play (Cheung et al. 2010).</w:t>
        </w:r>
      </w:ins>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ins w:id="372" w:author="M P" w:date="2014-05-22T22:05:00Z">
        <w:r w:rsidR="00FD0D63" w:rsidRPr="00A46033">
          <w:rPr>
            <w:rFonts w:ascii="Times New Roman" w:hAnsi="Times New Roman" w:cs="Times New Roman"/>
          </w:rPr>
          <w:t xml:space="preserve">harvesting </w:t>
        </w:r>
      </w:ins>
      <w:r w:rsidRPr="00A46033">
        <w:rPr>
          <w:rFonts w:ascii="Times New Roman" w:hAnsi="Times New Roman" w:cs="Times New Roman"/>
        </w:rPr>
        <w:t xml:space="preserve">in our model </w:t>
      </w:r>
      <w:ins w:id="373" w:author="Emma Fuller" w:date="2014-05-29T11:59:00Z">
        <w:r w:rsidR="00926BC3" w:rsidRPr="00A46033">
          <w:rPr>
            <w:rFonts w:ascii="Times New Roman" w:hAnsi="Times New Roman" w:cs="Times New Roman"/>
          </w:rPr>
          <w:t>is</w:t>
        </w:r>
      </w:ins>
      <w:ins w:id="374" w:author="M P" w:date="2014-05-22T15:11:00Z">
        <w:r w:rsidR="00F02DD2" w:rsidRPr="00A46033">
          <w:rPr>
            <w:rFonts w:ascii="Times New Roman" w:hAnsi="Times New Roman" w:cs="Times New Roman"/>
          </w:rPr>
          <w:t xml:space="preserve"> </w:t>
        </w:r>
      </w:ins>
      <w:r w:rsidRPr="00A46033">
        <w:rPr>
          <w:rFonts w:ascii="Times New Roman" w:hAnsi="Times New Roman" w:cs="Times New Roman"/>
        </w:rPr>
        <w:t xml:space="preserve">a reduction </w:t>
      </w:r>
      <w:ins w:id="375" w:author="M P" w:date="2014-05-22T15:11:00Z">
        <w:r w:rsidR="00F02DD2" w:rsidRPr="00A46033">
          <w:rPr>
            <w:rFonts w:ascii="Times New Roman" w:hAnsi="Times New Roman" w:cs="Times New Roman"/>
          </w:rPr>
          <w:t>in</w:t>
        </w:r>
      </w:ins>
      <w:r w:rsidRPr="00A46033">
        <w:rPr>
          <w:rFonts w:ascii="Times New Roman" w:hAnsi="Times New Roman" w:cs="Times New Roman"/>
        </w:rPr>
        <w:t xml:space="preserve"> the size of the adult biomass. </w:t>
      </w:r>
      <w:ins w:id="376" w:author="M P" w:date="2014-05-22T15:11:00Z">
        <w:r w:rsidR="00F02DD2" w:rsidRPr="00A46033">
          <w:rPr>
            <w:rFonts w:ascii="Times New Roman" w:hAnsi="Times New Roman" w:cs="Times New Roman"/>
          </w:rPr>
          <w:t xml:space="preserve">In reality, populations often </w:t>
        </w:r>
      </w:ins>
      <w:ins w:id="377" w:author="M P" w:date="2014-05-22T15:12:00Z">
        <w:r w:rsidR="00F02DD2" w:rsidRPr="00A46033">
          <w:rPr>
            <w:rFonts w:ascii="Times New Roman" w:hAnsi="Times New Roman" w:cs="Times New Roman"/>
          </w:rPr>
          <w:t>contain a diversity of subpopulations, ages, and genotypes that can buffer them against climate variability and climate change (Schindler</w:t>
        </w:r>
      </w:ins>
      <w:ins w:id="378" w:author="M P" w:date="2014-05-22T15:13:00Z">
        <w:r w:rsidR="00F02DD2" w:rsidRPr="00A46033">
          <w:rPr>
            <w:rFonts w:ascii="Times New Roman" w:hAnsi="Times New Roman" w:cs="Times New Roman"/>
          </w:rPr>
          <w:t xml:space="preserve"> et al. 2010). </w:t>
        </w:r>
      </w:ins>
      <w:ins w:id="379" w:author="M P" w:date="2014-05-22T15:11:00Z">
        <w:r w:rsidR="00F02DD2" w:rsidRPr="00A46033">
          <w:rPr>
            <w:rFonts w:ascii="Times New Roman" w:hAnsi="Times New Roman" w:cs="Times New Roman"/>
          </w:rPr>
          <w:t xml:space="preserve"> </w:t>
        </w:r>
      </w:ins>
      <w:ins w:id="380" w:author="M P" w:date="2014-05-22T22:05:00Z">
        <w:r w:rsidR="00FD0D63" w:rsidRPr="00A46033">
          <w:rPr>
            <w:rFonts w:ascii="Times New Roman" w:hAnsi="Times New Roman" w:cs="Times New Roman"/>
          </w:rPr>
          <w:t>Harvest</w:t>
        </w:r>
      </w:ins>
      <w:ins w:id="381" w:author="M P" w:date="2014-05-22T15:14:00Z">
        <w:r w:rsidR="002678AD" w:rsidRPr="00A46033">
          <w:rPr>
            <w:rFonts w:ascii="Times New Roman" w:hAnsi="Times New Roman" w:cs="Times New Roman"/>
          </w:rPr>
          <w:t xml:space="preserve"> tends to simplify this </w:t>
        </w:r>
      </w:ins>
      <w:r w:rsidRPr="00A46033">
        <w:rPr>
          <w:rFonts w:ascii="Times New Roman" w:hAnsi="Times New Roman" w:cs="Times New Roman"/>
        </w:rPr>
        <w:t>diversity within populations, making them more sensitive to climate variability (</w:t>
      </w:r>
      <w:ins w:id="382" w:author="M P" w:date="2014-05-22T15:21:00Z">
        <w:r w:rsidR="00743D9B" w:rsidRPr="00A46033">
          <w:rPr>
            <w:rFonts w:ascii="Times New Roman" w:hAnsi="Times New Roman" w:cs="Times New Roman"/>
          </w:rPr>
          <w:t xml:space="preserve">Mora et al. 2007; </w:t>
        </w:r>
      </w:ins>
      <w:r w:rsidRPr="00A46033">
        <w:rPr>
          <w:rFonts w:ascii="Times New Roman" w:hAnsi="Times New Roman" w:cs="Times New Roman"/>
        </w:rPr>
        <w:t>Planque</w:t>
      </w:r>
      <w:ins w:id="383" w:author="Emma Fuller" w:date="2014-05-29T14:54:00Z">
        <w:r w:rsidR="00145F91" w:rsidRPr="00A46033">
          <w:rPr>
            <w:rFonts w:ascii="Times New Roman" w:hAnsi="Times New Roman" w:cs="Times New Roman"/>
          </w:rPr>
          <w:t xml:space="preserve"> </w:t>
        </w:r>
      </w:ins>
      <w:r w:rsidRPr="00A46033">
        <w:rPr>
          <w:rFonts w:ascii="Times New Roman" w:hAnsi="Times New Roman" w:cs="Times New Roman"/>
        </w:rPr>
        <w:t xml:space="preserve">et al. 2010). </w:t>
      </w:r>
      <w:ins w:id="384" w:author="M P" w:date="2014-05-22T15:17:00Z">
        <w:r w:rsidR="00743D9B" w:rsidRPr="00A46033">
          <w:rPr>
            <w:rFonts w:ascii="Times New Roman" w:hAnsi="Times New Roman" w:cs="Times New Roman"/>
          </w:rPr>
          <w:t>Our model also did not include food web dynamics or species interaction</w:t>
        </w:r>
      </w:ins>
      <w:ins w:id="385" w:author="M P" w:date="2014-05-22T15:57:00Z">
        <w:r w:rsidR="00715BF1" w:rsidRPr="00A46033">
          <w:rPr>
            <w:rFonts w:ascii="Times New Roman" w:hAnsi="Times New Roman" w:cs="Times New Roman"/>
          </w:rPr>
          <w:t>s</w:t>
        </w:r>
      </w:ins>
      <w:ins w:id="386" w:author="simon levin" w:date="2014-06-28T20:21:00Z">
        <w:r w:rsidR="009E67EB" w:rsidRPr="00A46033">
          <w:rPr>
            <w:rFonts w:ascii="Times New Roman" w:hAnsi="Times New Roman" w:cs="Times New Roman"/>
          </w:rPr>
          <w:t xml:space="preserve">, although </w:t>
        </w:r>
      </w:ins>
      <w:ins w:id="387" w:author="M P" w:date="2014-05-22T15:17:00Z">
        <w:r w:rsidR="00743D9B" w:rsidRPr="00A46033">
          <w:rPr>
            <w:rFonts w:ascii="Times New Roman" w:hAnsi="Times New Roman" w:cs="Times New Roman"/>
          </w:rPr>
          <w:t>some positive feedback loops and synergistic interactions identified</w:t>
        </w:r>
      </w:ins>
      <w:ins w:id="388" w:author="M P" w:date="2014-05-22T15:18:00Z">
        <w:r w:rsidR="00743D9B" w:rsidRPr="00A46033">
          <w:rPr>
            <w:rFonts w:ascii="Times New Roman" w:hAnsi="Times New Roman" w:cs="Times New Roman"/>
          </w:rPr>
          <w:t xml:space="preserve"> between climate and </w:t>
        </w:r>
      </w:ins>
      <w:ins w:id="389" w:author="M P" w:date="2014-05-22T22:05:00Z">
        <w:r w:rsidR="00FD0D63" w:rsidRPr="00A46033">
          <w:rPr>
            <w:rFonts w:ascii="Times New Roman" w:hAnsi="Times New Roman" w:cs="Times New Roman"/>
          </w:rPr>
          <w:t>harvesting</w:t>
        </w:r>
      </w:ins>
      <w:ins w:id="390" w:author="M P" w:date="2014-05-22T15:17:00Z">
        <w:r w:rsidR="00743D9B" w:rsidRPr="00A46033">
          <w:rPr>
            <w:rFonts w:ascii="Times New Roman" w:hAnsi="Times New Roman" w:cs="Times New Roman"/>
          </w:rPr>
          <w:t xml:space="preserve"> in previous studies involved the loss of predators and the release of prey </w:t>
        </w:r>
      </w:ins>
      <w:r w:rsidRPr="00A46033">
        <w:rPr>
          <w:rFonts w:ascii="Times New Roman" w:hAnsi="Times New Roman" w:cs="Times New Roman"/>
        </w:rPr>
        <w:t>(Kirby</w:t>
      </w:r>
      <w:ins w:id="391"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2009</w:t>
      </w:r>
      <w:ins w:id="392" w:author="M P" w:date="2014-05-22T15:18:00Z">
        <w:r w:rsidR="00743D9B" w:rsidRPr="00A46033">
          <w:rPr>
            <w:rFonts w:ascii="Times New Roman" w:hAnsi="Times New Roman" w:cs="Times New Roman"/>
          </w:rPr>
          <w:t>; Ling et al. 2009</w:t>
        </w:r>
      </w:ins>
      <w:r w:rsidRPr="00A46033">
        <w:rPr>
          <w:rFonts w:ascii="Times New Roman" w:hAnsi="Times New Roman" w:cs="Times New Roman"/>
        </w:rPr>
        <w:t>). Our simple</w:t>
      </w:r>
      <w:ins w:id="393" w:author="M P" w:date="2014-05-22T15:19:00Z">
        <w:r w:rsidR="00743D9B" w:rsidRPr="00A46033">
          <w:rPr>
            <w:rFonts w:ascii="Times New Roman" w:hAnsi="Times New Roman" w:cs="Times New Roman"/>
          </w:rPr>
          <w:t>, single-species, non-age-structured</w:t>
        </w:r>
      </w:ins>
      <w:r w:rsidRPr="00A46033">
        <w:rPr>
          <w:rFonts w:ascii="Times New Roman" w:hAnsi="Times New Roman" w:cs="Times New Roman"/>
        </w:rPr>
        <w:t xml:space="preserve"> model suggests </w:t>
      </w:r>
      <w:ins w:id="394" w:author="M P" w:date="2014-05-22T15:21:00Z">
        <w:r w:rsidR="00743D9B" w:rsidRPr="00A46033">
          <w:rPr>
            <w:rFonts w:ascii="Times New Roman" w:hAnsi="Times New Roman" w:cs="Times New Roman"/>
          </w:rPr>
          <w:t xml:space="preserve">that </w:t>
        </w:r>
      </w:ins>
      <w:r w:rsidRPr="00A46033">
        <w:rPr>
          <w:rFonts w:ascii="Times New Roman" w:hAnsi="Times New Roman" w:cs="Times New Roman"/>
        </w:rPr>
        <w:t xml:space="preserve">additive </w:t>
      </w:r>
      <w:ins w:id="395" w:author="M P" w:date="2014-05-22T15:19:00Z">
        <w:r w:rsidR="00743D9B" w:rsidRPr="00A46033">
          <w:rPr>
            <w:rFonts w:ascii="Times New Roman" w:hAnsi="Times New Roman" w:cs="Times New Roman"/>
          </w:rPr>
          <w:t xml:space="preserve">interactions between climate velocity and </w:t>
        </w:r>
      </w:ins>
      <w:ins w:id="396" w:author="M P" w:date="2014-05-22T22:05:00Z">
        <w:r w:rsidR="00FD0D63" w:rsidRPr="00A46033">
          <w:rPr>
            <w:rFonts w:ascii="Times New Roman" w:hAnsi="Times New Roman" w:cs="Times New Roman"/>
          </w:rPr>
          <w:t>harvesting</w:t>
        </w:r>
      </w:ins>
      <w:ins w:id="397" w:author="M P" w:date="2014-05-22T15:19:00Z">
        <w:r w:rsidR="00743D9B" w:rsidRPr="00A46033">
          <w:rPr>
            <w:rFonts w:ascii="Times New Roman" w:hAnsi="Times New Roman" w:cs="Times New Roman"/>
          </w:rPr>
          <w:t xml:space="preserve"> </w:t>
        </w:r>
      </w:ins>
      <w:ins w:id="398" w:author="simon levin" w:date="2014-06-28T20:21:00Z">
        <w:r w:rsidR="009E67EB" w:rsidRPr="00A46033">
          <w:rPr>
            <w:rFonts w:ascii="Times New Roman" w:hAnsi="Times New Roman" w:cs="Times New Roman"/>
          </w:rPr>
          <w:t>constitute</w:t>
        </w:r>
      </w:ins>
      <w:ins w:id="399" w:author="M P" w:date="2014-05-22T15:21:00Z">
        <w:r w:rsidR="00743D9B" w:rsidRPr="00A46033">
          <w:rPr>
            <w:rFonts w:ascii="Times New Roman" w:hAnsi="Times New Roman" w:cs="Times New Roman"/>
          </w:rPr>
          <w:t xml:space="preserve"> a reasonable</w:t>
        </w:r>
      </w:ins>
      <w:r w:rsidRPr="00A46033">
        <w:rPr>
          <w:rFonts w:ascii="Times New Roman" w:hAnsi="Times New Roman" w:cs="Times New Roman"/>
        </w:rPr>
        <w:t xml:space="preserve"> baseline</w:t>
      </w:r>
      <w:ins w:id="400" w:author="M P" w:date="2014-05-22T15:21:00Z">
        <w:r w:rsidR="00743D9B" w:rsidRPr="00A46033">
          <w:rPr>
            <w:rFonts w:ascii="Times New Roman" w:hAnsi="Times New Roman" w:cs="Times New Roman"/>
          </w:rPr>
          <w:t xml:space="preserve"> or “null”</w:t>
        </w:r>
      </w:ins>
      <w:r w:rsidRPr="00A46033">
        <w:rPr>
          <w:rFonts w:ascii="Times New Roman" w:hAnsi="Times New Roman" w:cs="Times New Roman"/>
        </w:rPr>
        <w:t xml:space="preserve"> expectation</w:t>
      </w:r>
      <w:ins w:id="401" w:author="M P" w:date="2014-05-22T15:22:00Z">
        <w:r w:rsidR="00743D9B" w:rsidRPr="00A46033">
          <w:rPr>
            <w:rFonts w:ascii="Times New Roman" w:hAnsi="Times New Roman" w:cs="Times New Roman"/>
          </w:rPr>
          <w:t xml:space="preserve"> in the absence of more complicated mechanisms</w:t>
        </w:r>
      </w:ins>
      <w:r w:rsidRPr="00A46033">
        <w:rPr>
          <w:rFonts w:ascii="Times New Roman" w:hAnsi="Times New Roman" w:cs="Times New Roman"/>
        </w:rPr>
        <w:t xml:space="preserve">. </w:t>
      </w:r>
      <w:ins w:id="402" w:author="M P" w:date="2014-05-22T15:22:00Z">
        <w:r w:rsidR="00743D9B" w:rsidRPr="00A46033">
          <w:rPr>
            <w:rFonts w:ascii="Times New Roman" w:hAnsi="Times New Roman" w:cs="Times New Roman"/>
          </w:rPr>
          <w:t>F</w:t>
        </w:r>
      </w:ins>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ins w:id="403" w:author="M P" w:date="2014-05-22T15:59:00Z">
        <w:r w:rsidR="00715BF1" w:rsidRPr="00A46033">
          <w:rPr>
            <w:rFonts w:ascii="Times New Roman" w:hAnsi="Times New Roman" w:cs="Times New Roman"/>
          </w:rPr>
          <w:t xml:space="preserve">interactions between </w:t>
        </w:r>
      </w:ins>
      <w:ins w:id="404" w:author="M P" w:date="2014-05-22T22:05:00Z">
        <w:r w:rsidR="00FD0D63" w:rsidRPr="00A46033">
          <w:rPr>
            <w:rFonts w:ascii="Times New Roman" w:hAnsi="Times New Roman" w:cs="Times New Roman"/>
          </w:rPr>
          <w:t>harvesting</w:t>
        </w:r>
      </w:ins>
      <w:ins w:id="405" w:author="M P" w:date="2014-05-22T15:59:00Z">
        <w:r w:rsidR="00715BF1" w:rsidRPr="00A46033">
          <w:rPr>
            <w:rFonts w:ascii="Times New Roman" w:hAnsi="Times New Roman" w:cs="Times New Roman"/>
          </w:rPr>
          <w:t xml:space="preserve"> and climate velocity</w:t>
        </w:r>
      </w:ins>
      <w:r w:rsidRPr="00A46033">
        <w:rPr>
          <w:rFonts w:ascii="Times New Roman" w:hAnsi="Times New Roman" w:cs="Times New Roman"/>
        </w:rPr>
        <w:t>.</w:t>
      </w:r>
    </w:p>
    <w:p w14:paraId="68374D46" w14:textId="2673EB34"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ins w:id="406" w:author="M P" w:date="2014-05-22T15:59:00Z">
        <w:r w:rsidR="001B095D" w:rsidRPr="00A46033">
          <w:rPr>
            <w:rFonts w:ascii="Times New Roman" w:hAnsi="Times New Roman" w:cs="Times New Roman"/>
          </w:rPr>
          <w:t xml:space="preserve">two </w:t>
        </w:r>
      </w:ins>
      <w:r w:rsidRPr="00A46033">
        <w:rPr>
          <w:rFonts w:ascii="Times New Roman" w:hAnsi="Times New Roman" w:cs="Times New Roman"/>
        </w:rPr>
        <w:t xml:space="preserve">frequently recommended management approaches, </w:t>
      </w:r>
      <w:ins w:id="407" w:author="M P" w:date="2014-05-22T15:59:00Z">
        <w:r w:rsidR="001B095D" w:rsidRPr="00A46033">
          <w:rPr>
            <w:rFonts w:ascii="Times New Roman" w:hAnsi="Times New Roman" w:cs="Times New Roman"/>
          </w:rPr>
          <w:t xml:space="preserve">protected areas </w:t>
        </w:r>
      </w:ins>
      <w:r w:rsidRPr="00A46033">
        <w:rPr>
          <w:rFonts w:ascii="Times New Roman" w:hAnsi="Times New Roman" w:cs="Times New Roman"/>
        </w:rPr>
        <w:t xml:space="preserve">and harvest control rules, could help ensure species persistence in the face of multiple stressors. With either of these management strategies, we generally </w:t>
      </w:r>
      <w:ins w:id="408" w:author="Emma Fuller" w:date="2014-05-29T12:00:00Z">
        <w:r w:rsidR="00926BC3" w:rsidRPr="00A46033">
          <w:rPr>
            <w:rFonts w:ascii="Times New Roman" w:hAnsi="Times New Roman" w:cs="Times New Roman"/>
          </w:rPr>
          <w:t xml:space="preserve">find </w:t>
        </w:r>
      </w:ins>
      <w:r w:rsidRPr="00A46033">
        <w:rPr>
          <w:rFonts w:ascii="Times New Roman" w:hAnsi="Times New Roman" w:cs="Times New Roman"/>
        </w:rPr>
        <w:t xml:space="preserve">increases in the population’s biomass at equilibrium and an improved ability to persist. Threshold harvesting rules in particular appear to </w:t>
      </w:r>
      <w:ins w:id="409" w:author="M P" w:date="2014-05-22T16:00:00Z">
        <w:r w:rsidR="00B41CCC" w:rsidRPr="00A46033">
          <w:rPr>
            <w:rFonts w:ascii="Times New Roman" w:hAnsi="Times New Roman" w:cs="Times New Roman"/>
          </w:rPr>
          <w:t xml:space="preserve">fundamentally alter </w:t>
        </w:r>
      </w:ins>
      <w:r w:rsidRPr="00A46033">
        <w:rPr>
          <w:rFonts w:ascii="Times New Roman" w:hAnsi="Times New Roman" w:cs="Times New Roman"/>
        </w:rPr>
        <w:t xml:space="preserve">much of the interaction between the two stressors. In our model, thresholds appear to have this effect because </w:t>
      </w:r>
      <w:ins w:id="410" w:author="M P" w:date="2014-05-22T16:00:00Z">
        <w:r w:rsidR="00B41CCC" w:rsidRPr="00A46033">
          <w:rPr>
            <w:rFonts w:ascii="Times New Roman" w:hAnsi="Times New Roman" w:cs="Times New Roman"/>
          </w:rPr>
          <w:t>they</w:t>
        </w:r>
      </w:ins>
      <w:r w:rsidRPr="00A46033">
        <w:rPr>
          <w:rFonts w:ascii="Times New Roman" w:hAnsi="Times New Roman" w:cs="Times New Roman"/>
        </w:rPr>
        <w:t xml:space="preserve"> effectively prevent harvesting of the leading edge and allow colonization to occur as if these individuals were moving into un-</w:t>
      </w:r>
      <w:ins w:id="411" w:author="M P" w:date="2014-05-22T22:05:00Z">
        <w:r w:rsidR="00FD0D63" w:rsidRPr="00A46033">
          <w:rPr>
            <w:rFonts w:ascii="Times New Roman" w:hAnsi="Times New Roman" w:cs="Times New Roman"/>
          </w:rPr>
          <w:t xml:space="preserve">harvested </w:t>
        </w:r>
      </w:ins>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ins w:id="412" w:author="M P" w:date="2014-05-22T16:02:00Z">
        <w:r w:rsidR="00B41CCC" w:rsidRPr="00A46033">
          <w:rPr>
            <w:rFonts w:ascii="Times New Roman" w:hAnsi="Times New Roman" w:cs="Times New Roman"/>
          </w:rPr>
          <w:t xml:space="preserve"> (</w:t>
        </w:r>
      </w:ins>
      <w:ins w:id="413" w:author="Emma Fuller" w:date="2014-06-29T07:40:00Z">
        <w:r w:rsidR="009D4F2F" w:rsidRPr="00A46033">
          <w:rPr>
            <w:rFonts w:ascii="Times New Roman" w:hAnsi="Times New Roman" w:cs="Times New Roman"/>
          </w:rPr>
          <w:t>Fisher</w:t>
        </w:r>
      </w:ins>
      <w:ins w:id="414" w:author="Emma Fuller" w:date="2014-06-29T07:41:00Z">
        <w:r w:rsidR="009D4F2F" w:rsidRPr="00A46033">
          <w:rPr>
            <w:rFonts w:ascii="Times New Roman" w:hAnsi="Times New Roman" w:cs="Times New Roman"/>
          </w:rPr>
          <w:t xml:space="preserve"> 1937</w:t>
        </w:r>
      </w:ins>
      <w:ins w:id="415"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ins w:id="416" w:author="M P" w:date="2014-05-22T16:02:00Z">
        <w:r w:rsidR="00B41CCC" w:rsidRPr="00A46033">
          <w:rPr>
            <w:rFonts w:ascii="Times New Roman" w:eastAsiaTheme="minorEastAsia" w:hAnsi="Times New Roman" w:cs="Times New Roman"/>
          </w:rPr>
          <w:t xml:space="preserve">avoids </w:t>
        </w:r>
      </w:ins>
      <w:r w:rsidRPr="00A46033">
        <w:rPr>
          <w:rFonts w:ascii="Times New Roman" w:eastAsiaTheme="minorEastAsia" w:hAnsi="Times New Roman" w:cs="Times New Roman"/>
        </w:rPr>
        <w:t xml:space="preserve">the leading edge. </w:t>
      </w:r>
      <w:r w:rsidRPr="00A46033">
        <w:rPr>
          <w:rFonts w:ascii="Times New Roman" w:hAnsi="Times New Roman" w:cs="Times New Roman"/>
        </w:rPr>
        <w:t>It’s interesting to note that novel, low abundance stocks are commonly unregulated in fisheries systems</w:t>
      </w:r>
      <w:ins w:id="417" w:author="M P" w:date="2014-05-22T16:03:00Z">
        <w:r w:rsidR="00B41CCC" w:rsidRPr="00A46033">
          <w:rPr>
            <w:rFonts w:ascii="Times New Roman" w:hAnsi="Times New Roman" w:cs="Times New Roman"/>
          </w:rPr>
          <w:t xml:space="preserve"> (</w:t>
        </w:r>
      </w:ins>
      <w:ins w:id="418" w:author="M P" w:date="2014-05-22T16:09:00Z">
        <w:r w:rsidR="00D9110D" w:rsidRPr="00A46033">
          <w:rPr>
            <w:rFonts w:ascii="Times New Roman" w:hAnsi="Times New Roman" w:cs="Times New Roman"/>
          </w:rPr>
          <w:t>Beddington et al. 2007</w:t>
        </w:r>
      </w:ins>
      <w:ins w:id="419" w:author="M P" w:date="2014-05-22T16:20:00Z">
        <w:r w:rsidR="0056642B" w:rsidRPr="00A46033">
          <w:rPr>
            <w:rFonts w:ascii="Times New Roman" w:hAnsi="Times New Roman" w:cs="Times New Roman"/>
          </w:rPr>
          <w:t>; Dowling et al. 2008</w:t>
        </w:r>
      </w:ins>
      <w:ins w:id="420"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t>
      </w:r>
      <w:ins w:id="421" w:author="M P" w:date="2014-05-22T16:54:00Z">
        <w:r w:rsidR="003A183F" w:rsidRPr="00A46033">
          <w:rPr>
            <w:rFonts w:ascii="Times New Roman" w:hAnsi="Times New Roman" w:cs="Times New Roman"/>
          </w:rPr>
          <w:t>Whether fisheries and other harvest</w:t>
        </w:r>
      </w:ins>
      <w:ins w:id="422" w:author="M P" w:date="2014-05-22T16:55:00Z">
        <w:r w:rsidR="003A183F" w:rsidRPr="00A46033">
          <w:rPr>
            <w:rFonts w:ascii="Times New Roman" w:hAnsi="Times New Roman" w:cs="Times New Roman"/>
          </w:rPr>
          <w:t>ing</w:t>
        </w:r>
      </w:ins>
      <w:ins w:id="423" w:author="M P" w:date="2014-05-22T16:54:00Z">
        <w:r w:rsidR="003A183F" w:rsidRPr="00A46033">
          <w:rPr>
            <w:rFonts w:ascii="Times New Roman" w:hAnsi="Times New Roman" w:cs="Times New Roman"/>
          </w:rPr>
          <w:t xml:space="preserve"> activities rapidly exploit newly colonizing species depends </w:t>
        </w:r>
      </w:ins>
      <w:ins w:id="424" w:author="M P" w:date="2014-05-22T16:57:00Z">
        <w:r w:rsidR="003A183F" w:rsidRPr="00A46033">
          <w:rPr>
            <w:rFonts w:ascii="Times New Roman" w:hAnsi="Times New Roman" w:cs="Times New Roman"/>
          </w:rPr>
          <w:t xml:space="preserve">in part </w:t>
        </w:r>
      </w:ins>
      <w:ins w:id="425" w:author="M P" w:date="2014-05-22T16:54:00Z">
        <w:r w:rsidR="003A183F" w:rsidRPr="00A46033">
          <w:rPr>
            <w:rFonts w:ascii="Times New Roman" w:hAnsi="Times New Roman" w:cs="Times New Roman"/>
          </w:rPr>
          <w:t xml:space="preserve">on the interaction of social, economic, and regulatory factors (Pinsky and Fogarty 2012). </w:t>
        </w:r>
      </w:ins>
      <w:r w:rsidRPr="00A46033">
        <w:rPr>
          <w:rFonts w:ascii="Times New Roman" w:hAnsi="Times New Roman" w:cs="Times New Roman"/>
        </w:rPr>
        <w:t>Our work</w:t>
      </w:r>
      <w:ins w:id="426" w:author="M P" w:date="2014-05-22T16:56:00Z">
        <w:r w:rsidR="003A183F" w:rsidRPr="00A46033">
          <w:rPr>
            <w:rFonts w:ascii="Times New Roman" w:hAnsi="Times New Roman" w:cs="Times New Roman"/>
          </w:rPr>
          <w:t>, however,</w:t>
        </w:r>
      </w:ins>
      <w:r w:rsidRPr="00A46033">
        <w:rPr>
          <w:rFonts w:ascii="Times New Roman" w:hAnsi="Times New Roman" w:cs="Times New Roman"/>
        </w:rPr>
        <w:t xml:space="preserve"> </w:t>
      </w:r>
      <w:ins w:id="427" w:author="M P" w:date="2014-05-22T16:50:00Z">
        <w:r w:rsidR="000B651E" w:rsidRPr="00A46033">
          <w:rPr>
            <w:rFonts w:ascii="Times New Roman" w:hAnsi="Times New Roman" w:cs="Times New Roman"/>
          </w:rPr>
          <w:t xml:space="preserve">highlights the </w:t>
        </w:r>
      </w:ins>
      <w:ins w:id="428" w:author="M P" w:date="2014-05-22T16:56:00Z">
        <w:r w:rsidR="003A183F" w:rsidRPr="00A46033">
          <w:rPr>
            <w:rFonts w:ascii="Times New Roman" w:hAnsi="Times New Roman" w:cs="Times New Roman"/>
          </w:rPr>
          <w:t>fact</w:t>
        </w:r>
      </w:ins>
      <w:ins w:id="429" w:author="M P" w:date="2014-05-22T16:54:00Z">
        <w:r w:rsidR="003A183F" w:rsidRPr="00A46033">
          <w:rPr>
            <w:rFonts w:ascii="Times New Roman" w:hAnsi="Times New Roman" w:cs="Times New Roman"/>
          </w:rPr>
          <w:t xml:space="preserve"> that</w:t>
        </w:r>
      </w:ins>
      <w:ins w:id="430" w:author="M P" w:date="2014-05-22T16:50:00Z">
        <w:r w:rsidR="000B651E" w:rsidRPr="00A46033">
          <w:rPr>
            <w:rFonts w:ascii="Times New Roman" w:hAnsi="Times New Roman" w:cs="Times New Roman"/>
          </w:rPr>
          <w:t xml:space="preserve"> </w:t>
        </w:r>
      </w:ins>
      <w:ins w:id="431" w:author="M P" w:date="2014-05-22T16:52:00Z">
        <w:r w:rsidR="000B651E" w:rsidRPr="00A46033">
          <w:rPr>
            <w:rFonts w:ascii="Times New Roman" w:hAnsi="Times New Roman" w:cs="Times New Roman"/>
          </w:rPr>
          <w:t xml:space="preserve">a </w:t>
        </w:r>
      </w:ins>
      <w:ins w:id="432" w:author="M P" w:date="2014-05-22T16:51:00Z">
        <w:r w:rsidR="000B651E" w:rsidRPr="00A46033">
          <w:rPr>
            <w:rFonts w:ascii="Times New Roman" w:hAnsi="Times New Roman" w:cs="Times New Roman"/>
          </w:rPr>
          <w:t xml:space="preserve">low </w:t>
        </w:r>
      </w:ins>
      <w:ins w:id="433" w:author="M P" w:date="2014-05-22T16:52:00Z">
        <w:r w:rsidR="002A18E0" w:rsidRPr="00A46033">
          <w:rPr>
            <w:rFonts w:ascii="Times New Roman" w:hAnsi="Times New Roman" w:cs="Times New Roman"/>
          </w:rPr>
          <w:t xml:space="preserve">(or </w:t>
        </w:r>
      </w:ins>
      <w:ins w:id="434" w:author="M P" w:date="2014-05-22T16:53:00Z">
        <w:r w:rsidR="002C3060" w:rsidRPr="00A46033">
          <w:rPr>
            <w:rFonts w:ascii="Times New Roman" w:hAnsi="Times New Roman" w:cs="Times New Roman"/>
          </w:rPr>
          <w:t>zero</w:t>
        </w:r>
      </w:ins>
      <w:ins w:id="435" w:author="M P" w:date="2014-05-22T16:52:00Z">
        <w:r w:rsidR="002A18E0" w:rsidRPr="00A46033">
          <w:rPr>
            <w:rFonts w:ascii="Times New Roman" w:hAnsi="Times New Roman" w:cs="Times New Roman"/>
          </w:rPr>
          <w:t xml:space="preserve">) </w:t>
        </w:r>
      </w:ins>
      <w:ins w:id="436" w:author="M P" w:date="2014-05-22T16:51:00Z">
        <w:r w:rsidR="000B651E" w:rsidRPr="00A46033">
          <w:rPr>
            <w:rFonts w:ascii="Times New Roman" w:hAnsi="Times New Roman" w:cs="Times New Roman"/>
          </w:rPr>
          <w:t>harvest rate on</w:t>
        </w:r>
      </w:ins>
      <w:ins w:id="437" w:author="M P" w:date="2014-05-22T16:50:00Z">
        <w:r w:rsidR="000B651E" w:rsidRPr="00A46033">
          <w:rPr>
            <w:rFonts w:ascii="Times New Roman" w:hAnsi="Times New Roman" w:cs="Times New Roman"/>
          </w:rPr>
          <w:t xml:space="preserve"> </w:t>
        </w:r>
      </w:ins>
      <w:r w:rsidRPr="00A46033">
        <w:rPr>
          <w:rFonts w:ascii="Times New Roman" w:hAnsi="Times New Roman" w:cs="Times New Roman"/>
        </w:rPr>
        <w:t>species</w:t>
      </w:r>
      <w:ins w:id="438" w:author="M P" w:date="2014-05-22T16:50:00Z">
        <w:r w:rsidR="000B651E" w:rsidRPr="00A46033">
          <w:rPr>
            <w:rFonts w:ascii="Times New Roman" w:hAnsi="Times New Roman" w:cs="Times New Roman"/>
          </w:rPr>
          <w:t xml:space="preserve"> t</w:t>
        </w:r>
      </w:ins>
      <w:ins w:id="439" w:author="M P" w:date="2014-05-22T16:51:00Z">
        <w:r w:rsidR="000B651E" w:rsidRPr="00A46033">
          <w:rPr>
            <w:rFonts w:ascii="Times New Roman" w:hAnsi="Times New Roman" w:cs="Times New Roman"/>
          </w:rPr>
          <w:t>hat have recently</w:t>
        </w:r>
      </w:ins>
      <w:ins w:id="440" w:author="M P" w:date="2014-05-22T16:50:00Z">
        <w:r w:rsidR="000B651E" w:rsidRPr="00A46033">
          <w:rPr>
            <w:rFonts w:ascii="Times New Roman" w:hAnsi="Times New Roman" w:cs="Times New Roman"/>
          </w:rPr>
          <w:t xml:space="preserve"> colonize</w:t>
        </w:r>
      </w:ins>
      <w:ins w:id="441" w:author="M P" w:date="2014-05-22T16:51:00Z">
        <w:r w:rsidR="000B651E" w:rsidRPr="00A46033">
          <w:rPr>
            <w:rFonts w:ascii="Times New Roman" w:hAnsi="Times New Roman" w:cs="Times New Roman"/>
          </w:rPr>
          <w:t>d</w:t>
        </w:r>
      </w:ins>
      <w:ins w:id="442" w:author="M P" w:date="2014-05-22T16:50:00Z">
        <w:r w:rsidR="000B651E" w:rsidRPr="00A46033">
          <w:rPr>
            <w:rFonts w:ascii="Times New Roman" w:hAnsi="Times New Roman" w:cs="Times New Roman"/>
          </w:rPr>
          <w:t xml:space="preserve"> new habitats</w:t>
        </w:r>
      </w:ins>
      <w:ins w:id="443" w:author="M P" w:date="2014-05-22T16:56:00Z">
        <w:r w:rsidR="003A183F" w:rsidRPr="00A46033">
          <w:rPr>
            <w:rFonts w:ascii="Times New Roman" w:hAnsi="Times New Roman" w:cs="Times New Roman"/>
          </w:rPr>
          <w:t xml:space="preserve"> can be important for helping them keep up with rapid climate velocities.</w:t>
        </w:r>
      </w:ins>
      <w:ins w:id="444" w:author="M P" w:date="2014-05-22T16:57:00Z">
        <w:r w:rsidR="003A183F" w:rsidRPr="00A46033" w:rsidDel="003A183F">
          <w:rPr>
            <w:rFonts w:ascii="Times New Roman" w:hAnsi="Times New Roman" w:cs="Times New Roman"/>
          </w:rPr>
          <w:t xml:space="preserve"> </w:t>
        </w:r>
      </w:ins>
    </w:p>
    <w:p w14:paraId="2C9C5404" w14:textId="722EE4B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ins w:id="445" w:author="M P" w:date="2014-05-22T16:57:00Z">
        <w:r w:rsidR="003A183F" w:rsidRPr="00A46033">
          <w:rPr>
            <w:rFonts w:ascii="Times New Roman" w:hAnsi="Times New Roman" w:cs="Times New Roman"/>
          </w:rPr>
          <w:t xml:space="preserve">protected areas </w:t>
        </w:r>
      </w:ins>
      <w:r w:rsidRPr="00A46033">
        <w:rPr>
          <w:rFonts w:ascii="Times New Roman" w:hAnsi="Times New Roman" w:cs="Times New Roman"/>
        </w:rPr>
        <w:t>are spatially explicit. Previous work has advanced protected areas as a way to help organisms keep pace with shifting climates, as well as to ameliorate anthropogenic disturbances like harvesting and habitat fragmentation (Lawler et al. 2010; Hannah et al. 2007; Botsford</w:t>
      </w:r>
      <w:ins w:id="446"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 xml:space="preserve">2001; Gaylord et al. 2005; Hastings and Botsford 2003; Thomas et al. 2012, Watson et al. 2011). Our results show that </w:t>
      </w:r>
      <w:ins w:id="447" w:author="M P" w:date="2014-05-22T16:58: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increase the equilibrium biomass of harvested populations at a given climate velocity, which supports their use as a tool to help these populations withstand the effects of climate velocity. However, the details of </w:t>
      </w:r>
      <w:ins w:id="448" w:author="M P" w:date="2014-05-22T16:58:00Z">
        <w:r w:rsidR="00481141" w:rsidRPr="00A46033">
          <w:rPr>
            <w:rFonts w:ascii="Times New Roman" w:hAnsi="Times New Roman" w:cs="Times New Roman"/>
          </w:rPr>
          <w:t>protected</w:t>
        </w:r>
      </w:ins>
      <w:ins w:id="449" w:author="simon levin" w:date="2014-06-28T20:23:00Z">
        <w:r w:rsidR="00D6406C" w:rsidRPr="00A46033">
          <w:rPr>
            <w:rFonts w:ascii="Times New Roman" w:hAnsi="Times New Roman" w:cs="Times New Roman"/>
          </w:rPr>
          <w:t>-</w:t>
        </w:r>
      </w:ins>
      <w:ins w:id="450" w:author="M P" w:date="2014-05-22T16:58:00Z">
        <w:r w:rsidR="00481141" w:rsidRPr="00A46033">
          <w:rPr>
            <w:rFonts w:ascii="Times New Roman" w:hAnsi="Times New Roman" w:cs="Times New Roman"/>
          </w:rPr>
          <w:t xml:space="preserve">area </w:t>
        </w:r>
      </w:ins>
      <w:r w:rsidRPr="00A46033">
        <w:rPr>
          <w:rFonts w:ascii="Times New Roman" w:hAnsi="Times New Roman" w:cs="Times New Roman"/>
        </w:rPr>
        <w:t xml:space="preserve">design </w:t>
      </w:r>
      <w:ins w:id="451" w:author="M P" w:date="2014-05-22T16:58:00Z">
        <w:r w:rsidR="00481141" w:rsidRPr="00A46033">
          <w:rPr>
            <w:rFonts w:ascii="Times New Roman" w:hAnsi="Times New Roman" w:cs="Times New Roman"/>
          </w:rPr>
          <w:t>affect our results</w:t>
        </w:r>
      </w:ins>
      <w:r w:rsidRPr="00A46033">
        <w:rPr>
          <w:rFonts w:ascii="Times New Roman" w:hAnsi="Times New Roman" w:cs="Times New Roman"/>
        </w:rPr>
        <w:t xml:space="preserve">: few, large </w:t>
      </w:r>
      <w:ins w:id="452"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increase population </w:t>
      </w:r>
      <w:ins w:id="453" w:author="M P" w:date="2014-05-22T16:59:00Z">
        <w:r w:rsidR="00481141" w:rsidRPr="00A46033">
          <w:rPr>
            <w:rFonts w:ascii="Times New Roman" w:hAnsi="Times New Roman" w:cs="Times New Roman"/>
          </w:rPr>
          <w:t xml:space="preserve">fluctuations </w:t>
        </w:r>
      </w:ins>
      <w:r w:rsidRPr="00A46033">
        <w:rPr>
          <w:rFonts w:ascii="Times New Roman" w:hAnsi="Times New Roman" w:cs="Times New Roman"/>
        </w:rPr>
        <w:t xml:space="preserve">at low climate velocities, while many smaller </w:t>
      </w:r>
      <w:ins w:id="454"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maintain a population bounded farther from extinction. </w:t>
      </w:r>
      <w:ins w:id="455" w:author="M P" w:date="2014-05-22T17:01:00Z">
        <w:r w:rsidR="00481141" w:rsidRPr="00A46033">
          <w:rPr>
            <w:rFonts w:ascii="Times New Roman" w:hAnsi="Times New Roman" w:cs="Times New Roman"/>
          </w:rPr>
          <w:t>T</w:t>
        </w:r>
      </w:ins>
      <w:r w:rsidRPr="00A46033">
        <w:rPr>
          <w:rFonts w:ascii="Times New Roman" w:hAnsi="Times New Roman" w:cs="Times New Roman"/>
        </w:rPr>
        <w:t>his effect appear</w:t>
      </w:r>
      <w:ins w:id="456" w:author="Emma Fuller" w:date="2014-05-29T12:02:00Z">
        <w:r w:rsidR="00926BC3" w:rsidRPr="00A46033">
          <w:rPr>
            <w:rFonts w:ascii="Times New Roman" w:hAnsi="Times New Roman" w:cs="Times New Roman"/>
          </w:rPr>
          <w:t>s</w:t>
        </w:r>
      </w:ins>
      <w:r w:rsidRPr="00A46033">
        <w:rPr>
          <w:rFonts w:ascii="Times New Roman" w:hAnsi="Times New Roman" w:cs="Times New Roman"/>
        </w:rPr>
        <w:t xml:space="preserve"> because large gaps </w:t>
      </w:r>
      <w:ins w:id="457" w:author="M P" w:date="2014-05-22T17:01:00Z">
        <w:r w:rsidR="00481141" w:rsidRPr="00A46033">
          <w:rPr>
            <w:rFonts w:ascii="Times New Roman" w:hAnsi="Times New Roman" w:cs="Times New Roman"/>
          </w:rPr>
          <w:t>separate our</w:t>
        </w:r>
      </w:ins>
      <w:r w:rsidRPr="00A46033">
        <w:rPr>
          <w:rFonts w:ascii="Times New Roman" w:hAnsi="Times New Roman" w:cs="Times New Roman"/>
        </w:rPr>
        <w:t xml:space="preserve"> large </w:t>
      </w:r>
      <w:ins w:id="458" w:author="M P" w:date="2014-05-22T17:02:00Z">
        <w:r w:rsidR="00481141" w:rsidRPr="00A46033">
          <w:rPr>
            <w:rFonts w:ascii="Times New Roman" w:hAnsi="Times New Roman" w:cs="Times New Roman"/>
          </w:rPr>
          <w:t>protected areas</w:t>
        </w:r>
      </w:ins>
      <w:ins w:id="459" w:author="M P" w:date="2014-05-22T17:07:00Z">
        <w:r w:rsidR="00481141" w:rsidRPr="00A46033">
          <w:rPr>
            <w:rFonts w:ascii="Times New Roman" w:hAnsi="Times New Roman" w:cs="Times New Roman"/>
          </w:rPr>
          <w:t>, which allow</w:t>
        </w:r>
      </w:ins>
      <w:ins w:id="460" w:author="Emma Fuller" w:date="2014-05-29T12:02:00Z">
        <w:r w:rsidR="00926BC3" w:rsidRPr="00A46033">
          <w:rPr>
            <w:rFonts w:ascii="Times New Roman" w:hAnsi="Times New Roman" w:cs="Times New Roman"/>
          </w:rPr>
          <w:t>s</w:t>
        </w:r>
      </w:ins>
      <w:ins w:id="461" w:author="M P" w:date="2014-05-22T17:07:00Z">
        <w:r w:rsidR="00481141" w:rsidRPr="00A46033">
          <w:rPr>
            <w:rFonts w:ascii="Times New Roman" w:hAnsi="Times New Roman" w:cs="Times New Roman"/>
          </w:rPr>
          <w:t xml:space="preserve"> harvest to drive populations to lower levels while between protected areas. In contrast,</w:t>
        </w:r>
      </w:ins>
      <w:ins w:id="462" w:author="M P" w:date="2014-05-22T17:01:00Z">
        <w:r w:rsidR="00481141" w:rsidRPr="00A46033">
          <w:rPr>
            <w:rFonts w:ascii="Times New Roman" w:hAnsi="Times New Roman" w:cs="Times New Roman"/>
          </w:rPr>
          <w:t xml:space="preserve"> populations were less exposed to </w:t>
        </w:r>
      </w:ins>
      <w:ins w:id="463" w:author="M P" w:date="2014-05-22T22:06:00Z">
        <w:r w:rsidR="00FD0D63" w:rsidRPr="00A46033">
          <w:rPr>
            <w:rFonts w:ascii="Times New Roman" w:hAnsi="Times New Roman" w:cs="Times New Roman"/>
          </w:rPr>
          <w:t>harvest</w:t>
        </w:r>
      </w:ins>
      <w:ins w:id="464" w:author="M P" w:date="2014-05-22T17:01:00Z">
        <w:r w:rsidR="00481141" w:rsidRPr="00A46033">
          <w:rPr>
            <w:rFonts w:ascii="Times New Roman" w:hAnsi="Times New Roman" w:cs="Times New Roman"/>
          </w:rPr>
          <w:t>ing while traversing the smaller gaps between small protected areas</w:t>
        </w:r>
      </w:ins>
      <w:r w:rsidRPr="00A46033">
        <w:rPr>
          <w:rFonts w:ascii="Times New Roman" w:hAnsi="Times New Roman" w:cs="Times New Roman"/>
        </w:rPr>
        <w:t xml:space="preserve">. </w:t>
      </w:r>
      <w:ins w:id="465" w:author="M P" w:date="2014-05-22T21:39:00Z">
        <w:r w:rsidR="00C86171" w:rsidRPr="00A46033">
          <w:rPr>
            <w:rFonts w:ascii="Times New Roman" w:hAnsi="Times New Roman" w:cs="Times New Roman"/>
          </w:rPr>
          <w:t>While the discussion of many small vs. few large protected areas involves many factors (Gain</w:t>
        </w:r>
      </w:ins>
      <w:ins w:id="466" w:author="M P" w:date="2014-05-22T21:40:00Z">
        <w:r w:rsidR="001C0D38" w:rsidRPr="00A46033">
          <w:rPr>
            <w:rFonts w:ascii="Times New Roman" w:hAnsi="Times New Roman" w:cs="Times New Roman"/>
          </w:rPr>
          <w:t>e</w:t>
        </w:r>
      </w:ins>
      <w:ins w:id="467" w:author="M P" w:date="2014-05-22T21:39:00Z">
        <w:r w:rsidR="00C86171" w:rsidRPr="00A46033">
          <w:rPr>
            <w:rFonts w:ascii="Times New Roman" w:hAnsi="Times New Roman" w:cs="Times New Roman"/>
          </w:rPr>
          <w:t xml:space="preserve">s et al. </w:t>
        </w:r>
      </w:ins>
      <w:ins w:id="468" w:author="M P" w:date="2014-05-22T21:40:00Z">
        <w:r w:rsidR="001C0D38" w:rsidRPr="00A46033">
          <w:rPr>
            <w:rFonts w:ascii="Times New Roman" w:hAnsi="Times New Roman" w:cs="Times New Roman"/>
          </w:rPr>
          <w:t>2010</w:t>
        </w:r>
      </w:ins>
      <w:ins w:id="469" w:author="Emma Fuller" w:date="2014-05-29T14:54:00Z">
        <w:r w:rsidR="00145F91" w:rsidRPr="00A46033">
          <w:rPr>
            <w:rFonts w:ascii="Times New Roman" w:hAnsi="Times New Roman" w:cs="Times New Roman"/>
          </w:rPr>
          <w:t>b</w:t>
        </w:r>
      </w:ins>
      <w:ins w:id="470" w:author="M P" w:date="2014-05-22T21:40:00Z">
        <w:r w:rsidR="001C0D38" w:rsidRPr="00A46033">
          <w:rPr>
            <w:rFonts w:ascii="Times New Roman" w:hAnsi="Times New Roman" w:cs="Times New Roman"/>
          </w:rPr>
          <w:t xml:space="preserve">; </w:t>
        </w:r>
      </w:ins>
      <w:ins w:id="471" w:author="M P" w:date="2014-05-22T21:44:00Z">
        <w:r w:rsidR="001C0D38" w:rsidRPr="00A46033">
          <w:rPr>
            <w:rFonts w:ascii="Times New Roman" w:hAnsi="Times New Roman" w:cs="Times New Roman"/>
          </w:rPr>
          <w:t>McCarthy et al. 2011)</w:t>
        </w:r>
      </w:ins>
      <w:ins w:id="472" w:author="M P" w:date="2014-05-22T21:45:00Z">
        <w:r w:rsidR="001C0D38" w:rsidRPr="00A46033">
          <w:rPr>
            <w:rFonts w:ascii="Times New Roman" w:hAnsi="Times New Roman" w:cs="Times New Roman"/>
          </w:rPr>
          <w:t xml:space="preserve">, our results contribute to this body of work by showing that </w:t>
        </w:r>
      </w:ins>
      <w:ins w:id="473" w:author="M P" w:date="2014-05-22T21:46:00Z">
        <w:r w:rsidR="001C0D38" w:rsidRPr="00A46033">
          <w:rPr>
            <w:rFonts w:ascii="Times New Roman" w:hAnsi="Times New Roman" w:cs="Times New Roman"/>
          </w:rPr>
          <w:t>small</w:t>
        </w:r>
      </w:ins>
      <w:ins w:id="474" w:author="M P" w:date="2014-05-22T21:45:00Z">
        <w:r w:rsidR="001C0D38" w:rsidRPr="00A46033">
          <w:rPr>
            <w:rFonts w:ascii="Times New Roman" w:hAnsi="Times New Roman" w:cs="Times New Roman"/>
          </w:rPr>
          <w:t xml:space="preserve"> gaps between protected areas, even if counter-balanced by small protected areas, may</w:t>
        </w:r>
      </w:ins>
      <w:ins w:id="475" w:author="M P" w:date="2014-05-22T21:46:00Z">
        <w:r w:rsidR="001C0D38" w:rsidRPr="00A46033">
          <w:rPr>
            <w:rFonts w:ascii="Times New Roman" w:hAnsi="Times New Roman" w:cs="Times New Roman"/>
          </w:rPr>
          <w:t xml:space="preserve"> help species keep up with climate velocities</w:t>
        </w:r>
        <w:r w:rsidR="00C956FE" w:rsidRPr="00A46033">
          <w:rPr>
            <w:rFonts w:ascii="Times New Roman" w:hAnsi="Times New Roman" w:cs="Times New Roman"/>
          </w:rPr>
          <w:t xml:space="preserve"> in the face of harvest.</w:t>
        </w:r>
      </w:ins>
    </w:p>
    <w:p w14:paraId="135DE51A" w14:textId="67162372" w:rsidR="00926BC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ins w:id="476" w:author="M P" w:date="2014-05-22T21:47:00Z">
        <w:r w:rsidR="007D4B64" w:rsidRPr="00A46033">
          <w:rPr>
            <w:rFonts w:ascii="Times New Roman" w:hAnsi="Times New Roman" w:cs="Times New Roman"/>
          </w:rPr>
          <w:t xml:space="preserve">potentially </w:t>
        </w:r>
      </w:ins>
      <w:r w:rsidRPr="00A46033">
        <w:rPr>
          <w:rFonts w:ascii="Times New Roman" w:hAnsi="Times New Roman" w:cs="Times New Roman"/>
        </w:rPr>
        <w:t xml:space="preserve">general enough </w:t>
      </w:r>
      <w:ins w:id="477" w:author="M P" w:date="2014-05-22T21:47:00Z">
        <w:r w:rsidR="007D4B64" w:rsidRPr="00A46033">
          <w:rPr>
            <w:rFonts w:ascii="Times New Roman" w:hAnsi="Times New Roman" w:cs="Times New Roman"/>
          </w:rPr>
          <w:t xml:space="preserve">to </w:t>
        </w:r>
      </w:ins>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trees, and many insects. Our approach does not capture all the complexities of real populations</w:t>
      </w:r>
      <w:ins w:id="478" w:author="M P" w:date="2014-05-22T21:48:00Z">
        <w:r w:rsidR="007D4B64" w:rsidRPr="00A46033">
          <w:rPr>
            <w:rFonts w:ascii="Times New Roman" w:hAnsi="Times New Roman" w:cs="Times New Roman"/>
          </w:rPr>
          <w:t xml:space="preserve"> or of harvesting dynamics, however</w:t>
        </w:r>
      </w:ins>
      <w:r w:rsidRPr="00A46033">
        <w:rPr>
          <w:rFonts w:ascii="Times New Roman" w:hAnsi="Times New Roman" w:cs="Times New Roman"/>
        </w:rPr>
        <w:t xml:space="preserve">. For example, we do not include </w:t>
      </w:r>
      <w:ins w:id="479" w:author="M P" w:date="2014-05-22T21:50:00Z">
        <w:r w:rsidR="00033292" w:rsidRPr="00A46033">
          <w:rPr>
            <w:rFonts w:ascii="Times New Roman" w:hAnsi="Times New Roman" w:cs="Times New Roman"/>
          </w:rPr>
          <w:t xml:space="preserve">the potential for </w:t>
        </w:r>
      </w:ins>
      <w:r w:rsidRPr="00A46033">
        <w:rPr>
          <w:rFonts w:ascii="Times New Roman" w:hAnsi="Times New Roman" w:cs="Times New Roman"/>
        </w:rPr>
        <w:t>negative per capita growth at low densities</w:t>
      </w:r>
      <w:ins w:id="480" w:author="M P" w:date="2014-05-22T21:51:00Z">
        <w:r w:rsidR="00033292" w:rsidRPr="00A46033">
          <w:rPr>
            <w:rFonts w:ascii="Times New Roman" w:hAnsi="Times New Roman" w:cs="Times New Roman"/>
          </w:rPr>
          <w:t>, often called Allee or depensation effects</w:t>
        </w:r>
      </w:ins>
      <w:r w:rsidRPr="00A46033">
        <w:rPr>
          <w:rFonts w:ascii="Times New Roman" w:hAnsi="Times New Roman" w:cs="Times New Roman"/>
        </w:rPr>
        <w:t xml:space="preserve">. Invasion theory suggests that Allee effects generally have two </w:t>
      </w:r>
      <w:ins w:id="481" w:author="M P" w:date="2014-05-22T21:52:00Z">
        <w:r w:rsidR="00033292" w:rsidRPr="00A46033">
          <w:rPr>
            <w:rFonts w:ascii="Times New Roman" w:hAnsi="Times New Roman" w:cs="Times New Roman"/>
          </w:rPr>
          <w:t>impacts</w:t>
        </w:r>
      </w:ins>
      <w:r w:rsidRPr="00A46033">
        <w:rPr>
          <w:rFonts w:ascii="Times New Roman" w:hAnsi="Times New Roman" w:cs="Times New Roman"/>
        </w:rPr>
        <w:t xml:space="preserve">: they slow initial rates of spread, and they allow predation to, in some cases, slow or stop an invasion (Hastings et al. 2005). </w:t>
      </w:r>
      <w:ins w:id="482" w:author="M P" w:date="2014-05-22T21:52:00Z">
        <w:r w:rsidR="00033292" w:rsidRPr="00A46033">
          <w:rPr>
            <w:rFonts w:ascii="Times New Roman" w:hAnsi="Times New Roman" w:cs="Times New Roman"/>
          </w:rPr>
          <w:t xml:space="preserve">Based on first principles, we would </w:t>
        </w:r>
      </w:ins>
      <w:r w:rsidRPr="00A46033">
        <w:rPr>
          <w:rFonts w:ascii="Times New Roman" w:hAnsi="Times New Roman" w:cs="Times New Roman"/>
        </w:rPr>
        <w:t xml:space="preserve">expect similar effects in </w:t>
      </w:r>
      <w:ins w:id="483" w:author="M P" w:date="2014-05-22T21:53:00Z">
        <w:r w:rsidR="00033292" w:rsidRPr="00A46033">
          <w:rPr>
            <w:rFonts w:ascii="Times New Roman" w:hAnsi="Times New Roman" w:cs="Times New Roman"/>
          </w:rPr>
          <w:t xml:space="preserve">a </w:t>
        </w:r>
      </w:ins>
      <w:r w:rsidRPr="00A46033">
        <w:rPr>
          <w:rFonts w:ascii="Times New Roman" w:hAnsi="Times New Roman" w:cs="Times New Roman"/>
        </w:rPr>
        <w:t>model</w:t>
      </w:r>
      <w:ins w:id="484" w:author="M P" w:date="2014-05-22T21:53:00Z">
        <w:r w:rsidR="00033292" w:rsidRPr="00A46033">
          <w:rPr>
            <w:rFonts w:ascii="Times New Roman" w:hAnsi="Times New Roman" w:cs="Times New Roman"/>
          </w:rPr>
          <w:t xml:space="preserve"> like ours</w:t>
        </w:r>
      </w:ins>
      <w:r w:rsidRPr="00A46033">
        <w:rPr>
          <w:rFonts w:ascii="Times New Roman" w:hAnsi="Times New Roman" w:cs="Times New Roman"/>
        </w:rPr>
        <w:t xml:space="preserve">, </w:t>
      </w:r>
      <w:ins w:id="485" w:author="M P" w:date="2014-05-22T21:52:00Z">
        <w:r w:rsidR="00033292" w:rsidRPr="00A46033">
          <w:rPr>
            <w:rFonts w:ascii="Times New Roman" w:hAnsi="Times New Roman" w:cs="Times New Roman"/>
          </w:rPr>
          <w:t xml:space="preserve">suggesting that </w:t>
        </w:r>
      </w:ins>
      <w:r w:rsidRPr="00A46033">
        <w:rPr>
          <w:rFonts w:ascii="Times New Roman" w:hAnsi="Times New Roman" w:cs="Times New Roman"/>
        </w:rPr>
        <w:t xml:space="preserve">populations with Allee effects will be </w:t>
      </w:r>
      <w:ins w:id="486" w:author="M P" w:date="2014-05-22T21:53:00Z">
        <w:r w:rsidR="00033292" w:rsidRPr="00A46033">
          <w:rPr>
            <w:rFonts w:ascii="Times New Roman" w:hAnsi="Times New Roman" w:cs="Times New Roman"/>
          </w:rPr>
          <w:t xml:space="preserve">more </w:t>
        </w:r>
      </w:ins>
      <w:r w:rsidRPr="00A46033">
        <w:rPr>
          <w:rFonts w:ascii="Times New Roman" w:hAnsi="Times New Roman" w:cs="Times New Roman"/>
        </w:rPr>
        <w:t xml:space="preserve">sensitive to </w:t>
      </w:r>
      <w:ins w:id="487" w:author="M P" w:date="2014-05-22T21:53:00Z">
        <w:r w:rsidR="00033292" w:rsidRPr="00A46033">
          <w:rPr>
            <w:rFonts w:ascii="Times New Roman" w:hAnsi="Times New Roman" w:cs="Times New Roman"/>
          </w:rPr>
          <w:t xml:space="preserve">the combined effects of harvest </w:t>
        </w:r>
      </w:ins>
      <w:r w:rsidRPr="00A46033">
        <w:rPr>
          <w:rFonts w:ascii="Times New Roman" w:hAnsi="Times New Roman" w:cs="Times New Roman"/>
        </w:rPr>
        <w:t>and climate velocity</w:t>
      </w:r>
      <w:ins w:id="488" w:author="M P" w:date="2014-05-22T21:53:00Z">
        <w:r w:rsidR="00033292" w:rsidRPr="00A46033">
          <w:rPr>
            <w:rFonts w:ascii="Times New Roman" w:hAnsi="Times New Roman" w:cs="Times New Roman"/>
          </w:rPr>
          <w:t xml:space="preserve"> than our model initially suggests</w:t>
        </w:r>
      </w:ins>
      <w:r w:rsidRPr="00A46033">
        <w:rPr>
          <w:rFonts w:ascii="Times New Roman" w:hAnsi="Times New Roman" w:cs="Times New Roman"/>
        </w:rPr>
        <w:t xml:space="preserve">. </w:t>
      </w:r>
      <w:ins w:id="489" w:author="M P" w:date="2014-05-22T21:54:00Z">
        <w:r w:rsidR="00033292" w:rsidRPr="00A46033">
          <w:rPr>
            <w:rFonts w:ascii="Times New Roman" w:hAnsi="Times New Roman" w:cs="Times New Roman"/>
          </w:rPr>
          <w:t>W</w:t>
        </w:r>
      </w:ins>
      <w:r w:rsidRPr="00A46033">
        <w:rPr>
          <w:rFonts w:ascii="Times New Roman" w:hAnsi="Times New Roman" w:cs="Times New Roman"/>
        </w:rPr>
        <w:t>e also did not include age structure</w:t>
      </w:r>
      <w:ins w:id="490" w:author="M P" w:date="2014-05-22T21:54:00Z">
        <w:r w:rsidR="00033292" w:rsidRPr="00A46033">
          <w:rPr>
            <w:rFonts w:ascii="Times New Roman" w:hAnsi="Times New Roman" w:cs="Times New Roman"/>
          </w:rPr>
          <w:t xml:space="preserve"> or other aspects of sub-population diversity (e.g., spatial or genetic)</w:t>
        </w:r>
      </w:ins>
      <w:r w:rsidRPr="00A46033">
        <w:rPr>
          <w:rFonts w:ascii="Times New Roman" w:hAnsi="Times New Roman" w:cs="Times New Roman"/>
        </w:rPr>
        <w:t xml:space="preserve"> in our model. </w:t>
      </w:r>
      <w:ins w:id="491" w:author="M P" w:date="2014-05-22T21:54:00Z">
        <w:r w:rsidR="00033292" w:rsidRPr="00A46033">
          <w:rPr>
            <w:rFonts w:ascii="Times New Roman" w:hAnsi="Times New Roman" w:cs="Times New Roman"/>
          </w:rPr>
          <w:t>As described above, thes</w:t>
        </w:r>
      </w:ins>
      <w:ins w:id="492" w:author="M P" w:date="2014-05-22T21:55:00Z">
        <w:r w:rsidR="00033292" w:rsidRPr="00A46033">
          <w:rPr>
            <w:rFonts w:ascii="Times New Roman" w:hAnsi="Times New Roman" w:cs="Times New Roman"/>
          </w:rPr>
          <w:t>e</w:t>
        </w:r>
      </w:ins>
      <w:ins w:id="493" w:author="M P" w:date="2014-05-22T21:54:00Z">
        <w:r w:rsidR="00033292" w:rsidRPr="00A46033">
          <w:rPr>
            <w:rFonts w:ascii="Times New Roman" w:hAnsi="Times New Roman" w:cs="Times New Roman"/>
          </w:rPr>
          <w:t xml:space="preserve"> forms of diversity</w:t>
        </w:r>
      </w:ins>
      <w:r w:rsidRPr="00A46033">
        <w:rPr>
          <w:rFonts w:ascii="Times New Roman" w:hAnsi="Times New Roman" w:cs="Times New Roman"/>
        </w:rPr>
        <w:t xml:space="preserve"> </w:t>
      </w:r>
      <w:ins w:id="494" w:author="M P" w:date="2014-05-22T21:55:00Z">
        <w:r w:rsidR="00033292" w:rsidRPr="00A46033">
          <w:rPr>
            <w:rFonts w:ascii="Times New Roman" w:hAnsi="Times New Roman" w:cs="Times New Roman"/>
          </w:rPr>
          <w:t xml:space="preserve">have been </w:t>
        </w:r>
      </w:ins>
      <w:r w:rsidRPr="00A46033">
        <w:rPr>
          <w:rFonts w:ascii="Times New Roman" w:hAnsi="Times New Roman" w:cs="Times New Roman"/>
        </w:rPr>
        <w:t xml:space="preserve">important for studying the joint effects of </w:t>
      </w:r>
      <w:ins w:id="495" w:author="M P" w:date="2014-05-22T22:06:00Z">
        <w:r w:rsidR="00FD0D63" w:rsidRPr="00A46033">
          <w:rPr>
            <w:rFonts w:ascii="Times New Roman" w:hAnsi="Times New Roman" w:cs="Times New Roman"/>
          </w:rPr>
          <w:t xml:space="preserve">harvesting </w:t>
        </w:r>
      </w:ins>
      <w:r w:rsidRPr="00A46033">
        <w:rPr>
          <w:rFonts w:ascii="Times New Roman" w:hAnsi="Times New Roman" w:cs="Times New Roman"/>
        </w:rPr>
        <w:t>and climate variability</w:t>
      </w:r>
      <w:ins w:id="496" w:author="M P" w:date="2014-05-22T21:55:00Z">
        <w:r w:rsidR="00033292" w:rsidRPr="00A46033">
          <w:rPr>
            <w:rFonts w:ascii="Times New Roman" w:hAnsi="Times New Roman" w:cs="Times New Roman"/>
          </w:rPr>
          <w:t xml:space="preserve"> </w:t>
        </w:r>
      </w:ins>
      <w:r w:rsidR="00033292" w:rsidRPr="00A46033">
        <w:rPr>
          <w:rFonts w:ascii="Times New Roman" w:hAnsi="Times New Roman" w:cs="Times New Roman"/>
        </w:rPr>
        <w:t>(Botsford et al. 2011; Planque</w:t>
      </w:r>
      <w:ins w:id="497" w:author="Emma Fuller" w:date="2014-05-29T14:55:00Z">
        <w:r w:rsidR="00145F91" w:rsidRPr="00A46033">
          <w:rPr>
            <w:rFonts w:ascii="Times New Roman" w:hAnsi="Times New Roman" w:cs="Times New Roman"/>
          </w:rPr>
          <w:t xml:space="preserve"> </w:t>
        </w:r>
      </w:ins>
      <w:r w:rsidR="00033292" w:rsidRPr="00A46033">
        <w:rPr>
          <w:rFonts w:ascii="Times New Roman" w:hAnsi="Times New Roman" w:cs="Times New Roman"/>
        </w:rPr>
        <w:t>et al. 2010</w:t>
      </w:r>
      <w:ins w:id="498" w:author="M P" w:date="2014-05-22T21:55:00Z">
        <w:r w:rsidR="00033292" w:rsidRPr="00A46033">
          <w:rPr>
            <w:rFonts w:ascii="Times New Roman" w:hAnsi="Times New Roman" w:cs="Times New Roman"/>
          </w:rPr>
          <w:t>), and will likely be important for understanding climate velocity impacts as well</w:t>
        </w:r>
      </w:ins>
      <w:r w:rsidRPr="00A46033">
        <w:rPr>
          <w:rFonts w:ascii="Times New Roman" w:hAnsi="Times New Roman" w:cs="Times New Roman"/>
        </w:rPr>
        <w:t xml:space="preserve">. Besides these species-specific extensions, this modeling framework could also be extended to consider species interactions, </w:t>
      </w:r>
      <w:ins w:id="499" w:author="M P" w:date="2014-05-22T21:56:00Z">
        <w:r w:rsidR="00CB742B" w:rsidRPr="00A46033">
          <w:rPr>
            <w:rFonts w:ascii="Times New Roman" w:hAnsi="Times New Roman" w:cs="Times New Roman"/>
          </w:rPr>
          <w:t xml:space="preserve">such as </w:t>
        </w:r>
      </w:ins>
      <w:r w:rsidRPr="00A46033">
        <w:rPr>
          <w:rFonts w:ascii="Times New Roman" w:hAnsi="Times New Roman" w:cs="Times New Roman"/>
        </w:rPr>
        <w:t>between predator and prey</w:t>
      </w:r>
      <w:ins w:id="500" w:author="M P" w:date="2014-05-22T21:56:00Z">
        <w:r w:rsidR="00CB742B" w:rsidRPr="00A46033">
          <w:rPr>
            <w:rFonts w:ascii="Times New Roman" w:hAnsi="Times New Roman" w:cs="Times New Roman"/>
          </w:rPr>
          <w:t xml:space="preserve"> (Gilman et al. 2010)</w:t>
        </w:r>
      </w:ins>
      <w:r w:rsidRPr="00A46033">
        <w:rPr>
          <w:rFonts w:ascii="Times New Roman" w:hAnsi="Times New Roman" w:cs="Times New Roman"/>
        </w:rPr>
        <w:t>.</w:t>
      </w:r>
      <w:ins w:id="501" w:author="Emma Fuller" w:date="2014-05-29T12:04:00Z">
        <w:r w:rsidR="00926BC3" w:rsidRPr="00A46033">
          <w:rPr>
            <w:rFonts w:ascii="Times New Roman" w:hAnsi="Times New Roman" w:cs="Times New Roman"/>
          </w:rPr>
          <w:t xml:space="preserve"> A final important extension is better capturing harvesting dynamics.</w:t>
        </w:r>
      </w:ins>
      <w:ins w:id="502" w:author="Emma Fuller" w:date="2014-05-29T13:14:00Z">
        <w:r w:rsidR="00A845FD" w:rsidRPr="00A46033">
          <w:rPr>
            <w:rFonts w:ascii="Times New Roman" w:hAnsi="Times New Roman" w:cs="Times New Roman"/>
          </w:rPr>
          <w:t xml:space="preserve"> We find that </w:t>
        </w:r>
      </w:ins>
      <w:ins w:id="503" w:author="Emma Fuller" w:date="2014-05-29T13:08:00Z">
        <w:r w:rsidR="00FC25B2" w:rsidRPr="00A46033">
          <w:rPr>
            <w:rFonts w:ascii="Times New Roman" w:hAnsi="Times New Roman" w:cs="Times New Roman"/>
          </w:rPr>
          <w:t>t</w:t>
        </w:r>
        <w:r w:rsidR="00A845FD" w:rsidRPr="00A46033">
          <w:rPr>
            <w:rFonts w:ascii="Times New Roman" w:hAnsi="Times New Roman" w:cs="Times New Roman"/>
          </w:rPr>
          <w:t xml:space="preserve">he distribution of harvesting pressure </w:t>
        </w:r>
      </w:ins>
      <w:ins w:id="504" w:author="Emma Fuller" w:date="2014-05-29T13:09:00Z">
        <w:r w:rsidR="00A845FD" w:rsidRPr="00A46033">
          <w:rPr>
            <w:rFonts w:ascii="Times New Roman" w:hAnsi="Times New Roman" w:cs="Times New Roman"/>
          </w:rPr>
          <w:t>affects</w:t>
        </w:r>
      </w:ins>
      <w:ins w:id="505" w:author="Emma Fuller" w:date="2014-05-29T13:08:00Z">
        <w:r w:rsidR="00A845FD" w:rsidRPr="00A46033">
          <w:rPr>
            <w:rFonts w:ascii="Times New Roman" w:hAnsi="Times New Roman" w:cs="Times New Roman"/>
          </w:rPr>
          <w:t xml:space="preserve"> the outcomes of our simple model (i.e. thresholds</w:t>
        </w:r>
      </w:ins>
      <w:ins w:id="506" w:author="Emma Fuller" w:date="2014-05-29T13:09:00Z">
        <w:r w:rsidR="00A845FD" w:rsidRPr="00A46033">
          <w:rPr>
            <w:rFonts w:ascii="Times New Roman" w:hAnsi="Times New Roman" w:cs="Times New Roman"/>
          </w:rPr>
          <w:t>, versus proportional harvesting).</w:t>
        </w:r>
      </w:ins>
      <w:ins w:id="507" w:author="Emma Fuller" w:date="2014-05-29T12:07:00Z">
        <w:r w:rsidR="00926BC3" w:rsidRPr="00A46033">
          <w:rPr>
            <w:rFonts w:ascii="Times New Roman" w:hAnsi="Times New Roman" w:cs="Times New Roman"/>
          </w:rPr>
          <w:t xml:space="preserve"> Harvester behavior, to the extent it has been considered in fisheries, highl</w:t>
        </w:r>
        <w:r w:rsidR="0077449B" w:rsidRPr="00A46033">
          <w:rPr>
            <w:rFonts w:ascii="Times New Roman" w:hAnsi="Times New Roman" w:cs="Times New Roman"/>
          </w:rPr>
          <w:t>ights considerable uncertainty in how</w:t>
        </w:r>
      </w:ins>
      <w:ins w:id="508" w:author="Emma Fuller" w:date="2014-05-29T12:10:00Z">
        <w:r w:rsidR="0077449B" w:rsidRPr="00A46033">
          <w:rPr>
            <w:rFonts w:ascii="Times New Roman" w:hAnsi="Times New Roman" w:cs="Times New Roman"/>
          </w:rPr>
          <w:t xml:space="preserve"> vessels allocate effort over space</w:t>
        </w:r>
      </w:ins>
      <w:ins w:id="509" w:author="Emma Fuller" w:date="2014-05-29T13:12:00Z">
        <w:r w:rsidR="00A845FD" w:rsidRPr="00A46033">
          <w:rPr>
            <w:rFonts w:ascii="Times New Roman" w:hAnsi="Times New Roman" w:cs="Times New Roman"/>
          </w:rPr>
          <w:t xml:space="preserve"> and respond to changes in environmental conditions</w:t>
        </w:r>
      </w:ins>
      <w:ins w:id="510" w:author="Emma Fuller" w:date="2014-05-29T13:03:00Z">
        <w:r w:rsidR="002353C1" w:rsidRPr="00A46033">
          <w:rPr>
            <w:rFonts w:ascii="Times New Roman" w:hAnsi="Times New Roman" w:cs="Times New Roman"/>
          </w:rPr>
          <w:t xml:space="preserve"> (Fulton et al. 2011, Van Putten et al. </w:t>
        </w:r>
      </w:ins>
      <w:ins w:id="511" w:author="Emma Fuller" w:date="2014-05-29T13:07:00Z">
        <w:r w:rsidR="002353C1" w:rsidRPr="00A46033">
          <w:rPr>
            <w:rFonts w:ascii="Times New Roman" w:hAnsi="Times New Roman" w:cs="Times New Roman"/>
          </w:rPr>
          <w:t>2011</w:t>
        </w:r>
      </w:ins>
      <w:ins w:id="512" w:author="Emma Fuller" w:date="2014-05-29T13:13:00Z">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ins>
      <w:ins w:id="513" w:author="Emma Fuller" w:date="2014-05-29T13:03:00Z">
        <w:r w:rsidR="002353C1" w:rsidRPr="00A46033">
          <w:rPr>
            <w:rFonts w:ascii="Times New Roman" w:hAnsi="Times New Roman" w:cs="Times New Roman"/>
          </w:rPr>
          <w:t>)</w:t>
        </w:r>
      </w:ins>
      <w:ins w:id="514" w:author="Emma Fuller" w:date="2014-05-29T12:10:00Z">
        <w:r w:rsidR="0077449B" w:rsidRPr="00A46033">
          <w:rPr>
            <w:rFonts w:ascii="Times New Roman" w:hAnsi="Times New Roman" w:cs="Times New Roman"/>
          </w:rPr>
          <w:t>.</w:t>
        </w:r>
      </w:ins>
      <w:ins w:id="515" w:author="Emma Fuller" w:date="2014-05-29T12:07:00Z">
        <w:r w:rsidR="0077449B" w:rsidRPr="00A46033">
          <w:rPr>
            <w:rFonts w:ascii="Times New Roman" w:hAnsi="Times New Roman" w:cs="Times New Roman"/>
          </w:rPr>
          <w:t xml:space="preserve"> </w:t>
        </w:r>
      </w:ins>
      <w:ins w:id="516" w:author="Emma Fuller" w:date="2014-05-29T13:07:00Z">
        <w:r w:rsidR="00A845FD" w:rsidRPr="00A46033">
          <w:rPr>
            <w:rFonts w:ascii="Times New Roman" w:hAnsi="Times New Roman" w:cs="Times New Roman"/>
          </w:rPr>
          <w:t>These responses</w:t>
        </w:r>
      </w:ins>
      <w:ins w:id="517" w:author="Emma Fuller" w:date="2014-05-29T12:10:00Z">
        <w:r w:rsidR="0077449B" w:rsidRPr="00A46033">
          <w:rPr>
            <w:rFonts w:ascii="Times New Roman" w:hAnsi="Times New Roman" w:cs="Times New Roman"/>
          </w:rPr>
          <w:t xml:space="preserve"> </w:t>
        </w:r>
      </w:ins>
      <w:ins w:id="518" w:author="Emma Fuller" w:date="2014-05-29T13:03:00Z">
        <w:r w:rsidR="002353C1" w:rsidRPr="00A46033">
          <w:rPr>
            <w:rFonts w:ascii="Times New Roman" w:hAnsi="Times New Roman" w:cs="Times New Roman"/>
          </w:rPr>
          <w:t>are</w:t>
        </w:r>
      </w:ins>
      <w:ins w:id="519" w:author="Emma Fuller" w:date="2014-05-29T12:10:00Z">
        <w:r w:rsidR="0077449B" w:rsidRPr="00A46033">
          <w:rPr>
            <w:rFonts w:ascii="Times New Roman" w:hAnsi="Times New Roman" w:cs="Times New Roman"/>
          </w:rPr>
          <w:t xml:space="preserve"> rarely</w:t>
        </w:r>
      </w:ins>
      <w:ins w:id="520" w:author="Emma Fuller" w:date="2014-05-29T13:04:00Z">
        <w:r w:rsidR="002353C1" w:rsidRPr="00A46033">
          <w:rPr>
            <w:rFonts w:ascii="Times New Roman" w:hAnsi="Times New Roman" w:cs="Times New Roman"/>
          </w:rPr>
          <w:t xml:space="preserve"> integrated into modeling efforts</w:t>
        </w:r>
      </w:ins>
      <w:ins w:id="521" w:author="Emma Fuller" w:date="2014-05-29T12:10:00Z">
        <w:r w:rsidR="00A845FD" w:rsidRPr="00A46033">
          <w:rPr>
            <w:rFonts w:ascii="Times New Roman" w:hAnsi="Times New Roman" w:cs="Times New Roman"/>
          </w:rPr>
          <w:t xml:space="preserve">, and </w:t>
        </w:r>
      </w:ins>
      <w:ins w:id="522" w:author="Emma Fuller" w:date="2014-05-29T13:13:00Z">
        <w:r w:rsidR="00A845FD" w:rsidRPr="00A46033">
          <w:rPr>
            <w:rFonts w:ascii="Times New Roman" w:hAnsi="Times New Roman" w:cs="Times New Roman"/>
          </w:rPr>
          <w:t xml:space="preserve">an important next step is </w:t>
        </w:r>
      </w:ins>
      <w:ins w:id="523" w:author="Emma Fuller" w:date="2014-05-29T13:09:00Z">
        <w:r w:rsidR="00A845FD" w:rsidRPr="00A46033">
          <w:rPr>
            <w:rFonts w:ascii="Times New Roman" w:hAnsi="Times New Roman" w:cs="Times New Roman"/>
          </w:rPr>
          <w:t xml:space="preserve">integrated assessments </w:t>
        </w:r>
      </w:ins>
      <w:ins w:id="524" w:author="Emma Fuller" w:date="2014-05-29T13:13:00Z">
        <w:r w:rsidR="00A845FD" w:rsidRPr="00A46033">
          <w:rPr>
            <w:rFonts w:ascii="Times New Roman" w:hAnsi="Times New Roman" w:cs="Times New Roman"/>
          </w:rPr>
          <w:t>of</w:t>
        </w:r>
      </w:ins>
      <w:ins w:id="525" w:author="Emma Fuller" w:date="2014-05-29T13:09:00Z">
        <w:r w:rsidR="00A845FD" w:rsidRPr="00A46033">
          <w:rPr>
            <w:rFonts w:ascii="Times New Roman" w:hAnsi="Times New Roman" w:cs="Times New Roman"/>
          </w:rPr>
          <w:t xml:space="preserve"> social-ecological systems. </w:t>
        </w:r>
      </w:ins>
      <w:ins w:id="526" w:author="Emma Fuller" w:date="2014-05-29T12:10:00Z">
        <w:r w:rsidR="0077449B" w:rsidRPr="00A46033">
          <w:rPr>
            <w:rFonts w:ascii="Times New Roman" w:hAnsi="Times New Roman" w:cs="Times New Roman"/>
          </w:rPr>
          <w:t xml:space="preserve"> </w:t>
        </w:r>
      </w:ins>
    </w:p>
    <w:p w14:paraId="0A0E3296" w14:textId="25D1D80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ins w:id="527" w:author="M P" w:date="2014-05-22T22:01:00Z">
        <w:r w:rsidR="00CA1794" w:rsidRPr="00A46033">
          <w:rPr>
            <w:rFonts w:ascii="Times New Roman" w:hAnsi="Times New Roman" w:cs="Times New Roman"/>
          </w:rPr>
          <w:t>,</w:t>
        </w:r>
      </w:ins>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ins w:id="528" w:author="M P" w:date="2014-05-22T22:02:00Z">
        <w:r w:rsidR="00CA1794" w:rsidRPr="00A46033">
          <w:rPr>
            <w:rFonts w:ascii="Times New Roman" w:hAnsi="Times New Roman" w:cs="Times New Roman"/>
          </w:rPr>
          <w:t xml:space="preserve">location of harvest </w:t>
        </w:r>
      </w:ins>
      <w:r w:rsidRPr="00A46033">
        <w:rPr>
          <w:rFonts w:ascii="Times New Roman" w:hAnsi="Times New Roman" w:cs="Times New Roman"/>
        </w:rPr>
        <w:t xml:space="preserve">greatly affects the interaction between </w:t>
      </w:r>
      <w:ins w:id="529" w:author="M P" w:date="2014-05-22T22:03:00Z">
        <w:r w:rsidR="00CA1794" w:rsidRPr="00A46033">
          <w:rPr>
            <w:rFonts w:ascii="Times New Roman" w:hAnsi="Times New Roman" w:cs="Times New Roman"/>
          </w:rPr>
          <w:t xml:space="preserve">harvesting </w:t>
        </w:r>
      </w:ins>
      <w:r w:rsidRPr="00A46033">
        <w:rPr>
          <w:rFonts w:ascii="Times New Roman" w:hAnsi="Times New Roman" w:cs="Times New Roman"/>
        </w:rPr>
        <w:t>and climate. While management strategies only change harvesting practices and do not directly address climate change, understanding how management approaches can affect interactions between harvesting and range shifts will help to improve harvesting rules and the development of protected areas. Our results are encouraging evidence that management practices can help protect marine populations from the cumulative impacts of harvesting and climate change.</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530" w:name="acknowledgements"/>
      <w:r w:rsidRPr="00A46033">
        <w:rPr>
          <w:rFonts w:ascii="Times New Roman" w:hAnsi="Times New Roman" w:cs="Times New Roman"/>
          <w:color w:val="auto"/>
        </w:rPr>
        <w:t>Acknowledgements</w:t>
      </w:r>
    </w:p>
    <w:bookmarkEnd w:id="530"/>
    <w:p w14:paraId="5EC7AA7A" w14:textId="31D9BB2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ins w:id="531" w:author="M P" w:date="2014-05-22T14:15:00Z">
        <w:r w:rsidR="001434AE" w:rsidRPr="00A46033">
          <w:rPr>
            <w:rFonts w:ascii="Times New Roman" w:hAnsi="Times New Roman" w:cs="Times New Roman"/>
          </w:rPr>
          <w:t>, and James Watson</w:t>
        </w:r>
      </w:ins>
      <w:ins w:id="532" w:author="Emma Fuller" w:date="2014-06-29T07:15:00Z">
        <w:r w:rsidR="00740F01" w:rsidRPr="00A46033">
          <w:rPr>
            <w:rFonts w:ascii="Times New Roman" w:hAnsi="Times New Roman" w:cs="Times New Roman"/>
          </w:rPr>
          <w:t xml:space="preserve">, </w:t>
        </w:r>
      </w:ins>
      <w:ins w:id="533" w:author="M P" w:date="2014-05-22T14:15:00Z">
        <w:r w:rsidR="001434AE" w:rsidRPr="00A46033">
          <w:rPr>
            <w:rFonts w:ascii="Times New Roman" w:hAnsi="Times New Roman" w:cs="Times New Roman"/>
          </w:rPr>
          <w:t>Emily Klein</w:t>
        </w:r>
      </w:ins>
      <w:ins w:id="534" w:author="Emma Fuller" w:date="2014-06-29T07:15:00Z">
        <w:r w:rsidR="00740F01" w:rsidRPr="00A46033">
          <w:rPr>
            <w:rFonts w:ascii="Times New Roman" w:hAnsi="Times New Roman" w:cs="Times New Roman"/>
          </w:rPr>
          <w:t xml:space="preserve"> and Simon Levin</w:t>
        </w:r>
      </w:ins>
      <w:ins w:id="535" w:author="M P" w:date="2014-05-22T14:15:00Z">
        <w:r w:rsidR="001434AE" w:rsidRPr="00A46033">
          <w:rPr>
            <w:rFonts w:ascii="Times New Roman" w:hAnsi="Times New Roman" w:cs="Times New Roman"/>
          </w:rPr>
          <w:t xml:space="preserve"> for comments on an earlier draft</w:t>
        </w:r>
      </w:ins>
      <w:r w:rsidRPr="00A46033">
        <w:rPr>
          <w:rFonts w:ascii="Times New Roman" w:hAnsi="Times New Roman" w:cs="Times New Roman"/>
        </w:rPr>
        <w:t>.</w:t>
      </w:r>
      <w:ins w:id="536" w:author="simon levin" w:date="2014-06-28T20:25:00Z">
        <w:r w:rsidR="00D6406C" w:rsidRPr="00A46033">
          <w:rPr>
            <w:rFonts w:ascii="Times New Roman" w:hAnsi="Times New Roman" w:cs="Times New Roman"/>
          </w:rPr>
          <w:t xml:space="preserve"> </w:t>
        </w:r>
      </w:ins>
      <w:ins w:id="537" w:author="Eleanor Brush" w:date="2014-06-30T12:42:00Z">
        <w:r w:rsidR="005370D1" w:rsidRPr="00A46033">
          <w:rPr>
            <w:rFonts w:ascii="Times New Roman" w:hAnsi="Times New Roman" w:cs="Times New Roman"/>
          </w:rPr>
          <w:t xml:space="preserve">EF acknowledges support </w:t>
        </w:r>
      </w:ins>
      <w:ins w:id="538" w:author="Emma Fuller" w:date="2014-06-30T13:24:00Z">
        <w:r w:rsidR="00A7253E" w:rsidRPr="00A46033">
          <w:rPr>
            <w:rFonts w:ascii="Times New Roman" w:hAnsi="Times New Roman" w:cs="Times New Roman"/>
          </w:rPr>
          <w:t>from</w:t>
        </w:r>
      </w:ins>
      <w:ins w:id="539" w:author="Emma Fuller" w:date="2014-06-29T07:22:00Z">
        <w:r w:rsidR="00C70A44" w:rsidRPr="00A46033">
          <w:rPr>
            <w:rFonts w:ascii="Times New Roman" w:hAnsi="Times New Roman" w:cs="Times New Roman"/>
          </w:rPr>
          <w:t xml:space="preserve"> the National Science Foundation (GRFP, </w:t>
        </w:r>
      </w:ins>
      <w:ins w:id="540" w:author="Emma Fuller" w:date="2014-06-30T13:24:00Z">
        <w:r w:rsidR="00A7253E" w:rsidRPr="00A46033">
          <w:rPr>
            <w:rFonts w:ascii="Times New Roman" w:hAnsi="Times New Roman" w:cs="Times New Roman"/>
          </w:rPr>
          <w:t>GEO-1211972</w:t>
        </w:r>
      </w:ins>
      <w:ins w:id="541" w:author="Emma Fuller" w:date="2014-06-29T07:22:00Z">
        <w:r w:rsidR="00C70A44" w:rsidRPr="00A46033">
          <w:rPr>
            <w:rFonts w:ascii="Times New Roman" w:hAnsi="Times New Roman" w:cs="Times New Roman"/>
          </w:rPr>
          <w:t xml:space="preserve">), </w:t>
        </w:r>
      </w:ins>
      <w:ins w:id="542" w:author="Eleanor Brush" w:date="2014-06-30T12:42:00Z">
        <w:r w:rsidR="005370D1" w:rsidRPr="00A46033">
          <w:rPr>
            <w:rFonts w:ascii="Times New Roman" w:hAnsi="Times New Roman" w:cs="Times New Roman"/>
          </w:rPr>
          <w:t xml:space="preserve">EB acknowledges support </w:t>
        </w:r>
      </w:ins>
      <w:ins w:id="543" w:author="Emma Fuller" w:date="2014-06-30T13:24:00Z">
        <w:r w:rsidR="00A7253E" w:rsidRPr="00A46033">
          <w:rPr>
            <w:rFonts w:ascii="Times New Roman" w:hAnsi="Times New Roman" w:cs="Times New Roman"/>
          </w:rPr>
          <w:t>from</w:t>
        </w:r>
      </w:ins>
      <w:ins w:id="544" w:author="Eleanor Brush" w:date="2014-06-30T12:42:00Z">
        <w:r w:rsidR="005370D1" w:rsidRPr="00A46033">
          <w:rPr>
            <w:rFonts w:ascii="Times New Roman" w:hAnsi="Times New Roman" w:cs="Times New Roman"/>
          </w:rPr>
          <w:t xml:space="preserve"> </w:t>
        </w:r>
      </w:ins>
      <w:ins w:id="545" w:author="Emma Fuller" w:date="2014-06-29T07:22:00Z">
        <w:r w:rsidR="00C70A44" w:rsidRPr="00A46033">
          <w:rPr>
            <w:rFonts w:ascii="Times New Roman" w:hAnsi="Times New Roman" w:cs="Times New Roman"/>
          </w:rPr>
          <w:t>the National Institute of Health (</w:t>
        </w:r>
      </w:ins>
      <w:ins w:id="546" w:author="Eleanor Brush" w:date="2014-06-30T15:39:00Z">
        <w:r w:rsidR="000D239F" w:rsidRPr="00A46033">
          <w:rPr>
            <w:rFonts w:ascii="Times New Roman" w:hAnsi="Times New Roman" w:cs="Times New Roman"/>
          </w:rPr>
          <w:t>NIH 5T32HG003284</w:t>
        </w:r>
      </w:ins>
      <w:ins w:id="547" w:author="Emma Fuller" w:date="2014-06-29T07:22:00Z">
        <w:r w:rsidR="00C70A44" w:rsidRPr="00A46033">
          <w:rPr>
            <w:rFonts w:ascii="Times New Roman" w:hAnsi="Times New Roman" w:cs="Times New Roman"/>
          </w:rPr>
          <w:t xml:space="preserve">), and </w:t>
        </w:r>
      </w:ins>
      <w:ins w:id="548" w:author="Emma Fuller" w:date="2014-06-30T13:25:00Z">
        <w:r w:rsidR="00A7253E" w:rsidRPr="00A46033">
          <w:rPr>
            <w:rFonts w:ascii="Times New Roman" w:hAnsi="Times New Roman" w:cs="Times New Roman"/>
          </w:rPr>
          <w:t>MP</w:t>
        </w:r>
      </w:ins>
      <w:ins w:id="549" w:author="Eleanor Brush" w:date="2014-06-30T12:42:00Z">
        <w:r w:rsidR="005370D1" w:rsidRPr="00A46033">
          <w:rPr>
            <w:rFonts w:ascii="Times New Roman" w:hAnsi="Times New Roman" w:cs="Times New Roman"/>
          </w:rPr>
          <w:t xml:space="preserve"> acknowledges support from </w:t>
        </w:r>
      </w:ins>
      <w:ins w:id="550" w:author="Emma Fuller" w:date="2014-06-29T07:22:00Z">
        <w:r w:rsidR="00C70A44" w:rsidRPr="00A46033">
          <w:rPr>
            <w:rFonts w:ascii="Times New Roman" w:hAnsi="Times New Roman" w:cs="Times New Roman"/>
          </w:rPr>
          <w:t xml:space="preserve">a David H. Smith Conservation Research Fellowship. </w:t>
        </w:r>
      </w:ins>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6361C19C"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Agardy, M. Tundi. 1994. Advances in marine conservation: the role of marine protected areas. </w:t>
      </w:r>
      <w:r w:rsidRPr="00A46033">
        <w:rPr>
          <w:rFonts w:ascii="Times New Roman" w:hAnsi="Times New Roman" w:cs="Times New Roman"/>
          <w:i/>
        </w:rPr>
        <w:t>Trends in Ecology &amp; Evolution</w:t>
      </w:r>
      <w:r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Anderson, C.N.K., et al. 2008. Why fishing magnifies fluctuations in fish abundance. Nature 452: 835–9.</w:t>
      </w:r>
    </w:p>
    <w:p w14:paraId="5B64C1CC" w14:textId="513D1EA3" w:rsidR="00947D1A" w:rsidRPr="00A46033" w:rsidRDefault="00947D1A" w:rsidP="00947D1A">
      <w:pPr>
        <w:rPr>
          <w:ins w:id="551" w:author="M P" w:date="2014-05-22T16:28:00Z"/>
          <w:rFonts w:ascii="Times New Roman" w:hAnsi="Times New Roman" w:cs="Times New Roman"/>
        </w:rPr>
      </w:pPr>
      <w:ins w:id="552" w:author="M P" w:date="2014-05-22T16:28:00Z">
        <w:r w:rsidRPr="00A46033">
          <w:rPr>
            <w:rFonts w:ascii="Times New Roman" w:hAnsi="Times New Roman" w:cs="Times New Roman"/>
          </w:rPr>
          <w:t xml:space="preserve">Angert, A.L., </w:t>
        </w:r>
      </w:ins>
      <w:ins w:id="553" w:author="Emma Fuller" w:date="2014-05-29T15:53:00Z">
        <w:r w:rsidR="0094625C" w:rsidRPr="00A46033">
          <w:rPr>
            <w:rFonts w:ascii="Times New Roman" w:hAnsi="Times New Roman" w:cs="Times New Roman"/>
          </w:rPr>
          <w:t xml:space="preserve">L. G. </w:t>
        </w:r>
      </w:ins>
      <w:ins w:id="554" w:author="M P" w:date="2014-05-22T16:28:00Z">
        <w:r w:rsidRPr="00A46033">
          <w:rPr>
            <w:rFonts w:ascii="Times New Roman" w:hAnsi="Times New Roman" w:cs="Times New Roman"/>
          </w:rPr>
          <w:t xml:space="preserve">Crozier, </w:t>
        </w:r>
      </w:ins>
      <w:ins w:id="555" w:author="Emma Fuller" w:date="2014-05-29T15:53:00Z">
        <w:r w:rsidR="0094625C" w:rsidRPr="00A46033">
          <w:rPr>
            <w:rFonts w:ascii="Times New Roman" w:hAnsi="Times New Roman" w:cs="Times New Roman"/>
          </w:rPr>
          <w:t xml:space="preserve">L. J. </w:t>
        </w:r>
      </w:ins>
      <w:ins w:id="556" w:author="M P" w:date="2014-05-22T16:28:00Z">
        <w:r w:rsidRPr="00A46033">
          <w:rPr>
            <w:rFonts w:ascii="Times New Roman" w:hAnsi="Times New Roman" w:cs="Times New Roman"/>
          </w:rPr>
          <w:t xml:space="preserve">Rissler, </w:t>
        </w:r>
      </w:ins>
      <w:ins w:id="557" w:author="Emma Fuller" w:date="2014-05-29T15:53:00Z">
        <w:r w:rsidR="0094625C" w:rsidRPr="00A46033">
          <w:rPr>
            <w:rFonts w:ascii="Times New Roman" w:hAnsi="Times New Roman" w:cs="Times New Roman"/>
          </w:rPr>
          <w:t xml:space="preserve">S. E. </w:t>
        </w:r>
      </w:ins>
      <w:ins w:id="558" w:author="M P" w:date="2014-05-22T16:28:00Z">
        <w:r w:rsidRPr="00A46033">
          <w:rPr>
            <w:rFonts w:ascii="Times New Roman" w:hAnsi="Times New Roman" w:cs="Times New Roman"/>
          </w:rPr>
          <w:t xml:space="preserve">Gilman, </w:t>
        </w:r>
      </w:ins>
      <w:ins w:id="559" w:author="Emma Fuller" w:date="2014-05-29T15:53:00Z">
        <w:r w:rsidR="0094625C" w:rsidRPr="00A46033">
          <w:rPr>
            <w:rFonts w:ascii="Times New Roman" w:hAnsi="Times New Roman" w:cs="Times New Roman"/>
          </w:rPr>
          <w:t>J. J.</w:t>
        </w:r>
      </w:ins>
      <w:ins w:id="560" w:author="M P" w:date="2014-05-22T16:28:00Z">
        <w:r w:rsidRPr="00A46033">
          <w:rPr>
            <w:rFonts w:ascii="Times New Roman" w:hAnsi="Times New Roman" w:cs="Times New Roman"/>
          </w:rPr>
          <w:t xml:space="preserve"> Tewksbury</w:t>
        </w:r>
      </w:ins>
      <w:ins w:id="561" w:author="Emma Fuller" w:date="2014-05-29T15:53:00Z">
        <w:r w:rsidR="0094625C" w:rsidRPr="00A46033">
          <w:rPr>
            <w:rFonts w:ascii="Times New Roman" w:hAnsi="Times New Roman" w:cs="Times New Roman"/>
          </w:rPr>
          <w:t xml:space="preserve"> and A. J. </w:t>
        </w:r>
      </w:ins>
      <w:ins w:id="562" w:author="M P" w:date="2014-05-22T16:28:00Z">
        <w:r w:rsidRPr="00A46033">
          <w:rPr>
            <w:rFonts w:ascii="Times New Roman" w:hAnsi="Times New Roman" w:cs="Times New Roman"/>
          </w:rPr>
          <w:t>Chunco</w:t>
        </w:r>
      </w:ins>
      <w:ins w:id="563" w:author="Emma Fuller" w:date="2014-05-29T15:53:00Z">
        <w:r w:rsidR="0094625C" w:rsidRPr="00A46033">
          <w:rPr>
            <w:rFonts w:ascii="Times New Roman" w:hAnsi="Times New Roman" w:cs="Times New Roman"/>
          </w:rPr>
          <w:t xml:space="preserve">, </w:t>
        </w:r>
      </w:ins>
      <w:ins w:id="564" w:author="M P" w:date="2014-05-22T16:28:00Z">
        <w:r w:rsidRPr="00A46033">
          <w:rPr>
            <w:rFonts w:ascii="Times New Roman" w:hAnsi="Times New Roman" w:cs="Times New Roman"/>
          </w:rPr>
          <w:t>2011. Do species’ traits predict recent shifts at expanding range edges? Ecol</w:t>
        </w:r>
      </w:ins>
      <w:ins w:id="565" w:author="Emma Fuller" w:date="2014-05-29T15:53:00Z">
        <w:r w:rsidR="0094625C" w:rsidRPr="00A46033">
          <w:rPr>
            <w:rFonts w:ascii="Times New Roman" w:hAnsi="Times New Roman" w:cs="Times New Roman"/>
          </w:rPr>
          <w:t>ogy</w:t>
        </w:r>
      </w:ins>
      <w:ins w:id="566" w:author="M P" w:date="2014-05-22T16:28:00Z">
        <w:r w:rsidRPr="00A46033">
          <w:rPr>
            <w:rFonts w:ascii="Times New Roman" w:hAnsi="Times New Roman" w:cs="Times New Roman"/>
          </w:rPr>
          <w:t xml:space="preserve"> Lett</w:t>
        </w:r>
      </w:ins>
      <w:ins w:id="567" w:author="Emma Fuller" w:date="2014-05-29T15:53:00Z">
        <w:r w:rsidR="0094625C" w:rsidRPr="00A46033">
          <w:rPr>
            <w:rFonts w:ascii="Times New Roman" w:hAnsi="Times New Roman" w:cs="Times New Roman"/>
          </w:rPr>
          <w:t>ers</w:t>
        </w:r>
      </w:ins>
      <w:ins w:id="568" w:author="M P" w:date="2014-05-22T16:28:00Z">
        <w:r w:rsidRPr="00A46033">
          <w:rPr>
            <w:rFonts w:ascii="Times New Roman" w:hAnsi="Times New Roman" w:cs="Times New Roman"/>
          </w:rPr>
          <w:t xml:space="preserve"> 14</w:t>
        </w:r>
      </w:ins>
      <w:ins w:id="569" w:author="Emma Fuller" w:date="2014-05-29T15:53:00Z">
        <w:r w:rsidR="0094625C" w:rsidRPr="00A46033">
          <w:rPr>
            <w:rFonts w:ascii="Times New Roman" w:hAnsi="Times New Roman" w:cs="Times New Roman"/>
          </w:rPr>
          <w:t>:</w:t>
        </w:r>
      </w:ins>
      <w:ins w:id="570" w:author="M P" w:date="2014-05-22T16:28:00Z">
        <w:r w:rsidRPr="00A46033">
          <w:rPr>
            <w:rFonts w:ascii="Times New Roman" w:hAnsi="Times New Roman" w:cs="Times New Roman"/>
          </w:rPr>
          <w:t xml:space="preserve"> 677–89.</w:t>
        </w:r>
      </w:ins>
    </w:p>
    <w:p w14:paraId="15ECE7F3" w14:textId="05578264" w:rsidR="00D9110D" w:rsidRPr="00A46033" w:rsidRDefault="00D9110D" w:rsidP="00D9110D">
      <w:pPr>
        <w:rPr>
          <w:ins w:id="571" w:author="M P" w:date="2014-05-22T16:09:00Z"/>
          <w:rFonts w:ascii="Times New Roman" w:hAnsi="Times New Roman" w:cs="Times New Roman"/>
        </w:rPr>
      </w:pPr>
      <w:ins w:id="572" w:author="M P" w:date="2014-05-22T16:09:00Z">
        <w:r w:rsidRPr="00A46033">
          <w:rPr>
            <w:rFonts w:ascii="Times New Roman" w:hAnsi="Times New Roman" w:cs="Times New Roman"/>
          </w:rPr>
          <w:t xml:space="preserve">Beddington, J.R., </w:t>
        </w:r>
      </w:ins>
      <w:ins w:id="573" w:author="Emma Fuller" w:date="2014-05-29T15:52:00Z">
        <w:r w:rsidR="0094625C" w:rsidRPr="00A46033">
          <w:rPr>
            <w:rFonts w:ascii="Times New Roman" w:hAnsi="Times New Roman" w:cs="Times New Roman"/>
          </w:rPr>
          <w:t xml:space="preserve">D. J. </w:t>
        </w:r>
      </w:ins>
      <w:ins w:id="574" w:author="M P" w:date="2014-05-22T16:09:00Z">
        <w:r w:rsidRPr="00A46033">
          <w:rPr>
            <w:rFonts w:ascii="Times New Roman" w:hAnsi="Times New Roman" w:cs="Times New Roman"/>
          </w:rPr>
          <w:t xml:space="preserve">Agnew, </w:t>
        </w:r>
      </w:ins>
      <w:ins w:id="575" w:author="Emma Fuller" w:date="2014-05-29T15:52:00Z">
        <w:r w:rsidR="0094625C" w:rsidRPr="00A46033">
          <w:rPr>
            <w:rFonts w:ascii="Times New Roman" w:hAnsi="Times New Roman" w:cs="Times New Roman"/>
          </w:rPr>
          <w:t xml:space="preserve">and C. W. </w:t>
        </w:r>
      </w:ins>
      <w:ins w:id="576" w:author="M P" w:date="2014-05-22T16:09:00Z">
        <w:r w:rsidRPr="00A46033">
          <w:rPr>
            <w:rFonts w:ascii="Times New Roman" w:hAnsi="Times New Roman" w:cs="Times New Roman"/>
          </w:rPr>
          <w:t>Clark. 2007. Current problems in the management of marine fisheries. Science 316: 1713–6.</w:t>
        </w:r>
      </w:ins>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ins w:id="577" w:author="Emma Fuller" w:date="2014-05-29T15:52:00Z">
        <w:r w:rsidR="0094625C" w:rsidRPr="00A46033">
          <w:rPr>
            <w:rFonts w:ascii="Times New Roman" w:hAnsi="Times New Roman" w:cs="Times New Roman"/>
            <w:i/>
          </w:rPr>
          <w:t>etin of</w:t>
        </w:r>
      </w:ins>
      <w:r w:rsidRPr="00A46033">
        <w:rPr>
          <w:rFonts w:ascii="Times New Roman" w:hAnsi="Times New Roman" w:cs="Times New Roman"/>
          <w:i/>
        </w:rPr>
        <w:t xml:space="preserve"> Math</w:t>
      </w:r>
      <w:ins w:id="578" w:author="Emma Fuller" w:date="2014-05-29T15:52:00Z">
        <w:r w:rsidR="0094625C" w:rsidRPr="00A46033">
          <w:rPr>
            <w:rFonts w:ascii="Times New Roman" w:hAnsi="Times New Roman" w:cs="Times New Roman"/>
            <w:i/>
          </w:rPr>
          <w:t>ematical</w:t>
        </w:r>
      </w:ins>
      <w:r w:rsidRPr="00A46033">
        <w:rPr>
          <w:rFonts w:ascii="Times New Roman" w:hAnsi="Times New Roman" w:cs="Times New Roman"/>
          <w:i/>
        </w:rPr>
        <w:t xml:space="preserve"> Biol</w:t>
      </w:r>
      <w:ins w:id="579" w:author="Emma Fuller" w:date="2014-05-29T15:52:00Z">
        <w:r w:rsidR="0094625C" w:rsidRPr="00A46033">
          <w:rPr>
            <w:rFonts w:ascii="Times New Roman" w:hAnsi="Times New Roman" w:cs="Times New Roman"/>
            <w:i/>
          </w:rPr>
          <w:t>ogy</w:t>
        </w:r>
      </w:ins>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ins w:id="580"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581"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and </w:t>
      </w:r>
      <w:ins w:id="582" w:author="Emma Fuller" w:date="2014-05-29T15:51:00Z">
        <w:r w:rsidR="00770CC3" w:rsidRPr="00A46033">
          <w:rPr>
            <w:rFonts w:ascii="Times New Roman" w:hAnsi="Times New Roman" w:cs="Times New Roman"/>
          </w:rPr>
          <w:t xml:space="preserve">S. </w:t>
        </w:r>
      </w:ins>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ins w:id="583" w:author="Emma Fuller" w:date="2014-05-29T14:47:00Z"/>
          <w:rFonts w:ascii="Times New Roman" w:hAnsi="Times New Roman" w:cs="Times New Roman"/>
        </w:rPr>
      </w:pPr>
      <w:r w:rsidRPr="00A46033">
        <w:rPr>
          <w:rFonts w:ascii="Times New Roman" w:hAnsi="Times New Roman" w:cs="Times New Roman"/>
        </w:rPr>
        <w:t xml:space="preserve">Botsford, </w:t>
      </w:r>
      <w:ins w:id="584"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585" w:author="Emma Fuller" w:date="2014-05-29T15:51:00Z">
        <w:r w:rsidR="00770CC3" w:rsidRPr="00A46033">
          <w:rPr>
            <w:rFonts w:ascii="Times New Roman" w:hAnsi="Times New Roman" w:cs="Times New Roman"/>
          </w:rPr>
          <w:t xml:space="preserve">M. </w:t>
        </w:r>
      </w:ins>
      <w:r w:rsidRPr="00A46033">
        <w:rPr>
          <w:rFonts w:ascii="Times New Roman" w:hAnsi="Times New Roman" w:cs="Times New Roman"/>
        </w:rPr>
        <w:t xml:space="preserve">D. Holland, </w:t>
      </w:r>
      <w:ins w:id="586" w:author="Emma Fuller" w:date="2014-05-29T15:51:00Z">
        <w:r w:rsidR="00770CC3" w:rsidRPr="00A46033">
          <w:rPr>
            <w:rFonts w:ascii="Times New Roman" w:hAnsi="Times New Roman" w:cs="Times New Roman"/>
          </w:rPr>
          <w:t xml:space="preserve">J. </w:t>
        </w:r>
      </w:ins>
      <w:r w:rsidRPr="00A46033">
        <w:rPr>
          <w:rFonts w:ascii="Times New Roman" w:hAnsi="Times New Roman" w:cs="Times New Roman"/>
        </w:rPr>
        <w:t xml:space="preserve">F. Samhouri, J. </w:t>
      </w:r>
      <w:ins w:id="587" w:author="Emma Fuller" w:date="2014-05-29T15:51:00Z">
        <w:r w:rsidR="00770CC3" w:rsidRPr="00A46033">
          <w:rPr>
            <w:rFonts w:ascii="Times New Roman" w:hAnsi="Times New Roman" w:cs="Times New Roman"/>
          </w:rPr>
          <w:t xml:space="preserve">W. </w:t>
        </w:r>
      </w:ins>
      <w:r w:rsidRPr="00A46033">
        <w:rPr>
          <w:rFonts w:ascii="Times New Roman" w:hAnsi="Times New Roman" w:cs="Times New Roman"/>
        </w:rPr>
        <w:t xml:space="preserve">White, and </w:t>
      </w:r>
      <w:ins w:id="588"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ins w:id="589" w:author="Emma Fuller" w:date="2014-05-29T14:47:00Z">
        <w:r w:rsidRPr="00A46033">
          <w:rPr>
            <w:rFonts w:ascii="Times New Roman" w:hAnsi="Times New Roman" w:cs="Times New Roman"/>
          </w:rPr>
          <w:t>Burrows, M. T</w:t>
        </w:r>
      </w:ins>
      <w:ins w:id="590" w:author="Emma Fuller" w:date="2014-05-29T15:50:00Z">
        <w:r w:rsidR="00770CC3" w:rsidRPr="00A46033">
          <w:rPr>
            <w:rFonts w:ascii="Times New Roman" w:hAnsi="Times New Roman" w:cs="Times New Roman"/>
          </w:rPr>
          <w:t>., et al.</w:t>
        </w:r>
      </w:ins>
      <w:ins w:id="591" w:author="Emma Fuller" w:date="2014-05-29T14:47:00Z">
        <w:r w:rsidR="00770CC3" w:rsidRPr="00A46033">
          <w:rPr>
            <w:rFonts w:ascii="Times New Roman" w:hAnsi="Times New Roman" w:cs="Times New Roman"/>
          </w:rPr>
          <w:t xml:space="preserve">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Science 334</w:t>
        </w:r>
      </w:ins>
      <w:ins w:id="592" w:author="Emma Fuller" w:date="2014-05-29T15:50:00Z">
        <w:r w:rsidR="00770CC3" w:rsidRPr="00A46033">
          <w:rPr>
            <w:rFonts w:ascii="Times New Roman" w:hAnsi="Times New Roman" w:cs="Times New Roman"/>
          </w:rPr>
          <w:t>:</w:t>
        </w:r>
      </w:ins>
      <w:ins w:id="593" w:author="Emma Fuller" w:date="2014-05-29T14:47:00Z">
        <w:r w:rsidRPr="00A46033">
          <w:rPr>
            <w:rFonts w:ascii="Times New Roman" w:hAnsi="Times New Roman" w:cs="Times New Roman"/>
          </w:rPr>
          <w:t xml:space="preserve"> 652-5. </w:t>
        </w:r>
      </w:ins>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ins w:id="594"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 xml:space="preserve">E. and </w:t>
      </w:r>
      <w:ins w:id="595"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ins w:id="596" w:author="Emma Fuller" w:date="2014-05-29T15:49:00Z">
        <w:r w:rsidR="00770CC3" w:rsidRPr="00A46033">
          <w:rPr>
            <w:rFonts w:ascii="Times New Roman" w:hAnsi="Times New Roman" w:cs="Times New Roman"/>
          </w:rPr>
          <w:t xml:space="preserve">J. K. </w:t>
        </w:r>
      </w:ins>
      <w:r w:rsidRPr="00A46033">
        <w:rPr>
          <w:rFonts w:ascii="Times New Roman" w:hAnsi="Times New Roman" w:cs="Times New Roman"/>
        </w:rPr>
        <w:t>Hill,</w:t>
      </w:r>
      <w:ins w:id="597" w:author="Emma Fuller" w:date="2014-05-29T15:49:00Z">
        <w:r w:rsidR="00770CC3" w:rsidRPr="00A46033">
          <w:rPr>
            <w:rFonts w:ascii="Times New Roman" w:hAnsi="Times New Roman" w:cs="Times New Roman"/>
          </w:rPr>
          <w:t xml:space="preserve"> R.</w:t>
        </w:r>
      </w:ins>
      <w:r w:rsidRPr="00A46033">
        <w:rPr>
          <w:rFonts w:ascii="Times New Roman" w:hAnsi="Times New Roman" w:cs="Times New Roman"/>
        </w:rPr>
        <w:t xml:space="preserve"> Ohlemüller,</w:t>
      </w:r>
      <w:ins w:id="598" w:author="Emma Fuller" w:date="2014-05-29T15:49:00Z">
        <w:r w:rsidR="00770CC3" w:rsidRPr="00A46033">
          <w:rPr>
            <w:rFonts w:ascii="Times New Roman" w:hAnsi="Times New Roman" w:cs="Times New Roman"/>
          </w:rPr>
          <w:t xml:space="preserve"> D. B.</w:t>
        </w:r>
      </w:ins>
      <w:r w:rsidRPr="00A46033">
        <w:rPr>
          <w:rFonts w:ascii="Times New Roman" w:hAnsi="Times New Roman" w:cs="Times New Roman"/>
        </w:rPr>
        <w:t xml:space="preserve"> Roy</w:t>
      </w:r>
      <w:ins w:id="599" w:author="Emma Fuller" w:date="2014-05-29T15:49:00Z">
        <w:r w:rsidR="00770CC3" w:rsidRPr="00A46033">
          <w:rPr>
            <w:rFonts w:ascii="Times New Roman" w:hAnsi="Times New Roman" w:cs="Times New Roman"/>
          </w:rPr>
          <w:t>, and C. D.</w:t>
        </w:r>
      </w:ins>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 333</w:t>
      </w:r>
      <w:ins w:id="600" w:author="Emma Fuller" w:date="2014-05-29T15:49:00Z">
        <w:r w:rsidR="00770CC3" w:rsidRPr="00A46033">
          <w:rPr>
            <w:rFonts w:ascii="Times New Roman" w:hAnsi="Times New Roman" w:cs="Times New Roman"/>
          </w:rPr>
          <w:t>:</w:t>
        </w:r>
      </w:ins>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ins w:id="601"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W</w:t>
      </w:r>
      <w:ins w:id="602"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L</w:t>
      </w:r>
      <w:ins w:id="603" w:author="Emma Fuller" w:date="2014-05-29T15:48:00Z">
        <w:r w:rsidR="00770CC3" w:rsidRPr="00A46033">
          <w:rPr>
            <w:rFonts w:ascii="Times New Roman" w:hAnsi="Times New Roman" w:cs="Times New Roman"/>
          </w:rPr>
          <w:t>.</w:t>
        </w:r>
      </w:ins>
      <w:r w:rsidRPr="00A46033">
        <w:rPr>
          <w:rFonts w:ascii="Times New Roman" w:hAnsi="Times New Roman" w:cs="Times New Roman"/>
        </w:rPr>
        <w:t>, V</w:t>
      </w:r>
      <w:ins w:id="604"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W</w:t>
      </w:r>
      <w:ins w:id="605"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Y</w:t>
      </w:r>
      <w:ins w:id="606"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Lam, </w:t>
      </w:r>
      <w:ins w:id="607" w:author="Emma Fuller" w:date="2014-05-29T15:48:00Z">
        <w:r w:rsidR="00770CC3" w:rsidRPr="00A46033">
          <w:rPr>
            <w:rFonts w:ascii="Times New Roman" w:hAnsi="Times New Roman" w:cs="Times New Roman"/>
          </w:rPr>
          <w:t xml:space="preserve">J. </w:t>
        </w:r>
      </w:ins>
      <w:r w:rsidRPr="00A46033">
        <w:rPr>
          <w:rFonts w:ascii="Times New Roman" w:hAnsi="Times New Roman" w:cs="Times New Roman"/>
        </w:rPr>
        <w:t xml:space="preserve">L. Sarmiento, </w:t>
      </w:r>
      <w:ins w:id="608" w:author="Emma Fuller" w:date="2014-05-29T15:48:00Z">
        <w:r w:rsidR="00770CC3" w:rsidRPr="00A46033">
          <w:rPr>
            <w:rFonts w:ascii="Times New Roman" w:hAnsi="Times New Roman" w:cs="Times New Roman"/>
          </w:rPr>
          <w:t xml:space="preserve">K. </w:t>
        </w:r>
      </w:ins>
      <w:r w:rsidRPr="00A46033">
        <w:rPr>
          <w:rFonts w:ascii="Times New Roman" w:hAnsi="Times New Roman" w:cs="Times New Roman"/>
        </w:rPr>
        <w:t xml:space="preserve">Kearney, R. E. G. Watson, </w:t>
      </w:r>
      <w:ins w:id="609" w:author="Emma Fuller" w:date="2014-05-29T15:48:00Z">
        <w:r w:rsidR="00770CC3" w:rsidRPr="00A46033">
          <w:rPr>
            <w:rFonts w:ascii="Times New Roman" w:hAnsi="Times New Roman" w:cs="Times New Roman"/>
          </w:rPr>
          <w:t xml:space="preserve">D. </w:t>
        </w:r>
      </w:ins>
      <w:r w:rsidRPr="00A46033">
        <w:rPr>
          <w:rFonts w:ascii="Times New Roman" w:hAnsi="Times New Roman" w:cs="Times New Roman"/>
        </w:rPr>
        <w:t xml:space="preserve">Zeller, and </w:t>
      </w:r>
      <w:ins w:id="610" w:author="Emma Fuller" w:date="2014-05-29T15:48:00Z">
        <w:r w:rsidR="00770CC3" w:rsidRPr="00A46033">
          <w:rPr>
            <w:rFonts w:ascii="Times New Roman" w:hAnsi="Times New Roman" w:cs="Times New Roman"/>
          </w:rPr>
          <w:t xml:space="preserve">D. </w:t>
        </w:r>
      </w:ins>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ins w:id="611" w:author="Emma Fuller" w:date="2014-05-29T15:46:00Z">
        <w:r w:rsidR="00770CC3" w:rsidRPr="00A46033">
          <w:rPr>
            <w:rFonts w:ascii="Times New Roman" w:hAnsi="Times New Roman" w:cs="Times New Roman"/>
          </w:rPr>
          <w:t xml:space="preserve">C. </w:t>
        </w:r>
      </w:ins>
      <w:ins w:id="612" w:author="Emma Fuller" w:date="2014-05-29T15:47:00Z">
        <w:r w:rsidR="00770CC3" w:rsidRPr="00A46033">
          <w:rPr>
            <w:rFonts w:ascii="Times New Roman" w:hAnsi="Times New Roman" w:cs="Times New Roman"/>
          </w:rPr>
          <w:t>M.</w:t>
        </w:r>
      </w:ins>
      <w:r w:rsidRPr="00A46033">
        <w:rPr>
          <w:rFonts w:ascii="Times New Roman" w:hAnsi="Times New Roman" w:cs="Times New Roman"/>
        </w:rPr>
        <w:t xml:space="preserve">, </w:t>
      </w:r>
      <w:ins w:id="613" w:author="Emma Fuller" w:date="2014-05-29T15:47:00Z">
        <w:r w:rsidR="00770CC3" w:rsidRPr="00A46033">
          <w:rPr>
            <w:rFonts w:ascii="Times New Roman" w:hAnsi="Times New Roman" w:cs="Times New Roman"/>
          </w:rPr>
          <w:t xml:space="preserve">K. </w:t>
        </w:r>
      </w:ins>
      <w:r w:rsidRPr="00A46033">
        <w:rPr>
          <w:rFonts w:ascii="Times New Roman" w:hAnsi="Times New Roman" w:cs="Times New Roman"/>
        </w:rPr>
        <w:t xml:space="preserve">Kroeker, and </w:t>
      </w:r>
      <w:ins w:id="614" w:author="Emma Fuller" w:date="2014-05-29T15:47:00Z">
        <w:r w:rsidR="00770CC3" w:rsidRPr="00A46033">
          <w:rPr>
            <w:rFonts w:ascii="Times New Roman" w:hAnsi="Times New Roman" w:cs="Times New Roman"/>
          </w:rPr>
          <w:t xml:space="preserve">B. </w:t>
        </w:r>
      </w:ins>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ins w:id="615" w:author="Emma Fuller" w:date="2014-05-29T15:47: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616" w:author="Emma Fuller" w:date="2014-05-29T15:47:00Z">
        <w:r w:rsidR="00770CC3" w:rsidRPr="00A46033">
          <w:rPr>
            <w:rFonts w:ascii="Times New Roman" w:hAnsi="Times New Roman" w:cs="Times New Roman"/>
            <w:i/>
          </w:rPr>
          <w:t>ers</w:t>
        </w:r>
      </w:ins>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ins w:id="617" w:author="Emma Fuller" w:date="2014-05-29T15:46:00Z">
        <w:r w:rsidR="00770CC3" w:rsidRPr="00A46033">
          <w:rPr>
            <w:rFonts w:ascii="Times New Roman" w:hAnsi="Times New Roman" w:cs="Times New Roman"/>
          </w:rPr>
          <w:t xml:space="preserve">E. </w:t>
        </w:r>
      </w:ins>
      <w:r w:rsidRPr="00A46033">
        <w:rPr>
          <w:rFonts w:ascii="Times New Roman" w:hAnsi="Times New Roman" w:cs="Times New Roman"/>
        </w:rPr>
        <w:t xml:space="preserve">S., and </w:t>
      </w:r>
      <w:ins w:id="618" w:author="Emma Fuller" w:date="2014-05-29T15:46:00Z">
        <w:r w:rsidR="00770CC3" w:rsidRPr="00A46033">
          <w:rPr>
            <w:rFonts w:ascii="Times New Roman" w:hAnsi="Times New Roman" w:cs="Times New Roman"/>
          </w:rPr>
          <w:t xml:space="preserve">I. </w:t>
        </w:r>
      </w:ins>
      <w:r w:rsidRPr="00A46033">
        <w:rPr>
          <w:rFonts w:ascii="Times New Roman" w:hAnsi="Times New Roman" w:cs="Times New Roman"/>
        </w:rPr>
        <w:t>M. Côté. 2008. Quantifying the evidence for ecological synergies.</w:t>
      </w:r>
      <w:ins w:id="619" w:author="Emma Fuller" w:date="2014-05-29T15:46:00Z">
        <w:r w:rsidR="00770CC3" w:rsidRPr="00A46033">
          <w:rPr>
            <w:rFonts w:ascii="Times New Roman" w:hAnsi="Times New Roman" w:cs="Times New Roman"/>
          </w:rPr>
          <w:t xml:space="preserve"> </w:t>
        </w:r>
      </w:ins>
      <w:r w:rsidRPr="00A46033">
        <w:rPr>
          <w:rFonts w:ascii="Times New Roman" w:hAnsi="Times New Roman" w:cs="Times New Roman"/>
          <w:i/>
        </w:rPr>
        <w:t>Ecol</w:t>
      </w:r>
      <w:ins w:id="620" w:author="Emma Fuller" w:date="2014-05-29T15:46: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621" w:author="Emma Fuller" w:date="2014-05-29T15:46:00Z">
        <w:r w:rsidR="00770CC3" w:rsidRPr="00A46033">
          <w:rPr>
            <w:rFonts w:ascii="Times New Roman" w:hAnsi="Times New Roman" w:cs="Times New Roman"/>
            <w:i/>
          </w:rPr>
          <w:t>ers</w:t>
        </w:r>
      </w:ins>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ins w:id="622" w:author="Emma Fuller" w:date="2014-05-29T15:45:00Z">
        <w:r w:rsidR="00AE00CA" w:rsidRPr="00A46033">
          <w:rPr>
            <w:rFonts w:ascii="Times New Roman" w:hAnsi="Times New Roman" w:cs="Times New Roman"/>
          </w:rPr>
          <w:t xml:space="preserve">D, </w:t>
        </w:r>
      </w:ins>
      <w:r w:rsidRPr="00A46033">
        <w:rPr>
          <w:rFonts w:ascii="Times New Roman" w:hAnsi="Times New Roman" w:cs="Times New Roman"/>
        </w:rPr>
        <w:t xml:space="preserve">F., and </w:t>
      </w:r>
      <w:ins w:id="623" w:author="Emma Fuller" w:date="2014-05-29T15:45:00Z">
        <w:r w:rsidR="00AE00CA" w:rsidRPr="00A46033">
          <w:rPr>
            <w:rFonts w:ascii="Times New Roman" w:hAnsi="Times New Roman" w:cs="Times New Roman"/>
          </w:rPr>
          <w:t xml:space="preserve">W. </w:t>
        </w:r>
      </w:ins>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ins w:id="624" w:author="M P" w:date="2014-05-22T16:22:00Z"/>
          <w:rFonts w:ascii="Times New Roman" w:hAnsi="Times New Roman" w:cs="Times New Roman"/>
        </w:rPr>
      </w:pPr>
      <w:ins w:id="625" w:author="M P" w:date="2014-05-22T16:22:00Z">
        <w:r w:rsidRPr="00A46033">
          <w:rPr>
            <w:rFonts w:ascii="Times New Roman" w:hAnsi="Times New Roman" w:cs="Times New Roman"/>
          </w:rPr>
          <w:t xml:space="preserve">Dowling, N. </w:t>
        </w:r>
      </w:ins>
      <w:ins w:id="626" w:author="Emma Fuller" w:date="2014-05-29T15:44:00Z">
        <w:r w:rsidR="00AE00CA" w:rsidRPr="00A46033">
          <w:rPr>
            <w:rFonts w:ascii="Times New Roman" w:hAnsi="Times New Roman" w:cs="Times New Roman"/>
          </w:rPr>
          <w:t>A</w:t>
        </w:r>
      </w:ins>
      <w:ins w:id="627" w:author="M P" w:date="2014-05-22T16:22:00Z">
        <w:r w:rsidRPr="00A46033">
          <w:rPr>
            <w:rFonts w:ascii="Times New Roman" w:hAnsi="Times New Roman" w:cs="Times New Roman"/>
          </w:rPr>
          <w:t>.,</w:t>
        </w:r>
      </w:ins>
      <w:ins w:id="628" w:author="Emma Fuller" w:date="2014-05-29T15:44:00Z">
        <w:r w:rsidR="00AE00CA" w:rsidRPr="00A46033">
          <w:rPr>
            <w:rFonts w:ascii="Times New Roman" w:hAnsi="Times New Roman" w:cs="Times New Roman"/>
          </w:rPr>
          <w:t xml:space="preserve"> </w:t>
        </w:r>
      </w:ins>
      <w:ins w:id="629" w:author="M P" w:date="2014-05-22T16:22:00Z">
        <w:r w:rsidRPr="00A46033">
          <w:rPr>
            <w:rFonts w:ascii="Times New Roman" w:hAnsi="Times New Roman" w:cs="Times New Roman"/>
          </w:rPr>
          <w:t>et al. 2008. Developing harvest strategies for low-value and data-poor fisheries: Case studies from three Australian fisheries. Fish</w:t>
        </w:r>
      </w:ins>
      <w:ins w:id="630" w:author="Emma Fuller" w:date="2014-05-29T15:45:00Z">
        <w:r w:rsidR="00AE00CA" w:rsidRPr="00A46033">
          <w:rPr>
            <w:rFonts w:ascii="Times New Roman" w:hAnsi="Times New Roman" w:cs="Times New Roman"/>
          </w:rPr>
          <w:t>eries</w:t>
        </w:r>
      </w:ins>
      <w:ins w:id="631" w:author="M P" w:date="2014-05-22T16:22:00Z">
        <w:r w:rsidRPr="00A46033">
          <w:rPr>
            <w:rFonts w:ascii="Times New Roman" w:hAnsi="Times New Roman" w:cs="Times New Roman"/>
          </w:rPr>
          <w:t xml:space="preserve"> Res</w:t>
        </w:r>
      </w:ins>
      <w:ins w:id="632" w:author="Emma Fuller" w:date="2014-05-29T15:45:00Z">
        <w:r w:rsidR="00AE00CA" w:rsidRPr="00A46033">
          <w:rPr>
            <w:rFonts w:ascii="Times New Roman" w:hAnsi="Times New Roman" w:cs="Times New Roman"/>
          </w:rPr>
          <w:t>earch</w:t>
        </w:r>
      </w:ins>
      <w:ins w:id="633" w:author="M P" w:date="2014-05-22T16:22:00Z">
        <w:r w:rsidRPr="00A46033">
          <w:rPr>
            <w:rFonts w:ascii="Times New Roman" w:hAnsi="Times New Roman" w:cs="Times New Roman"/>
          </w:rPr>
          <w:t xml:space="preserve"> 94: 380–390.</w:t>
        </w:r>
      </w:ins>
    </w:p>
    <w:p w14:paraId="667885C0" w14:textId="4B91C3EA"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ins w:id="634" w:author="Emma Fuller" w:date="2014-05-29T15:44:00Z">
        <w:r w:rsidR="00AE00CA" w:rsidRPr="00A46033">
          <w:rPr>
            <w:rFonts w:ascii="Times New Roman" w:hAnsi="Times New Roman" w:cs="Times New Roman"/>
          </w:rPr>
          <w:t>J.</w:t>
        </w:r>
      </w:ins>
      <w:r w:rsidRPr="00A46033">
        <w:rPr>
          <w:rFonts w:ascii="Times New Roman" w:hAnsi="Times New Roman" w:cs="Times New Roman"/>
        </w:rPr>
        <w:t>, et al. 2006. methods improve prediction of species</w:t>
      </w:r>
      <w:ins w:id="635" w:author="Emma Fuller" w:date="2014-05-29T15:44:00Z">
        <w:r w:rsidR="00AE00CA" w:rsidRPr="00A46033">
          <w:rPr>
            <w:rFonts w:ascii="Times New Roman" w:hAnsi="Times New Roman" w:cs="Times New Roman"/>
          </w:rPr>
          <w:t>’</w:t>
        </w:r>
      </w:ins>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3E2EBBC1" w:rsidR="00F240E3" w:rsidRPr="00A46033" w:rsidRDefault="00F240E3" w:rsidP="00F240E3">
      <w:pPr>
        <w:rPr>
          <w:ins w:id="636" w:author="Emma Fuller" w:date="2014-06-29T07:41:00Z"/>
          <w:rFonts w:ascii="Times New Roman" w:hAnsi="Times New Roman" w:cs="Times New Roman"/>
        </w:rPr>
      </w:pPr>
      <w:r w:rsidRPr="00A46033">
        <w:rPr>
          <w:rFonts w:ascii="Times New Roman" w:hAnsi="Times New Roman" w:cs="Times New Roman"/>
        </w:rPr>
        <w:t xml:space="preserve">Engelhard, G.H., </w:t>
      </w:r>
      <w:ins w:id="637" w:author="Emma Fuller" w:date="2014-05-29T15:42:00Z">
        <w:r w:rsidR="00AE00CA" w:rsidRPr="00A46033">
          <w:rPr>
            <w:rFonts w:ascii="Times New Roman" w:hAnsi="Times New Roman" w:cs="Times New Roman"/>
          </w:rPr>
          <w:t xml:space="preserve">D. A. </w:t>
        </w:r>
      </w:ins>
      <w:r w:rsidRPr="00A46033">
        <w:rPr>
          <w:rFonts w:ascii="Times New Roman" w:hAnsi="Times New Roman" w:cs="Times New Roman"/>
        </w:rPr>
        <w:t>Righton,</w:t>
      </w:r>
      <w:ins w:id="638" w:author="Emma Fuller" w:date="2014-05-29T15:42:00Z">
        <w:r w:rsidR="00AE00CA" w:rsidRPr="00A46033">
          <w:rPr>
            <w:rFonts w:ascii="Times New Roman" w:hAnsi="Times New Roman" w:cs="Times New Roman"/>
          </w:rPr>
          <w:t xml:space="preserve"> and J. K.</w:t>
        </w:r>
      </w:ins>
      <w:r w:rsidRPr="00A46033">
        <w:rPr>
          <w:rFonts w:ascii="Times New Roman" w:hAnsi="Times New Roman" w:cs="Times New Roman"/>
        </w:rPr>
        <w:t xml:space="preserve"> Pinnegar</w:t>
      </w:r>
      <w:ins w:id="639" w:author="Emma Fuller" w:date="2014-05-29T15:42:00Z">
        <w:r w:rsidR="00AE00CA" w:rsidRPr="00A46033">
          <w:rPr>
            <w:rFonts w:ascii="Times New Roman" w:hAnsi="Times New Roman" w:cs="Times New Roman"/>
          </w:rPr>
          <w:t xml:space="preserve">. </w:t>
        </w:r>
      </w:ins>
      <w:r w:rsidRPr="00A46033">
        <w:rPr>
          <w:rFonts w:ascii="Times New Roman" w:hAnsi="Times New Roman" w:cs="Times New Roman"/>
        </w:rPr>
        <w:t>2014. Climate change and fishing: a century of shifting distribution in North Sea cod. Glob</w:t>
      </w:r>
      <w:ins w:id="640" w:author="Emma Fuller" w:date="2014-05-29T15:42:00Z">
        <w:r w:rsidR="00AE00CA" w:rsidRPr="00A46033">
          <w:rPr>
            <w:rFonts w:ascii="Times New Roman" w:hAnsi="Times New Roman" w:cs="Times New Roman"/>
          </w:rPr>
          <w:t>al</w:t>
        </w:r>
      </w:ins>
      <w:r w:rsidRPr="00A46033">
        <w:rPr>
          <w:rFonts w:ascii="Times New Roman" w:hAnsi="Times New Roman" w:cs="Times New Roman"/>
        </w:rPr>
        <w:t xml:space="preserve"> Chang</w:t>
      </w:r>
      <w:ins w:id="641" w:author="Emma Fuller" w:date="2014-05-29T15:42:00Z">
        <w:r w:rsidR="00AE00CA" w:rsidRPr="00A46033">
          <w:rPr>
            <w:rFonts w:ascii="Times New Roman" w:hAnsi="Times New Roman" w:cs="Times New Roman"/>
          </w:rPr>
          <w:t xml:space="preserve">e </w:t>
        </w:r>
      </w:ins>
      <w:r w:rsidRPr="00A46033">
        <w:rPr>
          <w:rFonts w:ascii="Times New Roman" w:hAnsi="Times New Roman" w:cs="Times New Roman"/>
        </w:rPr>
        <w:t>Biol</w:t>
      </w:r>
      <w:ins w:id="642" w:author="Emma Fuller" w:date="2014-05-29T15:43:00Z">
        <w:r w:rsidR="00AE00CA" w:rsidRPr="00A46033">
          <w:rPr>
            <w:rFonts w:ascii="Times New Roman" w:hAnsi="Times New Roman" w:cs="Times New Roman"/>
          </w:rPr>
          <w:t xml:space="preserve">ogy. doi: 10.1111/gcb.12513 </w:t>
        </w:r>
      </w:ins>
    </w:p>
    <w:p w14:paraId="7AD0043F" w14:textId="23B5C5AD" w:rsidR="009D4F2F" w:rsidRPr="00A46033" w:rsidRDefault="009D4F2F" w:rsidP="00F240E3">
      <w:pPr>
        <w:rPr>
          <w:rFonts w:ascii="Times New Roman" w:hAnsi="Times New Roman" w:cs="Times New Roman"/>
        </w:rPr>
      </w:pPr>
      <w:ins w:id="643" w:author="Emma Fuller" w:date="2014-06-29T07:41:00Z">
        <w:r w:rsidRPr="00A46033">
          <w:rPr>
            <w:rFonts w:ascii="Times New Roman" w:hAnsi="Times New Roman" w:cs="Times New Roman"/>
          </w:rPr>
          <w:t>Fisher, R.A. 1937. The wave of advance of advantageous genes. Annals of Eugenics</w:t>
        </w:r>
      </w:ins>
      <w:ins w:id="644" w:author="Emma Fuller" w:date="2014-06-29T07:42:00Z">
        <w:r w:rsidRPr="00A46033">
          <w:rPr>
            <w:rFonts w:ascii="Times New Roman" w:hAnsi="Times New Roman" w:cs="Times New Roman"/>
          </w:rPr>
          <w:t xml:space="preserve"> 7: 355-369.</w:t>
        </w:r>
      </w:ins>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ins w:id="645" w:author="Emma Fuller" w:date="2014-05-29T15:41:00Z">
        <w:r w:rsidR="00AE00CA" w:rsidRPr="00A46033">
          <w:rPr>
            <w:rFonts w:ascii="Times New Roman" w:hAnsi="Times New Roman" w:cs="Times New Roman"/>
          </w:rPr>
          <w:t xml:space="preserve"> </w:t>
        </w:r>
      </w:ins>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ins w:id="646" w:author="Emma Fuller" w:date="2014-05-29T15:42:00Z">
        <w:r w:rsidR="00AE00CA" w:rsidRPr="00A46033">
          <w:rPr>
            <w:rFonts w:ascii="Times New Roman" w:hAnsi="Times New Roman" w:cs="Times New Roman"/>
          </w:rPr>
          <w:t xml:space="preserve"> 19: 3224-3237.</w:t>
        </w:r>
      </w:ins>
    </w:p>
    <w:p w14:paraId="405944A2" w14:textId="00A1891E"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ins w:id="647" w:author="Emma Fuller" w:date="2014-05-29T15:39:00Z">
        <w:r w:rsidR="00EF5C1C" w:rsidRPr="00A46033">
          <w:rPr>
            <w:rFonts w:ascii="Times New Roman" w:eastAsia="Times New Roman" w:hAnsi="Times New Roman" w:cs="Times New Roman"/>
          </w:rPr>
          <w:t xml:space="preserve"> T. A.</w:t>
        </w:r>
      </w:ins>
      <w:r w:rsidRPr="00A46033">
        <w:rPr>
          <w:rFonts w:ascii="Times New Roman" w:eastAsia="Times New Roman" w:hAnsi="Times New Roman" w:cs="Times New Roman"/>
        </w:rPr>
        <w:t xml:space="preserve"> Branch, </w:t>
      </w:r>
      <w:ins w:id="648" w:author="Emma Fuller" w:date="2014-05-29T15:40:00Z">
        <w:r w:rsidR="00EF5C1C" w:rsidRPr="00A46033">
          <w:rPr>
            <w:rFonts w:ascii="Times New Roman" w:eastAsia="Times New Roman" w:hAnsi="Times New Roman" w:cs="Times New Roman"/>
          </w:rPr>
          <w:t xml:space="preserve">A. </w:t>
        </w:r>
      </w:ins>
      <w:r w:rsidRPr="00A46033">
        <w:rPr>
          <w:rFonts w:ascii="Times New Roman" w:eastAsia="Times New Roman" w:hAnsi="Times New Roman" w:cs="Times New Roman"/>
        </w:rPr>
        <w:t xml:space="preserve">Proelß, </w:t>
      </w:r>
      <w:ins w:id="649" w:author="Emma Fuller" w:date="2014-05-29T15:40:00Z">
        <w:r w:rsidR="00EF5C1C" w:rsidRPr="00A46033">
          <w:rPr>
            <w:rFonts w:ascii="Times New Roman" w:eastAsia="Times New Roman" w:hAnsi="Times New Roman" w:cs="Times New Roman"/>
          </w:rPr>
          <w:t xml:space="preserve">M. </w:t>
        </w:r>
      </w:ins>
      <w:r w:rsidRPr="00A46033">
        <w:rPr>
          <w:rFonts w:ascii="Times New Roman" w:eastAsia="Times New Roman" w:hAnsi="Times New Roman" w:cs="Times New Roman"/>
        </w:rPr>
        <w:t>Quaas,</w:t>
      </w:r>
      <w:ins w:id="650" w:author="Emma Fuller" w:date="2014-05-29T15:40:00Z">
        <w:r w:rsidR="00EF5C1C" w:rsidRPr="00A46033">
          <w:rPr>
            <w:rFonts w:ascii="Times New Roman" w:eastAsia="Times New Roman" w:hAnsi="Times New Roman" w:cs="Times New Roman"/>
          </w:rPr>
          <w:t xml:space="preserve"> K.</w:t>
        </w:r>
      </w:ins>
      <w:r w:rsidRPr="00A46033">
        <w:rPr>
          <w:rFonts w:ascii="Times New Roman" w:eastAsia="Times New Roman" w:hAnsi="Times New Roman" w:cs="Times New Roman"/>
        </w:rPr>
        <w:t xml:space="preserve"> Sainsbury</w:t>
      </w:r>
      <w:ins w:id="651" w:author="Emma Fuller" w:date="2014-05-29T15:40:00Z">
        <w:r w:rsidR="00EF5C1C" w:rsidRPr="00A46033">
          <w:rPr>
            <w:rFonts w:ascii="Times New Roman" w:eastAsia="Times New Roman" w:hAnsi="Times New Roman" w:cs="Times New Roman"/>
          </w:rPr>
          <w:t xml:space="preserve">, and C. </w:t>
        </w:r>
      </w:ins>
      <w:r w:rsidRPr="00A46033">
        <w:rPr>
          <w:rFonts w:ascii="Times New Roman" w:eastAsia="Times New Roman" w:hAnsi="Times New Roman" w:cs="Times New Roman"/>
        </w:rPr>
        <w:t>Zimmermann</w:t>
      </w:r>
      <w:ins w:id="652" w:author="Emma Fuller" w:date="2014-05-29T15:40:00Z">
        <w:r w:rsidR="00EF5C1C" w:rsidRPr="00A46033">
          <w:rPr>
            <w:rFonts w:ascii="Times New Roman" w:eastAsia="Times New Roman" w:hAnsi="Times New Roman" w:cs="Times New Roman"/>
          </w:rPr>
          <w:t xml:space="preserve">. </w:t>
        </w:r>
      </w:ins>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ins w:id="653" w:author="Emma Fuller" w:date="2014-05-29T15:41:00Z">
        <w:r w:rsidR="00EF5C1C" w:rsidRPr="00A46033">
          <w:rPr>
            <w:rFonts w:ascii="Times New Roman" w:eastAsia="Times New Roman" w:hAnsi="Times New Roman" w:cs="Times New Roman"/>
            <w:i/>
            <w:iCs/>
          </w:rPr>
          <w:t xml:space="preserve">and </w:t>
        </w:r>
      </w:ins>
      <w:r w:rsidRPr="00A46033">
        <w:rPr>
          <w:rFonts w:ascii="Times New Roman" w:eastAsia="Times New Roman" w:hAnsi="Times New Roman" w:cs="Times New Roman"/>
          <w:i/>
          <w:iCs/>
        </w:rPr>
        <w:t>Fish</w:t>
      </w:r>
      <w:ins w:id="654" w:author="Emma Fuller" w:date="2014-05-29T15:41:00Z">
        <w:r w:rsidR="00EF5C1C" w:rsidRPr="00A46033">
          <w:rPr>
            <w:rFonts w:ascii="Times New Roman" w:eastAsia="Times New Roman" w:hAnsi="Times New Roman" w:cs="Times New Roman"/>
            <w:i/>
            <w:iCs/>
          </w:rPr>
          <w:t>eries</w:t>
        </w:r>
      </w:ins>
      <w:r w:rsidRPr="00A46033">
        <w:rPr>
          <w:rFonts w:ascii="Times New Roman" w:eastAsia="Times New Roman" w:hAnsi="Times New Roman" w:cs="Times New Roman"/>
        </w:rPr>
        <w:t xml:space="preserve"> 12</w:t>
      </w:r>
      <w:ins w:id="655" w:author="Emma Fuller" w:date="2014-05-29T15:41:00Z">
        <w:r w:rsidR="00EF5C1C"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340–351.</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196541FD" w:rsidR="002353C1" w:rsidRPr="00A46033" w:rsidRDefault="002353C1" w:rsidP="00F240E3">
      <w:pPr>
        <w:rPr>
          <w:ins w:id="656" w:author="Emma Fuller" w:date="2014-05-29T13:05:00Z"/>
          <w:rFonts w:ascii="Times New Roman" w:hAnsi="Times New Roman" w:cs="Times New Roman"/>
        </w:rPr>
      </w:pPr>
      <w:ins w:id="657" w:author="Emma Fuller" w:date="2014-05-29T13:06:00Z">
        <w:r w:rsidRPr="00A46033">
          <w:rPr>
            <w:rFonts w:ascii="Times New Roman" w:hAnsi="Times New Roman" w:cs="Times New Roman"/>
          </w:rPr>
          <w:t xml:space="preserve">Fulton, E. A., </w:t>
        </w:r>
      </w:ins>
      <w:ins w:id="658" w:author="Emma Fuller" w:date="2014-05-29T15:39:00Z">
        <w:r w:rsidR="00EF5C1C" w:rsidRPr="00A46033">
          <w:rPr>
            <w:rFonts w:ascii="Times New Roman" w:hAnsi="Times New Roman" w:cs="Times New Roman"/>
          </w:rPr>
          <w:t xml:space="preserve">A. D. M. </w:t>
        </w:r>
      </w:ins>
      <w:ins w:id="659" w:author="Emma Fuller" w:date="2014-05-29T13:06:00Z">
        <w:r w:rsidRPr="00A46033">
          <w:rPr>
            <w:rFonts w:ascii="Times New Roman" w:hAnsi="Times New Roman" w:cs="Times New Roman"/>
          </w:rPr>
          <w:t>Smith,</w:t>
        </w:r>
      </w:ins>
      <w:ins w:id="660" w:author="Emma Fuller" w:date="2014-05-29T15:39:00Z">
        <w:r w:rsidR="00EF5C1C" w:rsidRPr="00A46033">
          <w:rPr>
            <w:rFonts w:ascii="Times New Roman" w:hAnsi="Times New Roman" w:cs="Times New Roman"/>
          </w:rPr>
          <w:t xml:space="preserve"> D. C.</w:t>
        </w:r>
      </w:ins>
      <w:ins w:id="661" w:author="Emma Fuller" w:date="2014-05-29T13:06:00Z">
        <w:r w:rsidRPr="00A46033">
          <w:rPr>
            <w:rFonts w:ascii="Times New Roman" w:hAnsi="Times New Roman" w:cs="Times New Roman"/>
          </w:rPr>
          <w:t xml:space="preserve"> Smi</w:t>
        </w:r>
        <w:r w:rsidR="00F94996" w:rsidRPr="00A46033">
          <w:rPr>
            <w:rFonts w:ascii="Times New Roman" w:hAnsi="Times New Roman" w:cs="Times New Roman"/>
          </w:rPr>
          <w:t xml:space="preserve">th, D. C.,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12</w:t>
        </w:r>
        <w:r w:rsidR="00EF5C1C" w:rsidRPr="00A46033">
          <w:rPr>
            <w:rFonts w:ascii="Times New Roman" w:hAnsi="Times New Roman" w:cs="Times New Roman"/>
          </w:rPr>
          <w:t>: 2-17.</w:t>
        </w:r>
      </w:ins>
    </w:p>
    <w:p w14:paraId="108B7EAA" w14:textId="7DBD475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ins w:id="662"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 xml:space="preserve">D., </w:t>
      </w:r>
      <w:ins w:id="663" w:author="Emma Fuller" w:date="2014-05-29T15:38:00Z">
        <w:r w:rsidR="00EF5C1C" w:rsidRPr="00A46033">
          <w:rPr>
            <w:rFonts w:ascii="Times New Roman" w:hAnsi="Times New Roman" w:cs="Times New Roman"/>
          </w:rPr>
          <w:t xml:space="preserve">C. </w:t>
        </w:r>
      </w:ins>
      <w:r w:rsidRPr="00A46033">
        <w:rPr>
          <w:rFonts w:ascii="Times New Roman" w:hAnsi="Times New Roman" w:cs="Times New Roman"/>
        </w:rPr>
        <w:t xml:space="preserve">White, </w:t>
      </w:r>
      <w:ins w:id="664" w:author="Emma Fuller" w:date="2014-05-29T15:38:00Z">
        <w:r w:rsidR="00EF5C1C" w:rsidRPr="00A46033">
          <w:rPr>
            <w:rFonts w:ascii="Times New Roman" w:hAnsi="Times New Roman" w:cs="Times New Roman"/>
          </w:rPr>
          <w:t xml:space="preserve">M. </w:t>
        </w:r>
      </w:ins>
      <w:r w:rsidRPr="00A46033">
        <w:rPr>
          <w:rFonts w:ascii="Times New Roman" w:hAnsi="Times New Roman" w:cs="Times New Roman"/>
        </w:rPr>
        <w:t xml:space="preserve">H. Carr, and </w:t>
      </w:r>
      <w:ins w:id="665"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R. Palumbi. 2010</w:t>
      </w:r>
      <w:ins w:id="666" w:author="Emma Fuller" w:date="2014-05-29T14:51:00Z">
        <w:r w:rsidR="00145F91" w:rsidRPr="00A46033">
          <w:rPr>
            <w:rFonts w:ascii="Times New Roman" w:hAnsi="Times New Roman" w:cs="Times New Roman"/>
          </w:rPr>
          <w:t>a</w:t>
        </w:r>
      </w:ins>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ins w:id="667" w:author="Emma Fuller" w:date="2014-05-29T15:38:00Z">
        <w:r w:rsidR="00EF5C1C" w:rsidRPr="00A46033">
          <w:rPr>
            <w:rFonts w:ascii="Times New Roman" w:hAnsi="Times New Roman" w:cs="Times New Roman"/>
            <w:i/>
          </w:rPr>
          <w:t>eedings of the</w:t>
        </w:r>
      </w:ins>
      <w:r w:rsidRPr="00A46033">
        <w:rPr>
          <w:rFonts w:ascii="Times New Roman" w:hAnsi="Times New Roman" w:cs="Times New Roman"/>
          <w:i/>
        </w:rPr>
        <w:t xml:space="preserve"> Nat</w:t>
      </w:r>
      <w:ins w:id="668" w:author="Emma Fuller" w:date="2014-05-29T15:38:00Z">
        <w:r w:rsidR="00EF5C1C" w:rsidRPr="00A46033">
          <w:rPr>
            <w:rFonts w:ascii="Times New Roman" w:hAnsi="Times New Roman" w:cs="Times New Roman"/>
            <w:i/>
          </w:rPr>
          <w:t>iona</w:t>
        </w:r>
      </w:ins>
      <w:r w:rsidRPr="00A46033">
        <w:rPr>
          <w:rFonts w:ascii="Times New Roman" w:hAnsi="Times New Roman" w:cs="Times New Roman"/>
          <w:i/>
        </w:rPr>
        <w:t>l Acad</w:t>
      </w:r>
      <w:ins w:id="669" w:author="Emma Fuller" w:date="2014-05-29T15:39: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670" w:author="Emma Fuller" w:date="2014-05-29T15:39:00Z">
        <w:r w:rsidR="00EF5C1C" w:rsidRPr="00A46033">
          <w:rPr>
            <w:rFonts w:ascii="Times New Roman" w:hAnsi="Times New Roman" w:cs="Times New Roman"/>
            <w:i/>
          </w:rPr>
          <w:t>ences</w:t>
        </w:r>
      </w:ins>
      <w:r w:rsidRPr="00A46033">
        <w:rPr>
          <w:rFonts w:ascii="Times New Roman" w:hAnsi="Times New Roman" w:cs="Times New Roman"/>
          <w:i/>
        </w:rPr>
        <w:t xml:space="preserve"> USA</w:t>
      </w:r>
      <w:r w:rsidRPr="00A46033">
        <w:rPr>
          <w:rFonts w:ascii="Times New Roman" w:hAnsi="Times New Roman" w:cs="Times New Roman"/>
        </w:rPr>
        <w:t xml:space="preserve"> 107: 18286–93.</w:t>
      </w:r>
    </w:p>
    <w:p w14:paraId="1B4C3CB6" w14:textId="46589B20" w:rsidR="00145F91" w:rsidRPr="00A46033" w:rsidRDefault="00145F91" w:rsidP="00280355">
      <w:pPr>
        <w:rPr>
          <w:ins w:id="671" w:author="Emma Fuller" w:date="2014-05-29T14:51:00Z"/>
          <w:rFonts w:ascii="Times New Roman" w:hAnsi="Times New Roman" w:cs="Times New Roman"/>
        </w:rPr>
      </w:pPr>
      <w:r w:rsidRPr="00A46033">
        <w:rPr>
          <w:rFonts w:ascii="Times New Roman" w:hAnsi="Times New Roman" w:cs="Times New Roman"/>
        </w:rPr>
        <w:t xml:space="preserve">Gaines, </w:t>
      </w:r>
      <w:ins w:id="672" w:author="Emma Fuller" w:date="2014-05-29T15:37:00Z">
        <w:r w:rsidR="00EF5C1C" w:rsidRPr="00A46033">
          <w:rPr>
            <w:rFonts w:ascii="Times New Roman" w:hAnsi="Times New Roman" w:cs="Times New Roman"/>
          </w:rPr>
          <w:t xml:space="preserve">S. </w:t>
        </w:r>
      </w:ins>
      <w:r w:rsidRPr="00A46033">
        <w:rPr>
          <w:rFonts w:ascii="Times New Roman" w:hAnsi="Times New Roman" w:cs="Times New Roman"/>
        </w:rPr>
        <w:t>D.,</w:t>
      </w:r>
      <w:ins w:id="673" w:author="Emma Fuller" w:date="2014-05-29T15:37:00Z">
        <w:r w:rsidR="00EF5C1C" w:rsidRPr="00A46033">
          <w:rPr>
            <w:rFonts w:ascii="Times New Roman" w:hAnsi="Times New Roman" w:cs="Times New Roman"/>
          </w:rPr>
          <w:t xml:space="preserve"> S. </w:t>
        </w:r>
      </w:ins>
      <w:r w:rsidRPr="00A46033">
        <w:rPr>
          <w:rFonts w:ascii="Times New Roman" w:hAnsi="Times New Roman" w:cs="Times New Roman"/>
        </w:rPr>
        <w:t xml:space="preserve">E. Lester, </w:t>
      </w:r>
      <w:ins w:id="674" w:author="Emma Fuller" w:date="2014-05-29T15:37:00Z">
        <w:r w:rsidR="00EF5C1C" w:rsidRPr="00A46033">
          <w:rPr>
            <w:rFonts w:ascii="Times New Roman" w:hAnsi="Times New Roman" w:cs="Times New Roman"/>
          </w:rPr>
          <w:t xml:space="preserve">K. </w:t>
        </w:r>
      </w:ins>
      <w:r w:rsidRPr="00A46033">
        <w:rPr>
          <w:rFonts w:ascii="Times New Roman" w:hAnsi="Times New Roman" w:cs="Times New Roman"/>
        </w:rPr>
        <w:t xml:space="preserve">Grorud-Colvert, </w:t>
      </w:r>
      <w:ins w:id="675" w:author="Emma Fuller" w:date="2014-05-29T15:37:00Z">
        <w:r w:rsidR="00EF5C1C" w:rsidRPr="00A46033">
          <w:rPr>
            <w:rFonts w:ascii="Times New Roman" w:hAnsi="Times New Roman" w:cs="Times New Roman"/>
          </w:rPr>
          <w:t xml:space="preserve">C. </w:t>
        </w:r>
      </w:ins>
      <w:r w:rsidRPr="00A46033">
        <w:rPr>
          <w:rFonts w:ascii="Times New Roman" w:hAnsi="Times New Roman" w:cs="Times New Roman"/>
        </w:rPr>
        <w:t xml:space="preserve">Costello, and </w:t>
      </w:r>
      <w:ins w:id="676" w:author="Emma Fuller" w:date="2014-05-29T15:37:00Z">
        <w:r w:rsidR="00EF5C1C" w:rsidRPr="00A46033">
          <w:rPr>
            <w:rFonts w:ascii="Times New Roman" w:hAnsi="Times New Roman" w:cs="Times New Roman"/>
          </w:rPr>
          <w:t xml:space="preserve">R. </w:t>
        </w:r>
      </w:ins>
      <w:r w:rsidRPr="00A46033">
        <w:rPr>
          <w:rFonts w:ascii="Times New Roman" w:hAnsi="Times New Roman" w:cs="Times New Roman"/>
        </w:rPr>
        <w:t>Pollnac. 2010</w:t>
      </w:r>
      <w:ins w:id="677" w:author="Emma Fuller" w:date="2014-05-29T14:51:00Z">
        <w:r w:rsidRPr="00A46033">
          <w:rPr>
            <w:rFonts w:ascii="Times New Roman" w:hAnsi="Times New Roman" w:cs="Times New Roman"/>
          </w:rPr>
          <w:t>b</w:t>
        </w:r>
      </w:ins>
      <w:r w:rsidRPr="00A46033">
        <w:rPr>
          <w:rFonts w:ascii="Times New Roman" w:hAnsi="Times New Roman" w:cs="Times New Roman"/>
        </w:rPr>
        <w:t xml:space="preserve">. Evolving science of marine reserves: new developments and emerging research frontiers. </w:t>
      </w:r>
      <w:r w:rsidRPr="00A46033">
        <w:rPr>
          <w:rFonts w:ascii="Times New Roman" w:hAnsi="Times New Roman" w:cs="Times New Roman"/>
          <w:i/>
        </w:rPr>
        <w:t>Proc</w:t>
      </w:r>
      <w:ins w:id="678" w:author="Emma Fuller" w:date="2014-05-29T15:37:00Z">
        <w:r w:rsidR="00EF5C1C" w:rsidRPr="00A46033">
          <w:rPr>
            <w:rFonts w:ascii="Times New Roman" w:hAnsi="Times New Roman" w:cs="Times New Roman"/>
            <w:i/>
          </w:rPr>
          <w:t>eedings of the</w:t>
        </w:r>
      </w:ins>
      <w:r w:rsidRPr="00A46033">
        <w:rPr>
          <w:rFonts w:ascii="Times New Roman" w:hAnsi="Times New Roman" w:cs="Times New Roman"/>
          <w:i/>
        </w:rPr>
        <w:t xml:space="preserve"> Nat</w:t>
      </w:r>
      <w:ins w:id="679" w:author="Emma Fuller" w:date="2014-05-29T15:37:00Z">
        <w:r w:rsidR="00EF5C1C" w:rsidRPr="00A46033">
          <w:rPr>
            <w:rFonts w:ascii="Times New Roman" w:hAnsi="Times New Roman" w:cs="Times New Roman"/>
            <w:i/>
          </w:rPr>
          <w:t>ationa</w:t>
        </w:r>
      </w:ins>
      <w:r w:rsidRPr="00A46033">
        <w:rPr>
          <w:rFonts w:ascii="Times New Roman" w:hAnsi="Times New Roman" w:cs="Times New Roman"/>
          <w:i/>
        </w:rPr>
        <w:t>l Acad</w:t>
      </w:r>
      <w:ins w:id="680" w:author="Emma Fuller" w:date="2014-05-29T15:37: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681" w:author="Emma Fuller" w:date="2014-05-29T15:37:00Z">
        <w:r w:rsidR="00EF5C1C" w:rsidRPr="00A46033">
          <w:rPr>
            <w:rFonts w:ascii="Times New Roman" w:hAnsi="Times New Roman" w:cs="Times New Roman"/>
            <w:i/>
          </w:rPr>
          <w:t>ence</w:t>
        </w:r>
      </w:ins>
      <w:ins w:id="682" w:author="Emma Fuller" w:date="2014-05-29T15:38:00Z">
        <w:r w:rsidR="00EF5C1C" w:rsidRPr="00A46033">
          <w:rPr>
            <w:rFonts w:ascii="Times New Roman" w:hAnsi="Times New Roman" w:cs="Times New Roman"/>
            <w:i/>
          </w:rPr>
          <w:t>s</w:t>
        </w:r>
      </w:ins>
      <w:r w:rsidRPr="00A46033">
        <w:rPr>
          <w:rFonts w:ascii="Times New Roman" w:hAnsi="Times New Roman" w:cs="Times New Roman"/>
          <w:i/>
        </w:rPr>
        <w:t xml:space="preserve"> USA</w:t>
      </w:r>
      <w:r w:rsidRPr="00A46033">
        <w:rPr>
          <w:rFonts w:ascii="Times New Roman" w:hAnsi="Times New Roman" w:cs="Times New Roman"/>
        </w:rPr>
        <w:t xml:space="preserve"> 107: 18251–5.</w:t>
      </w:r>
    </w:p>
    <w:p w14:paraId="2B344239" w14:textId="4C99B9EA" w:rsidR="00CB742B" w:rsidRPr="00A46033" w:rsidRDefault="00F240E3" w:rsidP="00280355">
      <w:pPr>
        <w:rPr>
          <w:ins w:id="683" w:author="M P" w:date="2014-05-22T21:57:00Z"/>
          <w:rFonts w:ascii="Times New Roman" w:hAnsi="Times New Roman" w:cs="Times New Roman"/>
        </w:rPr>
      </w:pPr>
      <w:r w:rsidRPr="00A46033">
        <w:rPr>
          <w:rFonts w:ascii="Times New Roman" w:hAnsi="Times New Roman" w:cs="Times New Roman"/>
        </w:rPr>
        <w:t xml:space="preserve">Gaylord, </w:t>
      </w:r>
      <w:ins w:id="684" w:author="Emma Fuller" w:date="2014-05-29T15:36:00Z">
        <w:r w:rsidR="00EF5C1C" w:rsidRPr="00A46033">
          <w:rPr>
            <w:rFonts w:ascii="Times New Roman" w:hAnsi="Times New Roman" w:cs="Times New Roman"/>
          </w:rPr>
          <w:t>B.</w:t>
        </w:r>
      </w:ins>
      <w:r w:rsidRPr="00A46033">
        <w:rPr>
          <w:rFonts w:ascii="Times New Roman" w:hAnsi="Times New Roman" w:cs="Times New Roman"/>
        </w:rPr>
        <w:t>, S</w:t>
      </w:r>
      <w:ins w:id="685"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D. Gaines, D</w:t>
      </w:r>
      <w:ins w:id="686"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A. Siegel, and M</w:t>
      </w:r>
      <w:ins w:id="687"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ins w:id="688" w:author="M P" w:date="2014-05-22T21:57:00Z"/>
          <w:rFonts w:ascii="Times New Roman" w:hAnsi="Times New Roman" w:cs="Times New Roman"/>
        </w:rPr>
      </w:pPr>
      <w:ins w:id="689" w:author="M P" w:date="2014-05-22T21:57:00Z">
        <w:r w:rsidRPr="00A46033">
          <w:rPr>
            <w:rFonts w:ascii="Times New Roman" w:hAnsi="Times New Roman" w:cs="Times New Roman"/>
          </w:rPr>
          <w:t xml:space="preserve">Gilman, S.E., </w:t>
        </w:r>
      </w:ins>
      <w:ins w:id="690" w:author="Emma Fuller" w:date="2014-05-29T15:35:00Z">
        <w:r w:rsidR="00EF5C1C" w:rsidRPr="00A46033">
          <w:rPr>
            <w:rFonts w:ascii="Times New Roman" w:hAnsi="Times New Roman" w:cs="Times New Roman"/>
          </w:rPr>
          <w:t xml:space="preserve">M. C. </w:t>
        </w:r>
      </w:ins>
      <w:ins w:id="691" w:author="M P" w:date="2014-05-22T21:57:00Z">
        <w:r w:rsidRPr="00A46033">
          <w:rPr>
            <w:rFonts w:ascii="Times New Roman" w:hAnsi="Times New Roman" w:cs="Times New Roman"/>
          </w:rPr>
          <w:t>Urban</w:t>
        </w:r>
      </w:ins>
      <w:ins w:id="692" w:author="Emma Fuller" w:date="2014-05-29T15:36:00Z">
        <w:r w:rsidR="00EF5C1C" w:rsidRPr="00A46033">
          <w:rPr>
            <w:rFonts w:ascii="Times New Roman" w:hAnsi="Times New Roman" w:cs="Times New Roman"/>
          </w:rPr>
          <w:t>, J. J.</w:t>
        </w:r>
      </w:ins>
      <w:ins w:id="693" w:author="M P" w:date="2014-05-22T21:57:00Z">
        <w:r w:rsidRPr="00A46033">
          <w:rPr>
            <w:rFonts w:ascii="Times New Roman" w:hAnsi="Times New Roman" w:cs="Times New Roman"/>
          </w:rPr>
          <w:t xml:space="preserve"> Tewksbury, </w:t>
        </w:r>
      </w:ins>
      <w:ins w:id="694" w:author="Emma Fuller" w:date="2014-05-29T15:36:00Z">
        <w:r w:rsidR="00EF5C1C" w:rsidRPr="00A46033">
          <w:rPr>
            <w:rFonts w:ascii="Times New Roman" w:hAnsi="Times New Roman" w:cs="Times New Roman"/>
          </w:rPr>
          <w:t xml:space="preserve">G. W. </w:t>
        </w:r>
      </w:ins>
      <w:ins w:id="695" w:author="M P" w:date="2014-05-22T21:57:00Z">
        <w:r w:rsidRPr="00A46033">
          <w:rPr>
            <w:rFonts w:ascii="Times New Roman" w:hAnsi="Times New Roman" w:cs="Times New Roman"/>
          </w:rPr>
          <w:t xml:space="preserve">Gilchrist, </w:t>
        </w:r>
      </w:ins>
      <w:ins w:id="696" w:author="Emma Fuller" w:date="2014-05-29T15:36:00Z">
        <w:r w:rsidR="00EF5C1C" w:rsidRPr="00A46033">
          <w:rPr>
            <w:rFonts w:ascii="Times New Roman" w:hAnsi="Times New Roman" w:cs="Times New Roman"/>
          </w:rPr>
          <w:t>and R. D.</w:t>
        </w:r>
      </w:ins>
      <w:ins w:id="697" w:author="M P" w:date="2014-05-22T21:57:00Z">
        <w:r w:rsidRPr="00A46033">
          <w:rPr>
            <w:rFonts w:ascii="Times New Roman" w:hAnsi="Times New Roman" w:cs="Times New Roman"/>
          </w:rPr>
          <w:t xml:space="preserve"> Holt. 2010. A framework for community interactions under climate change. Trends</w:t>
        </w:r>
      </w:ins>
      <w:ins w:id="698" w:author="Emma Fuller" w:date="2014-05-29T15:36:00Z">
        <w:r w:rsidR="00EF5C1C" w:rsidRPr="00A46033">
          <w:rPr>
            <w:rFonts w:ascii="Times New Roman" w:hAnsi="Times New Roman" w:cs="Times New Roman"/>
          </w:rPr>
          <w:t xml:space="preserve"> in</w:t>
        </w:r>
      </w:ins>
      <w:ins w:id="699" w:author="M P" w:date="2014-05-22T21:57:00Z">
        <w:r w:rsidRPr="00A46033">
          <w:rPr>
            <w:rFonts w:ascii="Times New Roman" w:hAnsi="Times New Roman" w:cs="Times New Roman"/>
          </w:rPr>
          <w:t xml:space="preserve"> Ecol</w:t>
        </w:r>
      </w:ins>
      <w:ins w:id="700" w:author="Emma Fuller" w:date="2014-05-29T15:36:00Z">
        <w:r w:rsidR="00EF5C1C" w:rsidRPr="00A46033">
          <w:rPr>
            <w:rFonts w:ascii="Times New Roman" w:hAnsi="Times New Roman" w:cs="Times New Roman"/>
          </w:rPr>
          <w:t>ogy and</w:t>
        </w:r>
      </w:ins>
      <w:ins w:id="701" w:author="M P" w:date="2014-05-22T21:57:00Z">
        <w:r w:rsidRPr="00A46033">
          <w:rPr>
            <w:rFonts w:ascii="Times New Roman" w:hAnsi="Times New Roman" w:cs="Times New Roman"/>
          </w:rPr>
          <w:t xml:space="preserve"> Evol</w:t>
        </w:r>
      </w:ins>
      <w:ins w:id="702" w:author="Emma Fuller" w:date="2014-05-29T15:36:00Z">
        <w:r w:rsidR="00EF5C1C" w:rsidRPr="00A46033">
          <w:rPr>
            <w:rFonts w:ascii="Times New Roman" w:hAnsi="Times New Roman" w:cs="Times New Roman"/>
          </w:rPr>
          <w:t>ution</w:t>
        </w:r>
      </w:ins>
      <w:ins w:id="703" w:author="M P" w:date="2014-05-22T21:57:00Z">
        <w:r w:rsidRPr="00A46033">
          <w:rPr>
            <w:rFonts w:ascii="Times New Roman" w:hAnsi="Times New Roman" w:cs="Times New Roman"/>
          </w:rPr>
          <w:t xml:space="preserve"> 25: 325–331.</w:t>
        </w:r>
      </w:ins>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ins w:id="704"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705" w:author="Emma Fuller" w:date="2014-05-29T15:35:00Z">
        <w:r w:rsidR="00EF5C1C" w:rsidRPr="00A46033">
          <w:rPr>
            <w:rFonts w:ascii="Times New Roman" w:hAnsi="Times New Roman" w:cs="Times New Roman"/>
          </w:rPr>
          <w:t xml:space="preserve">W. </w:t>
        </w:r>
      </w:ins>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ins w:id="706" w:author="Emma Fuller" w:date="2014-05-29T15:35:00Z">
        <w:r w:rsidR="00EF5C1C" w:rsidRPr="00A46033">
          <w:rPr>
            <w:rFonts w:ascii="Times New Roman" w:hAnsi="Times New Roman" w:cs="Times New Roman"/>
          </w:rPr>
          <w:t>.</w:t>
        </w:r>
      </w:ins>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ins w:id="707"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708" w:author="Emma Fuller" w:date="2014-05-29T15:35:00Z">
        <w:r w:rsidR="00EF5C1C" w:rsidRPr="00A46033">
          <w:rPr>
            <w:rFonts w:ascii="Times New Roman" w:hAnsi="Times New Roman" w:cs="Times New Roman"/>
          </w:rPr>
          <w:t xml:space="preserve">N. </w:t>
        </w:r>
      </w:ins>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ins w:id="709" w:author="Emma Fuller" w:date="2014-05-29T15:34:00Z">
        <w:r w:rsidR="00EF5C1C" w:rsidRPr="00A46033">
          <w:rPr>
            <w:rFonts w:ascii="Times New Roman" w:hAnsi="Times New Roman" w:cs="Times New Roman"/>
          </w:rPr>
          <w:t>J.</w:t>
        </w:r>
      </w:ins>
      <w:r w:rsidRPr="00A46033">
        <w:rPr>
          <w:rFonts w:ascii="Times New Roman" w:hAnsi="Times New Roman" w:cs="Times New Roman"/>
        </w:rPr>
        <w:t xml:space="preserve">, </w:t>
      </w:r>
      <w:ins w:id="710" w:author="Emma Fuller" w:date="2014-05-29T15:34:00Z">
        <w:r w:rsidR="00EF5C1C" w:rsidRPr="00A46033">
          <w:rPr>
            <w:rFonts w:ascii="Times New Roman" w:hAnsi="Times New Roman" w:cs="Times New Roman"/>
          </w:rPr>
          <w:t xml:space="preserve">J. </w:t>
        </w:r>
      </w:ins>
      <w:r w:rsidRPr="00A46033">
        <w:rPr>
          <w:rFonts w:ascii="Times New Roman" w:hAnsi="Times New Roman" w:cs="Times New Roman"/>
        </w:rPr>
        <w:t xml:space="preserve">A. Morrison, and </w:t>
      </w:r>
      <w:ins w:id="711" w:author="Emma Fuller" w:date="2014-05-29T15:34:00Z">
        <w:r w:rsidR="00EF5C1C" w:rsidRPr="00A46033">
          <w:rPr>
            <w:rFonts w:ascii="Times New Roman" w:hAnsi="Times New Roman" w:cs="Times New Roman"/>
          </w:rPr>
          <w:t xml:space="preserve">L. </w:t>
        </w:r>
      </w:ins>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ins w:id="712" w:author="Emma Fuller" w:date="2014-05-29T15:33:00Z">
        <w:r w:rsidR="00EF5C1C" w:rsidRPr="00A46033">
          <w:rPr>
            <w:rFonts w:ascii="Times New Roman" w:hAnsi="Times New Roman" w:cs="Times New Roman"/>
          </w:rPr>
          <w:t xml:space="preserve">B. </w:t>
        </w:r>
      </w:ins>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ins w:id="713" w:author="Emma Fuller" w:date="2014-05-29T15:33:00Z">
        <w:r w:rsidR="00EF5C1C" w:rsidRPr="00A46033">
          <w:rPr>
            <w:rFonts w:ascii="Times New Roman" w:hAnsi="Times New Roman" w:cs="Times New Roman"/>
          </w:rPr>
          <w:t>L.</w:t>
        </w:r>
      </w:ins>
      <w:r w:rsidRPr="00A46033">
        <w:rPr>
          <w:rFonts w:ascii="Times New Roman" w:hAnsi="Times New Roman" w:cs="Times New Roman"/>
        </w:rPr>
        <w:t xml:space="preserve">, </w:t>
      </w:r>
      <w:ins w:id="714" w:author="Emma Fuller" w:date="2014-05-29T15:33:00Z">
        <w:r w:rsidR="00EF5C1C" w:rsidRPr="00A46033">
          <w:rPr>
            <w:rFonts w:ascii="Times New Roman" w:hAnsi="Times New Roman" w:cs="Times New Roman"/>
          </w:rPr>
          <w:t xml:space="preserve">G. </w:t>
        </w:r>
      </w:ins>
      <w:r w:rsidRPr="00A46033">
        <w:rPr>
          <w:rFonts w:ascii="Times New Roman" w:hAnsi="Times New Roman" w:cs="Times New Roman"/>
        </w:rPr>
        <w:t xml:space="preserve">Midgley, </w:t>
      </w:r>
      <w:ins w:id="715" w:author="Emma Fuller" w:date="2014-05-29T15:33:00Z">
        <w:r w:rsidR="00EF5C1C" w:rsidRPr="00A46033">
          <w:rPr>
            <w:rFonts w:ascii="Times New Roman" w:hAnsi="Times New Roman" w:cs="Times New Roman"/>
          </w:rPr>
          <w:t xml:space="preserve">S. </w:t>
        </w:r>
      </w:ins>
      <w:r w:rsidRPr="00A46033">
        <w:rPr>
          <w:rFonts w:ascii="Times New Roman" w:hAnsi="Times New Roman" w:cs="Times New Roman"/>
        </w:rPr>
        <w:t xml:space="preserve">Andelman, </w:t>
      </w:r>
      <w:ins w:id="716" w:author="Emma Fuller" w:date="2014-05-29T15:33:00Z">
        <w:r w:rsidR="00EF5C1C" w:rsidRPr="00A46033">
          <w:rPr>
            <w:rFonts w:ascii="Times New Roman" w:hAnsi="Times New Roman" w:cs="Times New Roman"/>
          </w:rPr>
          <w:t xml:space="preserve">M. </w:t>
        </w:r>
      </w:ins>
      <w:r w:rsidRPr="00A46033">
        <w:rPr>
          <w:rFonts w:ascii="Times New Roman" w:hAnsi="Times New Roman" w:cs="Times New Roman"/>
        </w:rPr>
        <w:t xml:space="preserve">Araújo, </w:t>
      </w:r>
      <w:ins w:id="717" w:author="Emma Fuller" w:date="2014-05-29T15:33:00Z">
        <w:r w:rsidR="00EF5C1C" w:rsidRPr="00A46033">
          <w:rPr>
            <w:rFonts w:ascii="Times New Roman" w:hAnsi="Times New Roman" w:cs="Times New Roman"/>
          </w:rPr>
          <w:t xml:space="preserve">G. </w:t>
        </w:r>
      </w:ins>
      <w:r w:rsidRPr="00A46033">
        <w:rPr>
          <w:rFonts w:ascii="Times New Roman" w:hAnsi="Times New Roman" w:cs="Times New Roman"/>
        </w:rPr>
        <w:t xml:space="preserve">Hughes, </w:t>
      </w:r>
      <w:ins w:id="718" w:author="Emma Fuller" w:date="2014-05-29T15:33:00Z">
        <w:r w:rsidR="00EF5C1C" w:rsidRPr="00A46033">
          <w:rPr>
            <w:rFonts w:ascii="Times New Roman" w:hAnsi="Times New Roman" w:cs="Times New Roman"/>
          </w:rPr>
          <w:t xml:space="preserve">E. </w:t>
        </w:r>
      </w:ins>
      <w:r w:rsidRPr="00A46033">
        <w:rPr>
          <w:rFonts w:ascii="Times New Roman" w:hAnsi="Times New Roman" w:cs="Times New Roman"/>
        </w:rPr>
        <w:t xml:space="preserve">Martinez-Meyer, </w:t>
      </w:r>
      <w:ins w:id="719" w:author="Emma Fuller" w:date="2014-05-29T15:33:00Z">
        <w:r w:rsidR="00EF5C1C" w:rsidRPr="00A46033">
          <w:rPr>
            <w:rFonts w:ascii="Times New Roman" w:hAnsi="Times New Roman" w:cs="Times New Roman"/>
          </w:rPr>
          <w:t xml:space="preserve">R. </w:t>
        </w:r>
      </w:ins>
      <w:r w:rsidRPr="00A46033">
        <w:rPr>
          <w:rFonts w:ascii="Times New Roman" w:hAnsi="Times New Roman" w:cs="Times New Roman"/>
        </w:rPr>
        <w:t xml:space="preserve">Pearson, and </w:t>
      </w:r>
      <w:ins w:id="720" w:author="Emma Fuller" w:date="2014-05-29T15:33:00Z">
        <w:r w:rsidR="00EF5C1C" w:rsidRPr="00A46033">
          <w:rPr>
            <w:rFonts w:ascii="Times New Roman" w:hAnsi="Times New Roman" w:cs="Times New Roman"/>
          </w:rPr>
          <w:t xml:space="preserve">P. </w:t>
        </w:r>
      </w:ins>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0067F52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ins w:id="721" w:author="Emma Fuller" w:date="2014-05-29T15:32:00Z">
        <w:r w:rsidR="00EF5C1C" w:rsidRPr="00A46033">
          <w:rPr>
            <w:rFonts w:ascii="Times New Roman" w:hAnsi="Times New Roman" w:cs="Times New Roman"/>
          </w:rPr>
          <w:t xml:space="preserve">M. A. </w:t>
        </w:r>
      </w:ins>
      <w:r w:rsidRPr="00A46033">
        <w:rPr>
          <w:rFonts w:ascii="Times New Roman" w:hAnsi="Times New Roman" w:cs="Times New Roman"/>
        </w:rPr>
        <w:t>Alexander</w:t>
      </w:r>
      <w:ins w:id="722" w:author="Emma Fuller" w:date="2014-05-29T15:32:00Z">
        <w:r w:rsidR="00EF5C1C" w:rsidRPr="00A46033">
          <w:rPr>
            <w:rFonts w:ascii="Times New Roman" w:hAnsi="Times New Roman" w:cs="Times New Roman"/>
          </w:rPr>
          <w:t>, M. J.</w:t>
        </w:r>
      </w:ins>
      <w:r w:rsidRPr="00A46033">
        <w:rPr>
          <w:rFonts w:ascii="Times New Roman" w:hAnsi="Times New Roman" w:cs="Times New Roman"/>
        </w:rPr>
        <w:t xml:space="preserve"> Fogarty,</w:t>
      </w:r>
      <w:ins w:id="723" w:author="Emma Fuller" w:date="2014-05-29T15:32:00Z">
        <w:r w:rsidR="00EF5C1C" w:rsidRPr="00A46033">
          <w:rPr>
            <w:rFonts w:ascii="Times New Roman" w:hAnsi="Times New Roman" w:cs="Times New Roman"/>
          </w:rPr>
          <w:t xml:space="preserve"> E. H.</w:t>
        </w:r>
      </w:ins>
      <w:r w:rsidRPr="00A46033">
        <w:rPr>
          <w:rFonts w:ascii="Times New Roman" w:hAnsi="Times New Roman" w:cs="Times New Roman"/>
        </w:rPr>
        <w:t xml:space="preserve"> Williams, </w:t>
      </w:r>
      <w:ins w:id="724" w:author="Emma Fuller" w:date="2014-05-29T15:32:00Z">
        <w:r w:rsidR="00EF5C1C" w:rsidRPr="00A46033">
          <w:rPr>
            <w:rFonts w:ascii="Times New Roman" w:hAnsi="Times New Roman" w:cs="Times New Roman"/>
          </w:rPr>
          <w:t>and J. D.</w:t>
        </w:r>
      </w:ins>
      <w:r w:rsidRPr="00A46033">
        <w:rPr>
          <w:rFonts w:ascii="Times New Roman" w:hAnsi="Times New Roman" w:cs="Times New Roman"/>
        </w:rPr>
        <w:t xml:space="preserve"> Scott. 2010. Forecasting the dynamics of a coastal fishery species using a coupled climate-population model. Ecol</w:t>
      </w:r>
      <w:ins w:id="725" w:author="Emma Fuller" w:date="2014-05-29T15:32:00Z">
        <w:r w:rsidR="00EF5C1C" w:rsidRPr="00A46033">
          <w:rPr>
            <w:rFonts w:ascii="Times New Roman" w:hAnsi="Times New Roman" w:cs="Times New Roman"/>
          </w:rPr>
          <w:t>ological</w:t>
        </w:r>
      </w:ins>
      <w:r w:rsidRPr="00A46033">
        <w:rPr>
          <w:rFonts w:ascii="Times New Roman" w:hAnsi="Times New Roman" w:cs="Times New Roman"/>
        </w:rPr>
        <w:t xml:space="preserve"> Appl</w:t>
      </w:r>
      <w:ins w:id="726" w:author="Emma Fuller" w:date="2014-05-29T15:32:00Z">
        <w:r w:rsidR="00EF5C1C" w:rsidRPr="00A46033">
          <w:rPr>
            <w:rFonts w:ascii="Times New Roman" w:hAnsi="Times New Roman" w:cs="Times New Roman"/>
          </w:rPr>
          <w:t>ications</w:t>
        </w:r>
      </w:ins>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ins w:id="727" w:author="Emma Fuller" w:date="2014-05-29T15:31:00Z">
        <w:r w:rsidR="00EF5C1C" w:rsidRPr="00A46033">
          <w:rPr>
            <w:rFonts w:ascii="Times New Roman" w:hAnsi="Times New Roman" w:cs="Times New Roman"/>
          </w:rPr>
          <w:t>.</w:t>
        </w:r>
      </w:ins>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ins w:id="728" w:author="Emma Fuller" w:date="2014-05-29T15:31:00Z">
        <w:r w:rsidR="00EF5C1C" w:rsidRPr="00A46033">
          <w:rPr>
            <w:rFonts w:ascii="Times New Roman" w:hAnsi="Times New Roman" w:cs="Times New Roman"/>
          </w:rPr>
          <w:t>A.</w:t>
        </w:r>
      </w:ins>
      <w:r w:rsidRPr="00A46033">
        <w:rPr>
          <w:rFonts w:ascii="Times New Roman" w:hAnsi="Times New Roman" w:cs="Times New Roman"/>
        </w:rPr>
        <w:t xml:space="preserve"> and </w:t>
      </w:r>
      <w:ins w:id="729" w:author="Emma Fuller" w:date="2014-05-29T15:31:00Z">
        <w:r w:rsidR="00EF5C1C" w:rsidRPr="00A46033">
          <w:rPr>
            <w:rFonts w:ascii="Times New Roman" w:hAnsi="Times New Roman" w:cs="Times New Roman"/>
          </w:rPr>
          <w:t xml:space="preserve">L. </w:t>
        </w:r>
      </w:ins>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ins w:id="730" w:author="Emma Fuller" w:date="2014-05-29T15:31:00Z">
        <w:r w:rsidR="00EF5C1C" w:rsidRPr="00A46033">
          <w:rPr>
            <w:rFonts w:ascii="Times New Roman" w:hAnsi="Times New Roman" w:cs="Times New Roman"/>
          </w:rPr>
          <w:t xml:space="preserve">D. </w:t>
        </w:r>
      </w:ins>
      <w:r w:rsidRPr="00A46033">
        <w:rPr>
          <w:rFonts w:ascii="Times New Roman" w:hAnsi="Times New Roman" w:cs="Times New Roman"/>
        </w:rPr>
        <w:t xml:space="preserve">S., and </w:t>
      </w:r>
      <w:ins w:id="731" w:author="Emma Fuller" w:date="2014-05-29T15:31:00Z">
        <w:r w:rsidR="00EF5C1C" w:rsidRPr="00A46033">
          <w:rPr>
            <w:rFonts w:ascii="Times New Roman" w:hAnsi="Times New Roman" w:cs="Times New Roman"/>
          </w:rPr>
          <w:t xml:space="preserve">R. </w:t>
        </w:r>
      </w:ins>
      <w:r w:rsidRPr="00A46033">
        <w:rPr>
          <w:rFonts w:ascii="Times New Roman" w:hAnsi="Times New Roman" w:cs="Times New Roman"/>
        </w:rPr>
        <w:t>J. Brazee. 1996. Marine reserves for fisheries management</w:t>
      </w:r>
      <w:ins w:id="732" w:author="Emma Fuller" w:date="2014-05-29T15:31:00Z">
        <w:r w:rsidR="00EF5C1C" w:rsidRPr="00A46033">
          <w:rPr>
            <w:rFonts w:ascii="Times New Roman" w:hAnsi="Times New Roman" w:cs="Times New Roman"/>
          </w:rPr>
          <w:t xml:space="preserve">. </w:t>
        </w:r>
      </w:ins>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3276E31C" w14:textId="1CD825D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Kearney, </w:t>
      </w:r>
      <w:ins w:id="733" w:author="Emma Fuller" w:date="2014-05-29T15:30:00Z">
        <w:r w:rsidR="00E2674C" w:rsidRPr="00A46033">
          <w:rPr>
            <w:rFonts w:ascii="Times New Roman" w:hAnsi="Times New Roman" w:cs="Times New Roman"/>
          </w:rPr>
          <w:t>M.</w:t>
        </w:r>
      </w:ins>
      <w:r w:rsidRPr="00A46033">
        <w:rPr>
          <w:rFonts w:ascii="Times New Roman" w:hAnsi="Times New Roman" w:cs="Times New Roman"/>
        </w:rPr>
        <w:t xml:space="preserve"> and </w:t>
      </w:r>
      <w:ins w:id="734" w:author="Emma Fuller" w:date="2014-05-29T15:30:00Z">
        <w:r w:rsidR="00EF5C1C" w:rsidRPr="00A46033">
          <w:rPr>
            <w:rFonts w:ascii="Times New Roman" w:hAnsi="Times New Roman" w:cs="Times New Roman"/>
          </w:rPr>
          <w:t xml:space="preserve">W. </w:t>
        </w:r>
      </w:ins>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ins w:id="735" w:author="Emma Fuller" w:date="2014-05-29T15:30:00Z">
        <w:r w:rsidR="00EF5C1C" w:rsidRPr="00A46033">
          <w:rPr>
            <w:rFonts w:ascii="Times New Roman" w:hAnsi="Times New Roman" w:cs="Times New Roman"/>
            <w:i/>
          </w:rPr>
          <w:t>ogy</w:t>
        </w:r>
      </w:ins>
      <w:r w:rsidRPr="00A46033">
        <w:rPr>
          <w:rFonts w:ascii="Times New Roman" w:hAnsi="Times New Roman" w:cs="Times New Roman"/>
          <w:i/>
        </w:rPr>
        <w:t xml:space="preserve"> Lett</w:t>
      </w:r>
      <w:ins w:id="736" w:author="Emma Fuller" w:date="2014-05-29T15:30:00Z">
        <w:r w:rsidR="00EF5C1C" w:rsidRPr="00A46033">
          <w:rPr>
            <w:rFonts w:ascii="Times New Roman" w:hAnsi="Times New Roman" w:cs="Times New Roman"/>
            <w:i/>
          </w:rPr>
          <w:t>ers</w:t>
        </w:r>
      </w:ins>
      <w:r w:rsidRPr="00A46033">
        <w:rPr>
          <w:rFonts w:ascii="Times New Roman" w:hAnsi="Times New Roman" w:cs="Times New Roman"/>
        </w:rPr>
        <w:t xml:space="preserve"> 12: 334–50.</w:t>
      </w:r>
    </w:p>
    <w:p w14:paraId="2653F762" w14:textId="4E27CC3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ins w:id="737" w:author="Emma Fuller" w:date="2014-05-29T15:30:00Z">
        <w:r w:rsidR="00E2674C" w:rsidRPr="00A46033">
          <w:rPr>
            <w:rFonts w:ascii="Times New Roman" w:hAnsi="Times New Roman" w:cs="Times New Roman"/>
          </w:rPr>
          <w:t xml:space="preserve">R. </w:t>
        </w:r>
      </w:ins>
      <w:r w:rsidRPr="00A46033">
        <w:rPr>
          <w:rFonts w:ascii="Times New Roman" w:hAnsi="Times New Roman" w:cs="Times New Roman"/>
        </w:rPr>
        <w:t xml:space="preserve">R., </w:t>
      </w:r>
      <w:ins w:id="738" w:author="Emma Fuller" w:date="2014-05-29T15:30:00Z">
        <w:r w:rsidR="00E2674C" w:rsidRPr="00A46033">
          <w:rPr>
            <w:rFonts w:ascii="Times New Roman" w:hAnsi="Times New Roman" w:cs="Times New Roman"/>
          </w:rPr>
          <w:t xml:space="preserve">G. </w:t>
        </w:r>
      </w:ins>
      <w:r w:rsidRPr="00A46033">
        <w:rPr>
          <w:rFonts w:ascii="Times New Roman" w:hAnsi="Times New Roman" w:cs="Times New Roman"/>
        </w:rPr>
        <w:t xml:space="preserve">Beaugrand, and </w:t>
      </w:r>
      <w:ins w:id="739" w:author="Emma Fuller" w:date="2014-05-29T15:30:00Z">
        <w:r w:rsidR="00E2674C" w:rsidRPr="00A46033">
          <w:rPr>
            <w:rFonts w:ascii="Times New Roman" w:hAnsi="Times New Roman" w:cs="Times New Roman"/>
          </w:rPr>
          <w:t xml:space="preserve">J. </w:t>
        </w:r>
      </w:ins>
      <w:r w:rsidRPr="00A46033">
        <w:rPr>
          <w:rFonts w:ascii="Times New Roman" w:hAnsi="Times New Roman" w:cs="Times New Roman"/>
        </w:rPr>
        <w:t xml:space="preserve">A. Lindley. 2009. Synergistc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Pr="00A46033" w:rsidRDefault="00F240E3" w:rsidP="00F240E3">
      <w:pPr>
        <w:rPr>
          <w:rFonts w:ascii="Times New Roman" w:hAnsi="Times New Roman" w:cs="Times New Roman"/>
        </w:rPr>
      </w:pPr>
      <w:r w:rsidRPr="00A46033">
        <w:rPr>
          <w:rFonts w:ascii="Times New Roman" w:hAnsi="Times New Roman" w:cs="Times New Roman"/>
        </w:rPr>
        <w:t>Kot</w:t>
      </w:r>
      <w:ins w:id="740"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M</w:t>
      </w:r>
      <w:ins w:id="741"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and W</w:t>
      </w:r>
      <w:ins w:id="742" w:author="Emma Fuller" w:date="2014-05-29T15:28:00Z">
        <w:r w:rsidR="00E2674C" w:rsidRPr="00A46033">
          <w:rPr>
            <w:rFonts w:ascii="Times New Roman" w:hAnsi="Times New Roman" w:cs="Times New Roman"/>
          </w:rPr>
          <w:t xml:space="preserve">. </w:t>
        </w:r>
      </w:ins>
      <w:r w:rsidRPr="00A46033">
        <w:rPr>
          <w:rFonts w:ascii="Times New Roman" w:hAnsi="Times New Roman" w:cs="Times New Roman"/>
        </w:rPr>
        <w:t>M</w:t>
      </w:r>
      <w:ins w:id="743"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Schaffer</w:t>
      </w:r>
      <w:ins w:id="744"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1986</w:t>
      </w:r>
      <w:ins w:id="745"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Discrete-time growth-dispersal models. Mat</w:t>
      </w:r>
      <w:ins w:id="746" w:author="Emma Fuller" w:date="2014-05-29T15:28:00Z">
        <w:r w:rsidR="00E2674C" w:rsidRPr="00A46033">
          <w:rPr>
            <w:rFonts w:ascii="Times New Roman" w:hAnsi="Times New Roman" w:cs="Times New Roman"/>
          </w:rPr>
          <w:t>hematical</w:t>
        </w:r>
      </w:ins>
      <w:r w:rsidRPr="00A46033">
        <w:rPr>
          <w:rFonts w:ascii="Times New Roman" w:hAnsi="Times New Roman" w:cs="Times New Roman"/>
        </w:rPr>
        <w:t xml:space="preserve"> Biosci</w:t>
      </w:r>
      <w:ins w:id="747" w:author="Emma Fuller" w:date="2014-05-29T15:28:00Z">
        <w:r w:rsidR="00E2674C" w:rsidRPr="00A46033">
          <w:rPr>
            <w:rFonts w:ascii="Times New Roman" w:hAnsi="Times New Roman" w:cs="Times New Roman"/>
          </w:rPr>
          <w:t>ences</w:t>
        </w:r>
      </w:ins>
      <w:r w:rsidRPr="00A46033">
        <w:rPr>
          <w:rFonts w:ascii="Times New Roman" w:hAnsi="Times New Roman" w:cs="Times New Roman"/>
        </w:rPr>
        <w:t xml:space="preserve"> 80: 109–136.</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ins w:id="748" w:author="Emma Fuller" w:date="2014-05-29T15:27:00Z">
        <w:r w:rsidR="00E2674C" w:rsidRPr="00A46033">
          <w:rPr>
            <w:rFonts w:ascii="Times New Roman" w:hAnsi="Times New Roman" w:cs="Times New Roman"/>
          </w:rPr>
          <w:t xml:space="preserve">J. </w:t>
        </w:r>
      </w:ins>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0AF42250" w14:textId="312FF624" w:rsidR="00F240E3" w:rsidRPr="00A46033" w:rsidRDefault="00F240E3" w:rsidP="00F240E3">
      <w:pPr>
        <w:rPr>
          <w:ins w:id="749" w:author="Emma Fuller" w:date="2014-05-29T14:46:00Z"/>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Pr="00A46033">
        <w:rPr>
          <w:rFonts w:ascii="Times New Roman" w:hAnsi="Times New Roman" w:cs="Times New Roman"/>
        </w:rPr>
        <w:t xml:space="preserve"> </w:t>
      </w:r>
      <w:ins w:id="750" w:author="Emma Fuller" w:date="2014-05-29T15:27:00Z">
        <w:r w:rsidR="00E2674C" w:rsidRPr="00A46033">
          <w:rPr>
            <w:rFonts w:ascii="Times New Roman" w:hAnsi="Times New Roman" w:cs="Times New Roman"/>
          </w:rPr>
          <w:t xml:space="preserve">USA </w:t>
        </w:r>
      </w:ins>
      <w:r w:rsidRPr="00A46033">
        <w:rPr>
          <w:rFonts w:ascii="Times New Roman" w:hAnsi="Times New Roman" w:cs="Times New Roman"/>
        </w:rPr>
        <w:t>106: 22341–22345.</w:t>
      </w:r>
    </w:p>
    <w:p w14:paraId="2C0A4BFE" w14:textId="0912F40C" w:rsidR="000A44DA" w:rsidRPr="00A46033" w:rsidRDefault="000A44DA" w:rsidP="00F240E3">
      <w:pPr>
        <w:rPr>
          <w:rFonts w:ascii="Times New Roman" w:hAnsi="Times New Roman" w:cs="Times New Roman"/>
        </w:rPr>
      </w:pPr>
      <w:ins w:id="751" w:author="Emma Fuller" w:date="2014-05-29T14:46:00Z">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ins>
      <w:ins w:id="752" w:author="Emma Fuller" w:date="2014-05-29T15:26:00Z">
        <w:r w:rsidR="00E2674C" w:rsidRPr="00A46033">
          <w:rPr>
            <w:rFonts w:ascii="Times New Roman" w:hAnsi="Times New Roman" w:cs="Times New Roman"/>
          </w:rPr>
          <w:t xml:space="preserve"> H.</w:t>
        </w:r>
      </w:ins>
      <w:ins w:id="753" w:author="Emma Fuller" w:date="2014-05-29T14:46:00Z">
        <w:r w:rsidRPr="00A46033">
          <w:rPr>
            <w:rFonts w:ascii="Times New Roman" w:hAnsi="Times New Roman" w:cs="Times New Roman"/>
          </w:rPr>
          <w:t xml:space="preserve"> Hamilton, </w:t>
        </w:r>
      </w:ins>
      <w:ins w:id="754" w:author="Emma Fuller" w:date="2014-05-29T15:26:00Z">
        <w:r w:rsidR="00E2674C" w:rsidRPr="00A46033">
          <w:rPr>
            <w:rFonts w:ascii="Times New Roman" w:hAnsi="Times New Roman" w:cs="Times New Roman"/>
          </w:rPr>
          <w:t>G. P.</w:t>
        </w:r>
      </w:ins>
      <w:ins w:id="755" w:author="Emma Fuller" w:date="2014-05-29T14:46:00Z">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ins>
      <w:ins w:id="756" w:author="Emma Fuller" w:date="2014-05-29T15:27:00Z">
        <w:r w:rsidR="00E2674C" w:rsidRPr="00A46033">
          <w:rPr>
            <w:rFonts w:ascii="Times New Roman" w:hAnsi="Times New Roman" w:cs="Times New Roman"/>
          </w:rPr>
          <w:t xml:space="preserve"> and D. D.</w:t>
        </w:r>
      </w:ins>
      <w:ins w:id="757" w:author="Emma Fuller" w:date="2014-05-29T14:46:00Z">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Pr="00A46033">
          <w:rPr>
            <w:rFonts w:ascii="Times New Roman" w:hAnsi="Times New Roman" w:cs="Times New Roman"/>
          </w:rPr>
          <w:t xml:space="preserve">, </w:t>
        </w:r>
        <w:r w:rsidRPr="00A46033">
          <w:rPr>
            <w:rFonts w:ascii="Times New Roman" w:hAnsi="Times New Roman" w:cs="Times New Roman"/>
            <w:i/>
            <w:iCs/>
          </w:rPr>
          <w:t>462</w:t>
        </w:r>
        <w:r w:rsidR="00E2674C" w:rsidRPr="00A46033">
          <w:rPr>
            <w:rFonts w:ascii="Times New Roman" w:hAnsi="Times New Roman" w:cs="Times New Roman"/>
          </w:rPr>
          <w:t>:</w:t>
        </w:r>
        <w:r w:rsidRPr="00A46033">
          <w:rPr>
            <w:rFonts w:ascii="Times New Roman" w:hAnsi="Times New Roman" w:cs="Times New Roman"/>
          </w:rPr>
          <w:t xml:space="preserve"> 1052-5.</w:t>
        </w:r>
      </w:ins>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ins w:id="758" w:author="Emma Fuller" w:date="2014-05-29T15:25:00Z">
        <w:r w:rsidR="00E2674C" w:rsidRPr="00A46033">
          <w:rPr>
            <w:rFonts w:ascii="Times New Roman" w:hAnsi="Times New Roman" w:cs="Times New Roman"/>
          </w:rPr>
          <w:t xml:space="preserve">D. </w:t>
        </w:r>
      </w:ins>
      <w:r w:rsidRPr="00A46033">
        <w:rPr>
          <w:rFonts w:ascii="Times New Roman" w:hAnsi="Times New Roman" w:cs="Times New Roman"/>
        </w:rPr>
        <w:t xml:space="preserve">R., </w:t>
      </w:r>
      <w:ins w:id="759" w:author="Emma Fuller" w:date="2014-05-29T15:25:00Z">
        <w:r w:rsidR="00E2674C" w:rsidRPr="00A46033">
          <w:rPr>
            <w:rFonts w:ascii="Times New Roman" w:hAnsi="Times New Roman" w:cs="Times New Roman"/>
          </w:rPr>
          <w:t xml:space="preserve">A. </w:t>
        </w:r>
      </w:ins>
      <w:r w:rsidRPr="00A46033">
        <w:rPr>
          <w:rFonts w:ascii="Times New Roman" w:hAnsi="Times New Roman" w:cs="Times New Roman"/>
        </w:rPr>
        <w:t xml:space="preserve">Hastings, and </w:t>
      </w:r>
      <w:ins w:id="760" w:author="Emma Fuller" w:date="2014-05-29T15:25:00Z">
        <w:r w:rsidR="00E2674C" w:rsidRPr="00A46033">
          <w:rPr>
            <w:rFonts w:ascii="Times New Roman" w:hAnsi="Times New Roman" w:cs="Times New Roman"/>
          </w:rPr>
          <w:t xml:space="preserve">L. </w:t>
        </w:r>
      </w:ins>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ins w:id="761" w:author="Emma Fuller" w:date="2014-05-29T15:26:00Z">
        <w:r w:rsidR="00E2674C" w:rsidRPr="00A46033">
          <w:rPr>
            <w:rFonts w:ascii="Times New Roman" w:hAnsi="Times New Roman" w:cs="Times New Roman"/>
            <w:i/>
          </w:rPr>
          <w:t>etical</w:t>
        </w:r>
      </w:ins>
      <w:r w:rsidRPr="00A46033">
        <w:rPr>
          <w:rFonts w:ascii="Times New Roman" w:hAnsi="Times New Roman" w:cs="Times New Roman"/>
          <w:i/>
        </w:rPr>
        <w:t xml:space="preserve"> Popul</w:t>
      </w:r>
      <w:ins w:id="762" w:author="Emma Fuller" w:date="2014-05-29T15:26:00Z">
        <w:r w:rsidR="00E2674C" w:rsidRPr="00A46033">
          <w:rPr>
            <w:rFonts w:ascii="Times New Roman" w:hAnsi="Times New Roman" w:cs="Times New Roman"/>
            <w:i/>
          </w:rPr>
          <w:t>ation</w:t>
        </w:r>
      </w:ins>
      <w:r w:rsidRPr="00A46033">
        <w:rPr>
          <w:rFonts w:ascii="Times New Roman" w:hAnsi="Times New Roman" w:cs="Times New Roman"/>
          <w:i/>
        </w:rPr>
        <w:t xml:space="preserve"> Biol</w:t>
      </w:r>
      <w:ins w:id="763" w:author="Emma Fuller" w:date="2014-05-29T15:26:00Z">
        <w:r w:rsidR="00E2674C" w:rsidRPr="00A46033">
          <w:rPr>
            <w:rFonts w:ascii="Times New Roman" w:hAnsi="Times New Roman" w:cs="Times New Roman"/>
            <w:i/>
          </w:rPr>
          <w:t>ogy</w:t>
        </w:r>
      </w:ins>
      <w:r w:rsidRPr="00A46033">
        <w:rPr>
          <w:rFonts w:ascii="Times New Roman" w:hAnsi="Times New Roman" w:cs="Times New Roman"/>
        </w:rPr>
        <w:t xml:space="preserve"> 61: 297–309. </w:t>
      </w:r>
    </w:p>
    <w:p w14:paraId="6E3145F3" w14:textId="5FBE8DFF" w:rsidR="007D4B64" w:rsidRPr="00A46033" w:rsidRDefault="007D4B64" w:rsidP="00280355">
      <w:pPr>
        <w:rPr>
          <w:ins w:id="764" w:author="M P" w:date="2014-05-22T21:49:00Z"/>
          <w:rFonts w:ascii="Times New Roman" w:hAnsi="Times New Roman" w:cs="Times New Roman"/>
        </w:rPr>
      </w:pPr>
      <w:ins w:id="765" w:author="M P" w:date="2014-05-22T21:49:00Z">
        <w:r w:rsidRPr="00A46033">
          <w:rPr>
            <w:rFonts w:ascii="Times New Roman" w:hAnsi="Times New Roman" w:cs="Times New Roman"/>
          </w:rPr>
          <w:t>McCarthy, M.A.,</w:t>
        </w:r>
      </w:ins>
      <w:ins w:id="766" w:author="Emma Fuller" w:date="2014-05-29T15:25:00Z">
        <w:r w:rsidR="00E2674C" w:rsidRPr="00A46033">
          <w:rPr>
            <w:rFonts w:ascii="Times New Roman" w:hAnsi="Times New Roman" w:cs="Times New Roman"/>
          </w:rPr>
          <w:t xml:space="preserve"> C. J.</w:t>
        </w:r>
      </w:ins>
      <w:ins w:id="767" w:author="M P" w:date="2014-05-22T21:49:00Z">
        <w:r w:rsidRPr="00A46033">
          <w:rPr>
            <w:rFonts w:ascii="Times New Roman" w:hAnsi="Times New Roman" w:cs="Times New Roman"/>
          </w:rPr>
          <w:t xml:space="preserve"> Thompson,</w:t>
        </w:r>
      </w:ins>
      <w:ins w:id="768" w:author="Emma Fuller" w:date="2014-05-29T15:25:00Z">
        <w:r w:rsidR="00E2674C" w:rsidRPr="00A46033">
          <w:rPr>
            <w:rFonts w:ascii="Times New Roman" w:hAnsi="Times New Roman" w:cs="Times New Roman"/>
          </w:rPr>
          <w:t xml:space="preserve"> A. L.</w:t>
        </w:r>
      </w:ins>
      <w:ins w:id="769" w:author="M P" w:date="2014-05-22T21:49:00Z">
        <w:r w:rsidRPr="00A46033">
          <w:rPr>
            <w:rFonts w:ascii="Times New Roman" w:hAnsi="Times New Roman" w:cs="Times New Roman"/>
          </w:rPr>
          <w:t xml:space="preserve"> Moore,</w:t>
        </w:r>
      </w:ins>
      <w:ins w:id="770" w:author="Emma Fuller" w:date="2014-05-29T15:25:00Z">
        <w:r w:rsidR="00E2674C" w:rsidRPr="00A46033">
          <w:rPr>
            <w:rFonts w:ascii="Times New Roman" w:hAnsi="Times New Roman" w:cs="Times New Roman"/>
          </w:rPr>
          <w:t xml:space="preserve"> and H. P.</w:t>
        </w:r>
      </w:ins>
      <w:ins w:id="771" w:author="M P" w:date="2014-05-22T21:49:00Z">
        <w:r w:rsidRPr="00A46033">
          <w:rPr>
            <w:rFonts w:ascii="Times New Roman" w:hAnsi="Times New Roman" w:cs="Times New Roman"/>
          </w:rPr>
          <w:t xml:space="preserve"> Possingham</w:t>
        </w:r>
      </w:ins>
      <w:ins w:id="772" w:author="Emma Fuller" w:date="2014-05-29T15:25:00Z">
        <w:r w:rsidR="00E2674C" w:rsidRPr="00A46033">
          <w:rPr>
            <w:rFonts w:ascii="Times New Roman" w:hAnsi="Times New Roman" w:cs="Times New Roman"/>
          </w:rPr>
          <w:t xml:space="preserve">. </w:t>
        </w:r>
      </w:ins>
      <w:ins w:id="773" w:author="M P" w:date="2014-05-22T21:49:00Z">
        <w:r w:rsidRPr="00A46033">
          <w:rPr>
            <w:rFonts w:ascii="Times New Roman" w:hAnsi="Times New Roman" w:cs="Times New Roman"/>
          </w:rPr>
          <w:t>2011. Designing nature reserves in the face of uncertainty. Ecol</w:t>
        </w:r>
      </w:ins>
      <w:ins w:id="774" w:author="Emma Fuller" w:date="2014-05-29T15:25:00Z">
        <w:r w:rsidR="00E2674C" w:rsidRPr="00A46033">
          <w:rPr>
            <w:rFonts w:ascii="Times New Roman" w:hAnsi="Times New Roman" w:cs="Times New Roman"/>
          </w:rPr>
          <w:t>ogy</w:t>
        </w:r>
      </w:ins>
      <w:ins w:id="775" w:author="M P" w:date="2014-05-22T21:49:00Z">
        <w:r w:rsidRPr="00A46033">
          <w:rPr>
            <w:rFonts w:ascii="Times New Roman" w:hAnsi="Times New Roman" w:cs="Times New Roman"/>
          </w:rPr>
          <w:t xml:space="preserve"> Lett</w:t>
        </w:r>
      </w:ins>
      <w:ins w:id="776" w:author="Emma Fuller" w:date="2014-05-29T15:25:00Z">
        <w:r w:rsidR="00E2674C" w:rsidRPr="00A46033">
          <w:rPr>
            <w:rFonts w:ascii="Times New Roman" w:hAnsi="Times New Roman" w:cs="Times New Roman"/>
          </w:rPr>
          <w:t>ers</w:t>
        </w:r>
      </w:ins>
      <w:ins w:id="777" w:author="M P" w:date="2014-05-22T21:49:00Z">
        <w:r w:rsidRPr="00A46033">
          <w:rPr>
            <w:rFonts w:ascii="Times New Roman" w:hAnsi="Times New Roman" w:cs="Times New Roman"/>
          </w:rPr>
          <w:t xml:space="preserve"> 14: 470–5.</w:t>
        </w:r>
      </w:ins>
    </w:p>
    <w:p w14:paraId="6114F179" w14:textId="44F12E80" w:rsidR="00E2674C" w:rsidRPr="00A46033" w:rsidRDefault="00F240E3" w:rsidP="00F240E3">
      <w:pPr>
        <w:rPr>
          <w:ins w:id="778" w:author="Emma Fuller" w:date="2014-05-29T15:25:00Z"/>
          <w:rFonts w:ascii="Times New Roman" w:hAnsi="Times New Roman" w:cs="Times New Roman"/>
        </w:rPr>
      </w:pPr>
      <w:r w:rsidRPr="00A46033">
        <w:rPr>
          <w:rFonts w:ascii="Times New Roman" w:hAnsi="Times New Roman" w:cs="Times New Roman"/>
        </w:rPr>
        <w:t xml:space="preserve">Milner-Gulland, J., </w:t>
      </w:r>
      <w:ins w:id="779" w:author="Emma Fuller" w:date="2014-05-29T15:24:00Z">
        <w:r w:rsidR="00E2674C" w:rsidRPr="00A46033">
          <w:rPr>
            <w:rFonts w:ascii="Times New Roman" w:hAnsi="Times New Roman" w:cs="Times New Roman"/>
          </w:rPr>
          <w:t>and E. L.</w:t>
        </w:r>
      </w:ins>
      <w:r w:rsidRPr="00A46033">
        <w:rPr>
          <w:rFonts w:ascii="Times New Roman" w:hAnsi="Times New Roman" w:cs="Times New Roman"/>
        </w:rPr>
        <w:t xml:space="preserve"> Bennett</w:t>
      </w:r>
      <w:ins w:id="780" w:author="Emma Fuller" w:date="2014-05-29T15:24:00Z">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ins>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A46033">
        <w:rPr>
          <w:rFonts w:ascii="Times New Roman" w:hAnsi="Times New Roman" w:cs="Times New Roman"/>
          <w:i/>
          <w:iCs/>
        </w:rPr>
        <w:t>18</w:t>
      </w:r>
      <w:ins w:id="781" w:author="Emma Fuller" w:date="2014-05-29T15:24:00Z">
        <w:r w:rsidR="00E2674C" w:rsidRPr="00A46033">
          <w:rPr>
            <w:rFonts w:ascii="Times New Roman" w:hAnsi="Times New Roman" w:cs="Times New Roman"/>
          </w:rPr>
          <w:t xml:space="preserve">: </w:t>
        </w:r>
      </w:ins>
      <w:r w:rsidRPr="00A46033">
        <w:rPr>
          <w:rFonts w:ascii="Times New Roman" w:hAnsi="Times New Roman" w:cs="Times New Roman"/>
        </w:rPr>
        <w:t>351-357.</w:t>
      </w:r>
    </w:p>
    <w:p w14:paraId="13B45146" w14:textId="2DD55F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ins w:id="782" w:author="Emma Fuller" w:date="2014-05-29T15:22:00Z">
        <w:r w:rsidR="00E2674C" w:rsidRPr="00A46033">
          <w:rPr>
            <w:rFonts w:ascii="Times New Roman" w:hAnsi="Times New Roman" w:cs="Times New Roman"/>
          </w:rPr>
          <w:t>C.</w:t>
        </w:r>
      </w:ins>
      <w:r w:rsidRPr="00A46033">
        <w:rPr>
          <w:rFonts w:ascii="Times New Roman" w:hAnsi="Times New Roman" w:cs="Times New Roman"/>
        </w:rPr>
        <w:t xml:space="preserve">, </w:t>
      </w:r>
      <w:ins w:id="783"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Metzger, </w:t>
      </w:r>
      <w:ins w:id="784" w:author="Emma Fuller" w:date="2014-05-29T15:23:00Z">
        <w:r w:rsidR="00E2674C" w:rsidRPr="00A46033">
          <w:rPr>
            <w:rFonts w:ascii="Times New Roman" w:hAnsi="Times New Roman" w:cs="Times New Roman"/>
          </w:rPr>
          <w:t xml:space="preserve">A. </w:t>
        </w:r>
      </w:ins>
      <w:r w:rsidRPr="00A46033">
        <w:rPr>
          <w:rFonts w:ascii="Times New Roman" w:hAnsi="Times New Roman" w:cs="Times New Roman"/>
        </w:rPr>
        <w:t xml:space="preserve">Rollo, and </w:t>
      </w:r>
      <w:ins w:id="785" w:author="Emma Fuller" w:date="2014-05-29T15:23:00Z">
        <w:r w:rsidR="00E2674C" w:rsidRPr="00A46033">
          <w:rPr>
            <w:rFonts w:ascii="Times New Roman" w:hAnsi="Times New Roman" w:cs="Times New Roman"/>
          </w:rPr>
          <w:t xml:space="preserve">R. </w:t>
        </w:r>
      </w:ins>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ins w:id="786" w:author="Emma Fuller" w:date="2014-05-29T15:23:00Z">
        <w:r w:rsidR="00E2674C" w:rsidRPr="00A46033">
          <w:rPr>
            <w:rFonts w:ascii="Times New Roman" w:hAnsi="Times New Roman" w:cs="Times New Roman"/>
            <w:i/>
          </w:rPr>
          <w:t xml:space="preserve">eedings of the Royal Society B </w:t>
        </w:r>
      </w:ins>
      <w:r w:rsidRPr="00A46033">
        <w:rPr>
          <w:rFonts w:ascii="Times New Roman" w:hAnsi="Times New Roman" w:cs="Times New Roman"/>
        </w:rPr>
        <w:t>274: 1023–</w:t>
      </w:r>
      <w:ins w:id="787" w:author="Emma Fuller" w:date="2014-05-29T15:24:00Z">
        <w:r w:rsidR="00E2674C" w:rsidRPr="00A46033">
          <w:rPr>
            <w:rFonts w:ascii="Times New Roman" w:hAnsi="Times New Roman" w:cs="Times New Roman"/>
          </w:rPr>
          <w:t>102</w:t>
        </w:r>
      </w:ins>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ins w:id="788"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A., </w:t>
      </w:r>
      <w:ins w:id="789"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J. Gamble, and </w:t>
      </w:r>
      <w:ins w:id="790"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ins w:id="791" w:author="Emma Fuller" w:date="2014-05-29T11:19:00Z"/>
          <w:rFonts w:ascii="Times New Roman" w:hAnsi="Times New Roman" w:cs="Times New Roman"/>
        </w:rPr>
      </w:pPr>
      <w:r w:rsidRPr="00A46033">
        <w:rPr>
          <w:rFonts w:ascii="Times New Roman" w:hAnsi="Times New Roman" w:cs="Times New Roman"/>
        </w:rPr>
        <w:t xml:space="preserve">Perry, </w:t>
      </w:r>
      <w:ins w:id="792" w:author="Emma Fuller" w:date="2014-05-29T15:21:00Z">
        <w:r w:rsidR="00E2674C" w:rsidRPr="00A46033">
          <w:rPr>
            <w:rFonts w:ascii="Times New Roman" w:hAnsi="Times New Roman" w:cs="Times New Roman"/>
          </w:rPr>
          <w:t xml:space="preserve">A. </w:t>
        </w:r>
      </w:ins>
      <w:r w:rsidRPr="00A46033">
        <w:rPr>
          <w:rFonts w:ascii="Times New Roman" w:hAnsi="Times New Roman" w:cs="Times New Roman"/>
        </w:rPr>
        <w:t xml:space="preserve">L., </w:t>
      </w:r>
      <w:ins w:id="793" w:author="Emma Fuller" w:date="2014-05-29T15:21:00Z">
        <w:r w:rsidR="00E2674C" w:rsidRPr="00A46033">
          <w:rPr>
            <w:rFonts w:ascii="Times New Roman" w:hAnsi="Times New Roman" w:cs="Times New Roman"/>
          </w:rPr>
          <w:t xml:space="preserve">P. </w:t>
        </w:r>
      </w:ins>
      <w:r w:rsidRPr="00A46033">
        <w:rPr>
          <w:rFonts w:ascii="Times New Roman" w:hAnsi="Times New Roman" w:cs="Times New Roman"/>
        </w:rPr>
        <w:t>J. Low, J</w:t>
      </w:r>
      <w:ins w:id="794"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R. Ellis, and J</w:t>
      </w:r>
      <w:ins w:id="795"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5EF3EBDB" w:rsidR="00776AAB" w:rsidRPr="00A46033" w:rsidRDefault="00E2674C" w:rsidP="00F240E3">
      <w:pPr>
        <w:rPr>
          <w:ins w:id="796" w:author="Emma Fuller" w:date="2014-05-29T11:24:00Z"/>
          <w:rFonts w:ascii="Times New Roman" w:hAnsi="Times New Roman" w:cs="Times New Roman"/>
        </w:rPr>
      </w:pPr>
      <w:ins w:id="797" w:author="Emma Fuller" w:date="2014-05-29T11:24:00Z">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A46033">
          <w:rPr>
            <w:rFonts w:ascii="Times New Roman" w:hAnsi="Times New Roman" w:cs="Times New Roman"/>
            <w:i/>
            <w:iCs/>
          </w:rPr>
          <w:t>293</w:t>
        </w:r>
      </w:ins>
      <w:ins w:id="798" w:author="Emma Fuller" w:date="2014-05-29T15:21:00Z">
        <w:r w:rsidRPr="00A46033">
          <w:rPr>
            <w:rFonts w:ascii="Times New Roman" w:hAnsi="Times New Roman" w:cs="Times New Roman"/>
            <w:i/>
            <w:iCs/>
          </w:rPr>
          <w:t>:</w:t>
        </w:r>
      </w:ins>
      <w:ins w:id="799" w:author="Emma Fuller" w:date="2014-05-29T11:24:00Z">
        <w:r w:rsidR="00776AAB" w:rsidRPr="00A46033">
          <w:rPr>
            <w:rFonts w:ascii="Times New Roman" w:hAnsi="Times New Roman" w:cs="Times New Roman"/>
          </w:rPr>
          <w:t xml:space="preserve"> 2207-2208.</w:t>
        </w:r>
      </w:ins>
    </w:p>
    <w:p w14:paraId="664C477D" w14:textId="564E726B" w:rsidR="00F240E3" w:rsidRPr="00A46033" w:rsidRDefault="00F240E3" w:rsidP="00F240E3">
      <w:pPr>
        <w:rPr>
          <w:ins w:id="800" w:author="Emma Fuller" w:date="2014-05-29T14:29:00Z"/>
          <w:rFonts w:ascii="Times New Roman" w:hAnsi="Times New Roman" w:cs="Times New Roman"/>
        </w:rPr>
      </w:pPr>
      <w:r w:rsidRPr="00A46033">
        <w:rPr>
          <w:rFonts w:ascii="Times New Roman" w:hAnsi="Times New Roman" w:cs="Times New Roman"/>
        </w:rPr>
        <w:t xml:space="preserve">Pinsky, </w:t>
      </w:r>
      <w:ins w:id="801" w:author="Emma Fuller" w:date="2014-05-29T15:20:00Z">
        <w:r w:rsidR="00E2674C" w:rsidRPr="00A46033">
          <w:rPr>
            <w:rFonts w:ascii="Times New Roman" w:hAnsi="Times New Roman" w:cs="Times New Roman"/>
          </w:rPr>
          <w:t>M</w:t>
        </w:r>
      </w:ins>
      <w:r w:rsidRPr="00A46033">
        <w:rPr>
          <w:rFonts w:ascii="Times New Roman" w:hAnsi="Times New Roman" w:cs="Times New Roman"/>
        </w:rPr>
        <w:t>. 2011. Dispersal, Fishing, and the Conservation of Marine Species. Stanford University: Stanford University.</w:t>
      </w:r>
    </w:p>
    <w:p w14:paraId="421E134D" w14:textId="56B1F363" w:rsidR="00F94996" w:rsidRPr="00A46033" w:rsidRDefault="001E3D67" w:rsidP="00F240E3">
      <w:pPr>
        <w:rPr>
          <w:rFonts w:ascii="Times New Roman" w:hAnsi="Times New Roman" w:cs="Times New Roman"/>
        </w:rPr>
      </w:pPr>
      <w:ins w:id="802" w:author="Emma Fuller" w:date="2014-05-29T14:30:00Z">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ins>
      <w:ins w:id="803" w:author="Emma Fuller" w:date="2014-05-29T15:20:00Z">
        <w:r w:rsidR="00E2674C" w:rsidRPr="00A46033">
          <w:rPr>
            <w:rFonts w:ascii="Times New Roman" w:hAnsi="Times New Roman" w:cs="Times New Roman"/>
            <w:i/>
            <w:iCs/>
          </w:rPr>
          <w:t xml:space="preserve"> 115: 883-891.</w:t>
        </w:r>
      </w:ins>
    </w:p>
    <w:p w14:paraId="175F7E26" w14:textId="486436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M. L., </w:t>
      </w:r>
      <w:ins w:id="804" w:author="Emma Fuller" w:date="2014-05-29T15:19:00Z">
        <w:r w:rsidR="001E3D67" w:rsidRPr="00A46033">
          <w:rPr>
            <w:rFonts w:ascii="Times New Roman" w:hAnsi="Times New Roman" w:cs="Times New Roman"/>
          </w:rPr>
          <w:t xml:space="preserve">B. </w:t>
        </w:r>
      </w:ins>
      <w:r w:rsidRPr="00A46033">
        <w:rPr>
          <w:rFonts w:ascii="Times New Roman" w:hAnsi="Times New Roman" w:cs="Times New Roman"/>
        </w:rPr>
        <w:t>Worm,</w:t>
      </w:r>
      <w:ins w:id="805" w:author="Emma Fuller" w:date="2014-05-29T15:19:00Z">
        <w:r w:rsidR="001E3D67" w:rsidRPr="00A46033">
          <w:rPr>
            <w:rFonts w:ascii="Times New Roman" w:hAnsi="Times New Roman" w:cs="Times New Roman"/>
          </w:rPr>
          <w:t xml:space="preserve"> M. J.</w:t>
        </w:r>
      </w:ins>
      <w:r w:rsidRPr="00A46033">
        <w:rPr>
          <w:rFonts w:ascii="Times New Roman" w:hAnsi="Times New Roman" w:cs="Times New Roman"/>
        </w:rPr>
        <w:t xml:space="preserve"> Fogarty, </w:t>
      </w:r>
      <w:ins w:id="806" w:author="Emma Fuller" w:date="2014-05-29T15:19:00Z">
        <w:r w:rsidR="001E3D67" w:rsidRPr="00A46033">
          <w:rPr>
            <w:rFonts w:ascii="Times New Roman" w:hAnsi="Times New Roman" w:cs="Times New Roman"/>
          </w:rPr>
          <w:t xml:space="preserve">J. L. </w:t>
        </w:r>
      </w:ins>
      <w:r w:rsidRPr="00A46033">
        <w:rPr>
          <w:rFonts w:ascii="Times New Roman" w:hAnsi="Times New Roman" w:cs="Times New Roman"/>
        </w:rPr>
        <w:t xml:space="preserve">Sarmiento, </w:t>
      </w:r>
      <w:ins w:id="807" w:author="Emma Fuller" w:date="2014-05-29T15:19:00Z">
        <w:r w:rsidR="001E3D67" w:rsidRPr="00A46033">
          <w:rPr>
            <w:rFonts w:ascii="Times New Roman" w:hAnsi="Times New Roman" w:cs="Times New Roman"/>
          </w:rPr>
          <w:t>and</w:t>
        </w:r>
      </w:ins>
      <w:r w:rsidRPr="00A46033">
        <w:rPr>
          <w:rFonts w:ascii="Times New Roman" w:hAnsi="Times New Roman" w:cs="Times New Roman"/>
        </w:rPr>
        <w:t xml:space="preserve"> </w:t>
      </w:r>
      <w:ins w:id="808" w:author="Emma Fuller" w:date="2014-05-29T15:19:00Z">
        <w:r w:rsidR="001E3D67" w:rsidRPr="00A46033">
          <w:rPr>
            <w:rFonts w:ascii="Times New Roman" w:hAnsi="Times New Roman" w:cs="Times New Roman"/>
          </w:rPr>
          <w:t xml:space="preserve">S. A. </w:t>
        </w:r>
      </w:ins>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Science 341</w:t>
      </w:r>
      <w:ins w:id="809" w:author="Emma Fuller" w:date="2014-05-29T15:19:00Z">
        <w:r w:rsidR="001E3D67" w:rsidRPr="00A46033">
          <w:rPr>
            <w:rFonts w:ascii="Times New Roman" w:hAnsi="Times New Roman" w:cs="Times New Roman"/>
          </w:rPr>
          <w:t>:</w:t>
        </w:r>
      </w:ins>
      <w:r w:rsidRPr="00A46033">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ins w:id="810" w:author="Emma Fuller" w:date="2014-05-29T15:17:00Z">
        <w:r w:rsidR="001E3D67" w:rsidRPr="00A46033">
          <w:rPr>
            <w:rFonts w:ascii="Times New Roman" w:hAnsi="Times New Roman" w:cs="Times New Roman"/>
          </w:rPr>
          <w:t>B.</w:t>
        </w:r>
      </w:ins>
      <w:r w:rsidRPr="00A46033">
        <w:rPr>
          <w:rFonts w:ascii="Times New Roman" w:hAnsi="Times New Roman" w:cs="Times New Roman"/>
        </w:rPr>
        <w:t xml:space="preserve">, </w:t>
      </w:r>
      <w:ins w:id="811" w:author="Emma Fuller" w:date="2014-05-29T15:17:00Z">
        <w:r w:rsidR="001E3D67" w:rsidRPr="00A46033">
          <w:rPr>
            <w:rFonts w:ascii="Times New Roman" w:hAnsi="Times New Roman" w:cs="Times New Roman"/>
          </w:rPr>
          <w:t>J.</w:t>
        </w:r>
      </w:ins>
      <w:r w:rsidRPr="00A46033">
        <w:rPr>
          <w:rFonts w:ascii="Times New Roman" w:hAnsi="Times New Roman" w:cs="Times New Roman"/>
        </w:rPr>
        <w:t xml:space="preserve"> Fromentin, </w:t>
      </w:r>
      <w:ins w:id="812" w:author="Emma Fuller" w:date="2014-05-29T15:18:00Z">
        <w:r w:rsidR="001E3D67" w:rsidRPr="00A46033">
          <w:rPr>
            <w:rFonts w:ascii="Times New Roman" w:hAnsi="Times New Roman" w:cs="Times New Roman"/>
          </w:rPr>
          <w:t xml:space="preserve">P. </w:t>
        </w:r>
      </w:ins>
      <w:r w:rsidRPr="00A46033">
        <w:rPr>
          <w:rFonts w:ascii="Times New Roman" w:hAnsi="Times New Roman" w:cs="Times New Roman"/>
        </w:rPr>
        <w:t xml:space="preserve">Cury, </w:t>
      </w:r>
      <w:ins w:id="813" w:author="Emma Fuller" w:date="2014-05-29T15:18:00Z">
        <w:r w:rsidR="001E3D67" w:rsidRPr="00A46033">
          <w:rPr>
            <w:rFonts w:ascii="Times New Roman" w:hAnsi="Times New Roman" w:cs="Times New Roman"/>
          </w:rPr>
          <w:t xml:space="preserve">K. </w:t>
        </w:r>
      </w:ins>
      <w:r w:rsidRPr="00A46033">
        <w:rPr>
          <w:rFonts w:ascii="Times New Roman" w:hAnsi="Times New Roman" w:cs="Times New Roman"/>
        </w:rPr>
        <w:t xml:space="preserve">F. Drinkwater, </w:t>
      </w:r>
      <w:ins w:id="814" w:author="Emma Fuller" w:date="2014-05-29T15:18:00Z">
        <w:r w:rsidR="001E3D67" w:rsidRPr="00A46033">
          <w:rPr>
            <w:rFonts w:ascii="Times New Roman" w:hAnsi="Times New Roman" w:cs="Times New Roman"/>
          </w:rPr>
          <w:t xml:space="preserve">S. </w:t>
        </w:r>
      </w:ins>
      <w:r w:rsidRPr="00A46033">
        <w:rPr>
          <w:rFonts w:ascii="Times New Roman" w:hAnsi="Times New Roman" w:cs="Times New Roman"/>
        </w:rPr>
        <w:t xml:space="preserve">Jennings, R. </w:t>
      </w:r>
      <w:ins w:id="815" w:author="Emma Fuller" w:date="2014-05-29T15:18:00Z">
        <w:r w:rsidR="001E3D67" w:rsidRPr="00A46033">
          <w:rPr>
            <w:rFonts w:ascii="Times New Roman" w:hAnsi="Times New Roman" w:cs="Times New Roman"/>
          </w:rPr>
          <w:t xml:space="preserve">I. </w:t>
        </w:r>
      </w:ins>
      <w:r w:rsidRPr="00A46033">
        <w:rPr>
          <w:rFonts w:ascii="Times New Roman" w:hAnsi="Times New Roman" w:cs="Times New Roman"/>
        </w:rPr>
        <w:t xml:space="preserve">Perry, and </w:t>
      </w:r>
      <w:ins w:id="816" w:author="Emma Fuller" w:date="2014-05-29T15:18:00Z">
        <w:r w:rsidR="001E3D67" w:rsidRPr="00A46033">
          <w:rPr>
            <w:rFonts w:ascii="Times New Roman" w:hAnsi="Times New Roman" w:cs="Times New Roman"/>
          </w:rPr>
          <w:t xml:space="preserve">S. </w:t>
        </w:r>
      </w:ins>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26C838CC" w:rsidR="00F02DD2" w:rsidRPr="00A46033" w:rsidRDefault="00F02DD2" w:rsidP="00280355">
      <w:pPr>
        <w:rPr>
          <w:ins w:id="817" w:author="M P" w:date="2014-05-22T15:13:00Z"/>
          <w:rFonts w:ascii="Times New Roman" w:hAnsi="Times New Roman" w:cs="Times New Roman"/>
        </w:rPr>
      </w:pPr>
      <w:ins w:id="818" w:author="M P" w:date="2014-05-22T15:13:00Z">
        <w:r w:rsidRPr="00A46033">
          <w:rPr>
            <w:rFonts w:ascii="Times New Roman" w:hAnsi="Times New Roman" w:cs="Times New Roman"/>
          </w:rPr>
          <w:t>Schindler, D.E., et al. 2010. Population diversity and the portfolio effect in an exploited species. Nature 465</w:t>
        </w:r>
      </w:ins>
      <w:ins w:id="819" w:author="M P" w:date="2014-05-22T15:14:00Z">
        <w:r w:rsidRPr="00A46033">
          <w:rPr>
            <w:rFonts w:ascii="Times New Roman" w:hAnsi="Times New Roman" w:cs="Times New Roman"/>
          </w:rPr>
          <w:t>:</w:t>
        </w:r>
      </w:ins>
      <w:ins w:id="820" w:author="M P" w:date="2014-05-22T15:13:00Z">
        <w:r w:rsidRPr="00A46033">
          <w:rPr>
            <w:rFonts w:ascii="Times New Roman" w:hAnsi="Times New Roman" w:cs="Times New Roman"/>
          </w:rPr>
          <w:t xml:space="preserve"> 609–12.</w:t>
        </w:r>
      </w:ins>
    </w:p>
    <w:p w14:paraId="119B4F2E" w14:textId="5C5DBAD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Sala, O. E. E., et al. 2000. Global </w:t>
      </w:r>
      <w:ins w:id="821" w:author="Emma Fuller" w:date="2014-05-29T15:15:00Z">
        <w:r w:rsidR="00DD16B2" w:rsidRPr="00A46033">
          <w:rPr>
            <w:rFonts w:ascii="Times New Roman" w:hAnsi="Times New Roman" w:cs="Times New Roman"/>
          </w:rPr>
          <w:t>biodiversity s</w:t>
        </w:r>
      </w:ins>
      <w:r w:rsidRPr="00A46033">
        <w:rPr>
          <w:rFonts w:ascii="Times New Roman" w:hAnsi="Times New Roman" w:cs="Times New Roman"/>
        </w:rPr>
        <w:t xml:space="preserve">cenarios for the </w:t>
      </w:r>
      <w:ins w:id="822" w:author="Emma Fuller" w:date="2014-05-29T15:16:00Z">
        <w:r w:rsidR="00DD16B2" w:rsidRPr="00A46033">
          <w:rPr>
            <w:rFonts w:ascii="Times New Roman" w:hAnsi="Times New Roman" w:cs="Times New Roman"/>
          </w:rPr>
          <w:t xml:space="preserve">year </w:t>
        </w:r>
      </w:ins>
      <w:r w:rsidRPr="00A46033">
        <w:rPr>
          <w:rFonts w:ascii="Times New Roman" w:hAnsi="Times New Roman" w:cs="Times New Roman"/>
        </w:rPr>
        <w:t>2100. Science 287: 1770–1774</w:t>
      </w:r>
      <w:ins w:id="823" w:author="Emma Fuller" w:date="2014-05-29T15:14:00Z">
        <w:r w:rsidR="00DD16B2" w:rsidRPr="00A46033">
          <w:rPr>
            <w:rFonts w:ascii="Times New Roman" w:hAnsi="Times New Roman" w:cs="Times New Roman"/>
          </w:rPr>
          <w:t>.</w:t>
        </w:r>
      </w:ins>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ins w:id="824" w:author="Emma Fuller" w:date="2014-05-29T15:12:00Z">
        <w:r w:rsidR="00DD16B2" w:rsidRPr="00A46033">
          <w:rPr>
            <w:rFonts w:ascii="Times New Roman" w:hAnsi="Times New Roman" w:cs="Times New Roman"/>
          </w:rPr>
          <w:t xml:space="preserve">C. </w:t>
        </w:r>
      </w:ins>
      <w:r w:rsidRPr="00A46033">
        <w:rPr>
          <w:rFonts w:ascii="Times New Roman" w:hAnsi="Times New Roman" w:cs="Times New Roman"/>
        </w:rPr>
        <w:t>H</w:t>
      </w:r>
      <w:ins w:id="825"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w:t>
      </w:r>
      <w:ins w:id="826" w:author="Emma Fuller" w:date="2014-05-29T15:12:00Z">
        <w:r w:rsidR="00DD16B2" w:rsidRPr="00A46033">
          <w:rPr>
            <w:rFonts w:ascii="Times New Roman" w:hAnsi="Times New Roman" w:cs="Times New Roman"/>
          </w:rPr>
          <w:t xml:space="preserve">S. </w:t>
        </w:r>
      </w:ins>
      <w:r w:rsidRPr="00A46033">
        <w:rPr>
          <w:rFonts w:ascii="Times New Roman" w:hAnsi="Times New Roman" w:cs="Times New Roman"/>
        </w:rPr>
        <w:t>H</w:t>
      </w:r>
      <w:ins w:id="827"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Schneider, J</w:t>
      </w:r>
      <w:ins w:id="828" w:author="Emma Fuller" w:date="2014-05-29T15:12:00Z">
        <w:r w:rsidR="00DD16B2" w:rsidRPr="00A46033">
          <w:rPr>
            <w:rFonts w:ascii="Times New Roman" w:hAnsi="Times New Roman" w:cs="Times New Roman"/>
          </w:rPr>
          <w:t xml:space="preserve">. </w:t>
        </w:r>
      </w:ins>
      <w:r w:rsidRPr="00A46033">
        <w:rPr>
          <w:rFonts w:ascii="Times New Roman" w:hAnsi="Times New Roman" w:cs="Times New Roman"/>
        </w:rPr>
        <w:t>P</w:t>
      </w:r>
      <w:ins w:id="829"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Fay, and S</w:t>
      </w:r>
      <w:ins w:id="830"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R</w:t>
      </w:r>
      <w:ins w:id="831"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Loarie. </w:t>
      </w:r>
      <w:ins w:id="832" w:author="Emma Fuller" w:date="2014-05-29T15:12:00Z">
        <w:r w:rsidR="00DD16B2" w:rsidRPr="00A46033">
          <w:rPr>
            <w:rFonts w:ascii="Times New Roman" w:hAnsi="Times New Roman" w:cs="Times New Roman"/>
          </w:rPr>
          <w:t xml:space="preserve">2008. </w:t>
        </w:r>
      </w:ins>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Conservation </w:t>
      </w:r>
      <w:ins w:id="833" w:author="Emma Fuller" w:date="2014-05-29T15:13:00Z">
        <w:r w:rsidR="00DD16B2" w:rsidRPr="00A46033">
          <w:rPr>
            <w:rFonts w:ascii="Times New Roman" w:hAnsi="Times New Roman" w:cs="Times New Roman"/>
            <w:iCs/>
          </w:rPr>
          <w:t xml:space="preserve">Biology </w:t>
        </w:r>
      </w:ins>
      <w:r w:rsidRPr="00A46033">
        <w:rPr>
          <w:rFonts w:ascii="Times New Roman" w:hAnsi="Times New Roman" w:cs="Times New Roman"/>
        </w:rPr>
        <w:t>22</w:t>
      </w:r>
      <w:ins w:id="834" w:author="Emma Fuller" w:date="2014-05-29T15:13:00Z">
        <w:r w:rsidR="00DD16B2" w:rsidRPr="00A46033">
          <w:rPr>
            <w:rFonts w:ascii="Times New Roman" w:hAnsi="Times New Roman" w:cs="Times New Roman"/>
          </w:rPr>
          <w:t>:</w:t>
        </w:r>
      </w:ins>
      <w:ins w:id="835" w:author="Emma Fuller" w:date="2014-05-29T15:14:00Z">
        <w:r w:rsidR="00DD16B2" w:rsidRPr="00A46033">
          <w:rPr>
            <w:rFonts w:ascii="Times New Roman" w:hAnsi="Times New Roman" w:cs="Times New Roman"/>
          </w:rPr>
          <w:t xml:space="preserve"> 140-150.</w:t>
        </w:r>
      </w:ins>
    </w:p>
    <w:p w14:paraId="48EEEC20" w14:textId="4769064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ins w:id="836" w:author="Emma Fuller" w:date="2014-05-29T15:11:00Z">
        <w:r w:rsidR="00DD16B2" w:rsidRPr="00A46033">
          <w:rPr>
            <w:rFonts w:ascii="Times New Roman" w:hAnsi="Times New Roman" w:cs="Times New Roman"/>
          </w:rPr>
          <w:t>and M.</w:t>
        </w:r>
      </w:ins>
      <w:r w:rsidRPr="00A46033">
        <w:rPr>
          <w:rFonts w:ascii="Times New Roman" w:hAnsi="Times New Roman" w:cs="Times New Roman"/>
        </w:rPr>
        <w:t xml:space="preserve"> Mangel</w:t>
      </w:r>
      <w:ins w:id="837" w:author="Emma Fuller" w:date="2014-05-29T15:11:00Z">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ins>
      <w:r w:rsidRPr="00A46033">
        <w:rPr>
          <w:rFonts w:ascii="Times New Roman" w:hAnsi="Times New Roman" w:cs="Times New Roman"/>
        </w:rPr>
        <w:t>2011</w:t>
      </w:r>
      <w:ins w:id="838" w:author="Emma Fuller" w:date="2014-05-29T15:11:00Z">
        <w:r w:rsidR="00DD16B2" w:rsidRPr="00A46033">
          <w:rPr>
            <w:rFonts w:ascii="Times New Roman" w:hAnsi="Times New Roman" w:cs="Times New Roman"/>
          </w:rPr>
          <w:t>.</w:t>
        </w:r>
      </w:ins>
      <w:r w:rsidRPr="00A46033">
        <w:rPr>
          <w:rFonts w:ascii="Times New Roman" w:hAnsi="Times New Roman" w:cs="Times New Roman"/>
        </w:rPr>
        <w:t xml:space="preserve"> Fluctuations of fish populations and the magnifying effects of fishing. Proc</w:t>
      </w:r>
      <w:ins w:id="839" w:author="Emma Fuller" w:date="2014-05-29T15:11:00Z">
        <w:r w:rsidR="00DD16B2" w:rsidRPr="00A46033">
          <w:rPr>
            <w:rFonts w:ascii="Times New Roman" w:hAnsi="Times New Roman" w:cs="Times New Roman"/>
          </w:rPr>
          <w:t>eedings</w:t>
        </w:r>
      </w:ins>
      <w:r w:rsidRPr="00A46033">
        <w:rPr>
          <w:rFonts w:ascii="Times New Roman" w:hAnsi="Times New Roman" w:cs="Times New Roman"/>
        </w:rPr>
        <w:t xml:space="preserve"> Nat</w:t>
      </w:r>
      <w:ins w:id="840" w:author="Emma Fuller" w:date="2014-05-29T15:11:00Z">
        <w:r w:rsidR="00DD16B2" w:rsidRPr="00A46033">
          <w:rPr>
            <w:rFonts w:ascii="Times New Roman" w:hAnsi="Times New Roman" w:cs="Times New Roman"/>
          </w:rPr>
          <w:t>iona</w:t>
        </w:r>
      </w:ins>
      <w:r w:rsidRPr="00A46033">
        <w:rPr>
          <w:rFonts w:ascii="Times New Roman" w:hAnsi="Times New Roman" w:cs="Times New Roman"/>
        </w:rPr>
        <w:t>l Acad</w:t>
      </w:r>
      <w:ins w:id="841" w:author="Emma Fuller" w:date="2014-05-29T15:11:00Z">
        <w:r w:rsidR="00DD16B2" w:rsidRPr="00A46033">
          <w:rPr>
            <w:rFonts w:ascii="Times New Roman" w:hAnsi="Times New Roman" w:cs="Times New Roman"/>
          </w:rPr>
          <w:t>emy</w:t>
        </w:r>
      </w:ins>
      <w:r w:rsidRPr="00A46033">
        <w:rPr>
          <w:rFonts w:ascii="Times New Roman" w:hAnsi="Times New Roman" w:cs="Times New Roman"/>
        </w:rPr>
        <w:t xml:space="preserve"> Sci</w:t>
      </w:r>
      <w:ins w:id="842" w:author="Emma Fuller" w:date="2014-05-29T15:11:00Z">
        <w:r w:rsidR="00DD16B2" w:rsidRPr="00A46033">
          <w:rPr>
            <w:rFonts w:ascii="Times New Roman" w:hAnsi="Times New Roman" w:cs="Times New Roman"/>
          </w:rPr>
          <w:t>ences</w:t>
        </w:r>
      </w:ins>
      <w:r w:rsidRPr="00A46033">
        <w:rPr>
          <w:rFonts w:ascii="Times New Roman" w:hAnsi="Times New Roman" w:cs="Times New Roman"/>
        </w:rPr>
        <w:t xml:space="preserve"> U</w:t>
      </w:r>
      <w:ins w:id="843" w:author="Emma Fuller" w:date="2014-05-29T15:11:00Z">
        <w:r w:rsidR="00DD16B2" w:rsidRPr="00A46033">
          <w:rPr>
            <w:rFonts w:ascii="Times New Roman" w:hAnsi="Times New Roman" w:cs="Times New Roman"/>
          </w:rPr>
          <w:t>SA</w:t>
        </w:r>
      </w:ins>
      <w:r w:rsidRPr="00A46033">
        <w:rPr>
          <w:rFonts w:ascii="Times New Roman" w:hAnsi="Times New Roman" w:cs="Times New Roman"/>
        </w:rPr>
        <w:t xml:space="preserve"> 108: 7075–7080.</w:t>
      </w:r>
    </w:p>
    <w:p w14:paraId="10E556FA" w14:textId="2660134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ins w:id="844" w:author="Emma Fuller" w:date="2014-05-29T15:09:00Z">
        <w:r w:rsidR="00A21C64" w:rsidRPr="00A46033">
          <w:rPr>
            <w:rFonts w:ascii="Times New Roman" w:hAnsi="Times New Roman" w:cs="Times New Roman"/>
          </w:rPr>
          <w:t xml:space="preserve">C. </w:t>
        </w:r>
      </w:ins>
      <w:r w:rsidRPr="00A46033">
        <w:rPr>
          <w:rFonts w:ascii="Times New Roman" w:hAnsi="Times New Roman" w:cs="Times New Roman"/>
        </w:rPr>
        <w:t>D</w:t>
      </w:r>
      <w:ins w:id="845" w:author="Emma Fuller" w:date="2014-05-29T15:10:00Z">
        <w:r w:rsidR="00DD16B2" w:rsidRPr="00A46033">
          <w:rPr>
            <w:rFonts w:ascii="Times New Roman" w:hAnsi="Times New Roman" w:cs="Times New Roman"/>
          </w:rPr>
          <w:t>.,</w:t>
        </w:r>
      </w:ins>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ins w:id="846" w:author="Emma Fuller" w:date="2014-05-29T15:10:00Z">
        <w:r w:rsidR="00DD16B2" w:rsidRPr="00A46033">
          <w:rPr>
            <w:rFonts w:ascii="Times New Roman" w:hAnsi="Times New Roman" w:cs="Times New Roman"/>
            <w:i/>
          </w:rPr>
          <w:t>eedings of the</w:t>
        </w:r>
      </w:ins>
      <w:r w:rsidRPr="00A46033">
        <w:rPr>
          <w:rFonts w:ascii="Times New Roman" w:hAnsi="Times New Roman" w:cs="Times New Roman"/>
          <w:i/>
        </w:rPr>
        <w:t xml:space="preserve"> Nat</w:t>
      </w:r>
      <w:ins w:id="847" w:author="Emma Fuller" w:date="2014-05-29T15:10:00Z">
        <w:r w:rsidR="00DD16B2" w:rsidRPr="00A46033">
          <w:rPr>
            <w:rFonts w:ascii="Times New Roman" w:hAnsi="Times New Roman" w:cs="Times New Roman"/>
            <w:i/>
          </w:rPr>
          <w:t>iona</w:t>
        </w:r>
      </w:ins>
      <w:r w:rsidRPr="00A46033">
        <w:rPr>
          <w:rFonts w:ascii="Times New Roman" w:hAnsi="Times New Roman" w:cs="Times New Roman"/>
          <w:i/>
        </w:rPr>
        <w:t>l Acad</w:t>
      </w:r>
      <w:ins w:id="848" w:author="Emma Fuller" w:date="2014-05-29T15:10:00Z">
        <w:r w:rsidR="00DD16B2" w:rsidRPr="00A46033">
          <w:rPr>
            <w:rFonts w:ascii="Times New Roman" w:hAnsi="Times New Roman" w:cs="Times New Roman"/>
            <w:i/>
          </w:rPr>
          <w:t>emy of</w:t>
        </w:r>
      </w:ins>
      <w:r w:rsidRPr="00A46033">
        <w:rPr>
          <w:rFonts w:ascii="Times New Roman" w:hAnsi="Times New Roman" w:cs="Times New Roman"/>
          <w:i/>
        </w:rPr>
        <w:t xml:space="preserve"> Sci</w:t>
      </w:r>
      <w:ins w:id="849" w:author="Emma Fuller" w:date="2014-05-29T15:10:00Z">
        <w:r w:rsidR="00DD16B2" w:rsidRPr="00A46033">
          <w:rPr>
            <w:rFonts w:ascii="Times New Roman" w:hAnsi="Times New Roman" w:cs="Times New Roman"/>
            <w:i/>
          </w:rPr>
          <w:t>ences USA</w:t>
        </w:r>
      </w:ins>
      <w:r w:rsidRPr="00A46033">
        <w:rPr>
          <w:rFonts w:ascii="Times New Roman" w:hAnsi="Times New Roman" w:cs="Times New Roman"/>
        </w:rPr>
        <w:t xml:space="preserve"> 109: 14063–8.</w:t>
      </w:r>
    </w:p>
    <w:p w14:paraId="49467602" w14:textId="74B24763"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A46033">
        <w:rPr>
          <w:rFonts w:ascii="Times New Roman" w:eastAsia="Times New Roman" w:hAnsi="Times New Roman" w:cs="Times New Roman"/>
          <w:i/>
          <w:iCs/>
        </w:rPr>
        <w:t>et al.</w:t>
      </w:r>
      <w:r w:rsidRPr="00A46033">
        <w:rPr>
          <w:rFonts w:ascii="Times New Roman" w:eastAsia="Times New Roman" w:hAnsi="Times New Roman" w:cs="Times New Roman"/>
        </w:rPr>
        <w:t xml:space="preserve"> (2013). One size does not fit all: the emerging frontier in large-scale marine conservation. </w:t>
      </w:r>
      <w:r w:rsidRPr="00A46033">
        <w:rPr>
          <w:rFonts w:ascii="Times New Roman" w:eastAsia="Times New Roman" w:hAnsi="Times New Roman" w:cs="Times New Roman"/>
          <w:i/>
          <w:iCs/>
        </w:rPr>
        <w:t>Mar</w:t>
      </w:r>
      <w:ins w:id="850" w:author="Emma Fuller" w:date="2014-05-29T15:08:00Z">
        <w:r w:rsidR="00A21C64" w:rsidRPr="00A46033">
          <w:rPr>
            <w:rFonts w:ascii="Times New Roman" w:eastAsia="Times New Roman" w:hAnsi="Times New Roman" w:cs="Times New Roman"/>
            <w:i/>
            <w:iCs/>
          </w:rPr>
          <w:t>ine</w:t>
        </w:r>
      </w:ins>
      <w:r w:rsidRPr="00A46033">
        <w:rPr>
          <w:rFonts w:ascii="Times New Roman" w:eastAsia="Times New Roman" w:hAnsi="Times New Roman" w:cs="Times New Roman"/>
          <w:i/>
          <w:iCs/>
        </w:rPr>
        <w:t xml:space="preserve"> Pollut</w:t>
      </w:r>
      <w:ins w:id="851" w:author="Emma Fuller" w:date="2014-05-29T15:08:00Z">
        <w:r w:rsidR="00A21C64" w:rsidRPr="00A46033">
          <w:rPr>
            <w:rFonts w:ascii="Times New Roman" w:eastAsia="Times New Roman" w:hAnsi="Times New Roman" w:cs="Times New Roman"/>
            <w:i/>
            <w:iCs/>
          </w:rPr>
          <w:t>ion</w:t>
        </w:r>
      </w:ins>
      <w:r w:rsidRPr="00A46033">
        <w:rPr>
          <w:rFonts w:ascii="Times New Roman" w:eastAsia="Times New Roman" w:hAnsi="Times New Roman" w:cs="Times New Roman"/>
          <w:i/>
          <w:iCs/>
        </w:rPr>
        <w:t xml:space="preserve"> Bull</w:t>
      </w:r>
      <w:ins w:id="852" w:author="Emma Fuller" w:date="2014-05-29T15:08:00Z">
        <w:r w:rsidR="00A21C64" w:rsidRPr="00A46033">
          <w:rPr>
            <w:rFonts w:ascii="Times New Roman" w:eastAsia="Times New Roman" w:hAnsi="Times New Roman" w:cs="Times New Roman"/>
            <w:i/>
            <w:iCs/>
          </w:rPr>
          <w:t>etin</w:t>
        </w:r>
      </w:ins>
      <w:r w:rsidRPr="00A46033">
        <w:rPr>
          <w:rFonts w:ascii="Times New Roman" w:eastAsia="Times New Roman" w:hAnsi="Times New Roman" w:cs="Times New Roman"/>
        </w:rPr>
        <w:t xml:space="preserve"> 77</w:t>
      </w:r>
      <w:ins w:id="853" w:author="Emma Fuller" w:date="2014-05-29T15:08:00Z">
        <w:r w:rsidR="00A21C64"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7–10.</w:t>
      </w:r>
    </w:p>
    <w:p w14:paraId="2F2A059E" w14:textId="77777777" w:rsidR="00F240E3" w:rsidRPr="00A46033" w:rsidRDefault="00F240E3" w:rsidP="00F240E3">
      <w:pPr>
        <w:spacing w:after="0"/>
        <w:rPr>
          <w:rFonts w:ascii="Times New Roman" w:hAnsi="Times New Roman" w:cs="Times New Roman"/>
        </w:rPr>
      </w:pPr>
    </w:p>
    <w:p w14:paraId="7A263E89" w14:textId="1B57D0FC" w:rsidR="00F240E3" w:rsidRPr="00A46033" w:rsidRDefault="00F240E3" w:rsidP="00F240E3">
      <w:pPr>
        <w:rPr>
          <w:rFonts w:ascii="Times New Roman" w:hAnsi="Times New Roman" w:cs="Times New Roman"/>
        </w:rPr>
      </w:pPr>
      <w:r w:rsidRPr="00A46033">
        <w:rPr>
          <w:rFonts w:ascii="Times New Roman" w:hAnsi="Times New Roman" w:cs="Times New Roman"/>
        </w:rPr>
        <w:t>Travis, J. M. J.</w:t>
      </w:r>
      <w:ins w:id="854" w:author="Emma Fuller" w:date="2014-05-29T15:06:00Z">
        <w:r w:rsidR="00A21C64" w:rsidRPr="00A46033">
          <w:rPr>
            <w:rFonts w:ascii="Times New Roman" w:hAnsi="Times New Roman" w:cs="Times New Roman"/>
          </w:rPr>
          <w:t>.</w:t>
        </w:r>
      </w:ins>
      <w:r w:rsidRPr="00A46033">
        <w:rPr>
          <w:rFonts w:ascii="Times New Roman" w:hAnsi="Times New Roman" w:cs="Times New Roman"/>
        </w:rPr>
        <w:t xml:space="preserve"> 2003. Climate change and habitat destruction: a deadly anthropogenic cocktail. Proceedings of the Royal Society B: Biological Sciences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ins w:id="855"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R</w:t>
      </w:r>
      <w:ins w:id="856"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W</w:t>
      </w:r>
      <w:ins w:id="857"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and M</w:t>
      </w:r>
      <w:ins w:id="858"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A</w:t>
      </w:r>
      <w:ins w:id="859"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Lewis</w:t>
      </w:r>
      <w:ins w:id="860"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1997</w:t>
      </w:r>
      <w:ins w:id="861"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Integrodifference models for persistence in fragmented habitats. Bull</w:t>
      </w:r>
      <w:ins w:id="862" w:author="Emma Fuller" w:date="2014-05-29T15:04:00Z">
        <w:r w:rsidR="00A21C64" w:rsidRPr="00A46033">
          <w:rPr>
            <w:rFonts w:ascii="Times New Roman" w:hAnsi="Times New Roman" w:cs="Times New Roman"/>
          </w:rPr>
          <w:t>etin of</w:t>
        </w:r>
      </w:ins>
      <w:r w:rsidRPr="00A46033">
        <w:rPr>
          <w:rFonts w:ascii="Times New Roman" w:hAnsi="Times New Roman" w:cs="Times New Roman"/>
        </w:rPr>
        <w:t xml:space="preserve"> Math</w:t>
      </w:r>
      <w:ins w:id="863" w:author="Emma Fuller" w:date="2014-05-29T15:04:00Z">
        <w:r w:rsidR="00A21C64" w:rsidRPr="00A46033">
          <w:rPr>
            <w:rFonts w:ascii="Times New Roman" w:hAnsi="Times New Roman" w:cs="Times New Roman"/>
          </w:rPr>
          <w:t>ematical</w:t>
        </w:r>
      </w:ins>
      <w:r w:rsidRPr="00A46033">
        <w:rPr>
          <w:rFonts w:ascii="Times New Roman" w:hAnsi="Times New Roman" w:cs="Times New Roman"/>
        </w:rPr>
        <w:t xml:space="preserve"> Biol</w:t>
      </w:r>
      <w:ins w:id="864" w:author="Emma Fuller" w:date="2014-05-29T15:04:00Z">
        <w:r w:rsidR="00A21C64" w:rsidRPr="00A46033">
          <w:rPr>
            <w:rFonts w:ascii="Times New Roman" w:hAnsi="Times New Roman" w:cs="Times New Roman"/>
          </w:rPr>
          <w:t>ogy</w:t>
        </w:r>
      </w:ins>
      <w:r w:rsidRPr="00A46033">
        <w:rPr>
          <w:rFonts w:ascii="Times New Roman" w:hAnsi="Times New Roman" w:cs="Times New Roman"/>
        </w:rPr>
        <w:t xml:space="preserve"> 59: 107–137.</w:t>
      </w:r>
    </w:p>
    <w:p w14:paraId="4E825531" w14:textId="5CBD9238" w:rsidR="002353C1" w:rsidRPr="00A46033" w:rsidRDefault="002353C1" w:rsidP="00F240E3">
      <w:pPr>
        <w:rPr>
          <w:ins w:id="865" w:author="Emma Fuller" w:date="2014-05-29T13:06:00Z"/>
          <w:rFonts w:ascii="Times New Roman" w:hAnsi="Times New Roman" w:cs="Times New Roman"/>
        </w:rPr>
      </w:pPr>
      <w:ins w:id="866" w:author="Emma Fuller" w:date="2014-05-29T13:06:00Z">
        <w:r w:rsidRPr="00A46033">
          <w:rPr>
            <w:rFonts w:ascii="Times New Roman" w:hAnsi="Times New Roman" w:cs="Times New Roman"/>
          </w:rPr>
          <w:t xml:space="preserve">van Putten, I. E., </w:t>
        </w:r>
      </w:ins>
      <w:ins w:id="867" w:author="Emma Fuller" w:date="2014-05-29T15:03:00Z">
        <w:r w:rsidR="00A21C64" w:rsidRPr="00A46033">
          <w:rPr>
            <w:rFonts w:ascii="Times New Roman" w:hAnsi="Times New Roman" w:cs="Times New Roman"/>
          </w:rPr>
          <w:t xml:space="preserve">S. </w:t>
        </w:r>
      </w:ins>
      <w:ins w:id="868" w:author="Emma Fuller" w:date="2014-05-29T13:06:00Z">
        <w:r w:rsidRPr="00A46033">
          <w:rPr>
            <w:rFonts w:ascii="Times New Roman" w:hAnsi="Times New Roman" w:cs="Times New Roman"/>
          </w:rPr>
          <w:t>Kulmala,</w:t>
        </w:r>
      </w:ins>
      <w:ins w:id="869" w:author="Emma Fuller" w:date="2014-05-29T15:03:00Z">
        <w:r w:rsidR="00A21C64" w:rsidRPr="00A46033">
          <w:rPr>
            <w:rFonts w:ascii="Times New Roman" w:hAnsi="Times New Roman" w:cs="Times New Roman"/>
          </w:rPr>
          <w:t xml:space="preserve"> O.</w:t>
        </w:r>
      </w:ins>
      <w:ins w:id="870" w:author="Emma Fuller" w:date="2014-05-29T13:06:00Z">
        <w:r w:rsidRPr="00A46033">
          <w:rPr>
            <w:rFonts w:ascii="Times New Roman" w:hAnsi="Times New Roman" w:cs="Times New Roman"/>
          </w:rPr>
          <w:t xml:space="preserve"> Thébaud, </w:t>
        </w:r>
      </w:ins>
      <w:ins w:id="871" w:author="Emma Fuller" w:date="2014-05-29T15:03:00Z">
        <w:r w:rsidR="00A21C64" w:rsidRPr="00A46033">
          <w:rPr>
            <w:rFonts w:ascii="Times New Roman" w:hAnsi="Times New Roman" w:cs="Times New Roman"/>
          </w:rPr>
          <w:t xml:space="preserve">N. </w:t>
        </w:r>
      </w:ins>
      <w:ins w:id="872" w:author="Emma Fuller" w:date="2014-05-29T13:06:00Z">
        <w:r w:rsidRPr="00A46033">
          <w:rPr>
            <w:rFonts w:ascii="Times New Roman" w:hAnsi="Times New Roman" w:cs="Times New Roman"/>
          </w:rPr>
          <w:t xml:space="preserve">Dowling, </w:t>
        </w:r>
      </w:ins>
      <w:ins w:id="873" w:author="Emma Fuller" w:date="2014-05-29T15:03:00Z">
        <w:r w:rsidR="00A21C64" w:rsidRPr="00A46033">
          <w:rPr>
            <w:rFonts w:ascii="Times New Roman" w:hAnsi="Times New Roman" w:cs="Times New Roman"/>
          </w:rPr>
          <w:t xml:space="preserve">K. G. </w:t>
        </w:r>
      </w:ins>
      <w:ins w:id="874" w:author="Emma Fuller" w:date="2014-05-29T13:06:00Z">
        <w:r w:rsidRPr="00A46033">
          <w:rPr>
            <w:rFonts w:ascii="Times New Roman" w:hAnsi="Times New Roman" w:cs="Times New Roman"/>
          </w:rPr>
          <w:t xml:space="preserve">Hamon, </w:t>
        </w:r>
      </w:ins>
      <w:ins w:id="875" w:author="Emma Fuller" w:date="2014-05-29T15:04:00Z">
        <w:r w:rsidR="00A21C64" w:rsidRPr="00A46033">
          <w:rPr>
            <w:rFonts w:ascii="Times New Roman" w:hAnsi="Times New Roman" w:cs="Times New Roman"/>
          </w:rPr>
          <w:t xml:space="preserve">T. </w:t>
        </w:r>
      </w:ins>
      <w:ins w:id="876" w:author="Emma Fuller" w:date="2014-05-29T13:06:00Z">
        <w:r w:rsidRPr="00A46033">
          <w:rPr>
            <w:rFonts w:ascii="Times New Roman" w:hAnsi="Times New Roman" w:cs="Times New Roman"/>
          </w:rPr>
          <w:t>Hutton,</w:t>
        </w:r>
      </w:ins>
      <w:ins w:id="877" w:author="Emma Fuller" w:date="2014-05-29T15:04:00Z">
        <w:r w:rsidR="00A21C64" w:rsidRPr="00A46033">
          <w:rPr>
            <w:rFonts w:ascii="Times New Roman" w:hAnsi="Times New Roman" w:cs="Times New Roman"/>
          </w:rPr>
          <w:t xml:space="preserve"> and</w:t>
        </w:r>
      </w:ins>
      <w:ins w:id="878" w:author="Emma Fuller" w:date="2014-05-29T13:06:00Z">
        <w:r w:rsidRPr="00A46033">
          <w:rPr>
            <w:rFonts w:ascii="Times New Roman" w:hAnsi="Times New Roman" w:cs="Times New Roman"/>
          </w:rPr>
          <w:t xml:space="preserve"> </w:t>
        </w:r>
      </w:ins>
      <w:ins w:id="879" w:author="Emma Fuller" w:date="2014-05-29T15:04:00Z">
        <w:r w:rsidR="00A21C64" w:rsidRPr="00A46033">
          <w:rPr>
            <w:rFonts w:ascii="Times New Roman" w:hAnsi="Times New Roman" w:cs="Times New Roman"/>
          </w:rPr>
          <w:t xml:space="preserve">S. </w:t>
        </w:r>
      </w:ins>
      <w:ins w:id="880" w:author="Emma Fuller" w:date="2014-05-29T13:06:00Z">
        <w:r w:rsidR="00A21C64" w:rsidRPr="00A46033">
          <w:rPr>
            <w:rFonts w:ascii="Times New Roman" w:hAnsi="Times New Roman" w:cs="Times New Roman"/>
          </w:rPr>
          <w:t>Pascoe</w:t>
        </w:r>
      </w:ins>
      <w:ins w:id="881" w:author="Emma Fuller" w:date="2014-05-29T15:05:00Z">
        <w:r w:rsidR="00A21C64" w:rsidRPr="00A46033">
          <w:rPr>
            <w:rFonts w:ascii="Times New Roman" w:hAnsi="Times New Roman" w:cs="Times New Roman"/>
          </w:rPr>
          <w:t>.</w:t>
        </w:r>
      </w:ins>
      <w:ins w:id="882" w:author="Emma Fuller" w:date="2014-05-29T13:06:00Z">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13</w:t>
        </w:r>
        <w:r w:rsidR="00A21C64" w:rsidRPr="00A46033">
          <w:rPr>
            <w:rFonts w:ascii="Times New Roman" w:hAnsi="Times New Roman" w:cs="Times New Roman"/>
          </w:rPr>
          <w:t>:</w:t>
        </w:r>
        <w:r w:rsidRPr="00A46033">
          <w:rPr>
            <w:rFonts w:ascii="Times New Roman" w:hAnsi="Times New Roman" w:cs="Times New Roman"/>
          </w:rPr>
          <w:t xml:space="preserve"> 216-235.</w:t>
        </w:r>
      </w:ins>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ins w:id="883" w:author="Emma Fuller" w:date="2014-05-29T15:02:00Z">
        <w:r w:rsidR="00A21C64" w:rsidRPr="00A46033">
          <w:rPr>
            <w:rFonts w:ascii="Times New Roman" w:hAnsi="Times New Roman" w:cs="Times New Roman"/>
          </w:rPr>
          <w:t>C.</w:t>
        </w:r>
      </w:ins>
      <w:r w:rsidRPr="00A46033">
        <w:rPr>
          <w:rFonts w:ascii="Times New Roman" w:hAnsi="Times New Roman" w:cs="Times New Roman"/>
        </w:rPr>
        <w:t xml:space="preserve">, and </w:t>
      </w:r>
      <w:ins w:id="884" w:author="Emma Fuller" w:date="2014-05-29T15:02:00Z">
        <w:r w:rsidR="00A21C64" w:rsidRPr="00A46033">
          <w:rPr>
            <w:rFonts w:ascii="Times New Roman" w:hAnsi="Times New Roman" w:cs="Times New Roman"/>
          </w:rPr>
          <w:t xml:space="preserve">A. </w:t>
        </w:r>
      </w:ins>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28B27BE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ins w:id="885" w:author="Emma Fuller" w:date="2014-05-29T15:01:00Z">
        <w:r w:rsidR="00A21C64" w:rsidRPr="00A46033">
          <w:rPr>
            <w:rFonts w:ascii="Times New Roman" w:hAnsi="Times New Roman" w:cs="Times New Roman"/>
          </w:rPr>
          <w:t xml:space="preserve">J. </w:t>
        </w:r>
      </w:ins>
      <w:r w:rsidRPr="00A46033">
        <w:rPr>
          <w:rFonts w:ascii="Times New Roman" w:hAnsi="Times New Roman" w:cs="Times New Roman"/>
        </w:rPr>
        <w:t xml:space="preserve">R., </w:t>
      </w:r>
      <w:ins w:id="886" w:author="Emma Fuller" w:date="2014-05-29T15:01:00Z">
        <w:r w:rsidR="00A21C64" w:rsidRPr="00A46033">
          <w:rPr>
            <w:rFonts w:ascii="Times New Roman" w:hAnsi="Times New Roman" w:cs="Times New Roman"/>
          </w:rPr>
          <w:t xml:space="preserve">D. A. </w:t>
        </w:r>
      </w:ins>
      <w:r w:rsidRPr="00A46033">
        <w:rPr>
          <w:rFonts w:ascii="Times New Roman" w:hAnsi="Times New Roman" w:cs="Times New Roman"/>
        </w:rPr>
        <w:t>Siegel,</w:t>
      </w:r>
      <w:ins w:id="887" w:author="Emma Fuller" w:date="2014-05-29T15:01:00Z">
        <w:r w:rsidR="00A21C64" w:rsidRPr="00A46033">
          <w:rPr>
            <w:rFonts w:ascii="Times New Roman" w:hAnsi="Times New Roman" w:cs="Times New Roman"/>
          </w:rPr>
          <w:t xml:space="preserve"> B. E.</w:t>
        </w:r>
      </w:ins>
      <w:r w:rsidRPr="00A46033">
        <w:rPr>
          <w:rFonts w:ascii="Times New Roman" w:hAnsi="Times New Roman" w:cs="Times New Roman"/>
        </w:rPr>
        <w:t xml:space="preserve"> Kendall, </w:t>
      </w:r>
      <w:ins w:id="888" w:author="Emma Fuller" w:date="2014-05-29T15:01:00Z">
        <w:r w:rsidR="00A21C64" w:rsidRPr="00A46033">
          <w:rPr>
            <w:rFonts w:ascii="Times New Roman" w:hAnsi="Times New Roman" w:cs="Times New Roman"/>
          </w:rPr>
          <w:t xml:space="preserve">S. </w:t>
        </w:r>
      </w:ins>
      <w:r w:rsidRPr="00A46033">
        <w:rPr>
          <w:rFonts w:ascii="Times New Roman" w:hAnsi="Times New Roman" w:cs="Times New Roman"/>
        </w:rPr>
        <w:t xml:space="preserve">Mitarai, </w:t>
      </w:r>
      <w:ins w:id="889" w:author="Emma Fuller" w:date="2014-05-29T15:02:00Z">
        <w:r w:rsidR="00A21C64" w:rsidRPr="00A46033">
          <w:rPr>
            <w:rFonts w:ascii="Times New Roman" w:hAnsi="Times New Roman" w:cs="Times New Roman"/>
          </w:rPr>
          <w:t xml:space="preserve">A. </w:t>
        </w:r>
      </w:ins>
      <w:r w:rsidRPr="00A46033">
        <w:rPr>
          <w:rFonts w:ascii="Times New Roman" w:hAnsi="Times New Roman" w:cs="Times New Roman"/>
        </w:rPr>
        <w:t xml:space="preserve">Rassweiller, and </w:t>
      </w:r>
      <w:ins w:id="890" w:author="Emma Fuller" w:date="2014-05-29T15:02:00Z">
        <w:r w:rsidR="00A21C64" w:rsidRPr="00A46033">
          <w:rPr>
            <w:rFonts w:ascii="Times New Roman" w:hAnsi="Times New Roman" w:cs="Times New Roman"/>
          </w:rPr>
          <w:t xml:space="preserve">S. </w:t>
        </w:r>
      </w:ins>
      <w:r w:rsidRPr="00A46033">
        <w:rPr>
          <w:rFonts w:ascii="Times New Roman" w:hAnsi="Times New Roman" w:cs="Times New Roman"/>
        </w:rPr>
        <w:t xml:space="preserve">D. Gaines. 2011. Identifying critical regions in small-world marine metapopulations. Proceedings of the National Academy of Sciences </w:t>
      </w:r>
      <w:ins w:id="891" w:author="Emma Fuller" w:date="2014-05-29T15:02:00Z">
        <w:r w:rsidR="00A21C64" w:rsidRPr="00A46033">
          <w:rPr>
            <w:rFonts w:ascii="Times New Roman" w:hAnsi="Times New Roman" w:cs="Times New Roman"/>
          </w:rPr>
          <w:t xml:space="preserve">USA </w:t>
        </w:r>
      </w:ins>
      <w:r w:rsidRPr="00A46033">
        <w:rPr>
          <w:rFonts w:ascii="Times New Roman" w:hAnsi="Times New Roman" w:cs="Times New Roman"/>
        </w:rPr>
        <w:t>108: e907-e913.</w:t>
      </w:r>
    </w:p>
    <w:p w14:paraId="3208BDD3" w14:textId="1E482AE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Wilcove, </w:t>
      </w:r>
      <w:ins w:id="892" w:author="Emma Fuller" w:date="2014-05-29T15:01:00Z">
        <w:r w:rsidR="00A21C64" w:rsidRPr="00A46033">
          <w:rPr>
            <w:rFonts w:ascii="Times New Roman" w:hAnsi="Times New Roman" w:cs="Times New Roman"/>
          </w:rPr>
          <w:t xml:space="preserve">D. </w:t>
        </w:r>
      </w:ins>
      <w:r w:rsidRPr="00A46033">
        <w:rPr>
          <w:rFonts w:ascii="Times New Roman" w:hAnsi="Times New Roman" w:cs="Times New Roman"/>
        </w:rPr>
        <w:t xml:space="preserve">S., </w:t>
      </w:r>
      <w:ins w:id="893" w:author="Emma Fuller" w:date="2014-05-29T15:01:00Z">
        <w:r w:rsidR="00A21C64" w:rsidRPr="00A46033">
          <w:rPr>
            <w:rFonts w:ascii="Times New Roman" w:hAnsi="Times New Roman" w:cs="Times New Roman"/>
          </w:rPr>
          <w:t>D. R.</w:t>
        </w:r>
      </w:ins>
      <w:r w:rsidRPr="00A46033">
        <w:rPr>
          <w:rFonts w:ascii="Times New Roman" w:hAnsi="Times New Roman" w:cs="Times New Roman"/>
        </w:rPr>
        <w:t xml:space="preserve">, </w:t>
      </w:r>
      <w:ins w:id="894" w:author="Emma Fuller" w:date="2014-05-29T15:01:00Z">
        <w:r w:rsidR="00A21C64" w:rsidRPr="00A46033">
          <w:rPr>
            <w:rFonts w:ascii="Times New Roman" w:hAnsi="Times New Roman" w:cs="Times New Roman"/>
          </w:rPr>
          <w:t xml:space="preserve">J. </w:t>
        </w:r>
      </w:ins>
      <w:r w:rsidRPr="00A46033">
        <w:rPr>
          <w:rFonts w:ascii="Times New Roman" w:hAnsi="Times New Roman" w:cs="Times New Roman"/>
        </w:rPr>
        <w:t xml:space="preserve">Dubow, </w:t>
      </w:r>
      <w:ins w:id="895" w:author="Emma Fuller" w:date="2014-05-29T15:01:00Z">
        <w:r w:rsidR="00A21C64" w:rsidRPr="00A46033">
          <w:rPr>
            <w:rFonts w:ascii="Times New Roman" w:hAnsi="Times New Roman" w:cs="Times New Roman"/>
          </w:rPr>
          <w:t xml:space="preserve">A. </w:t>
        </w:r>
      </w:ins>
      <w:r w:rsidRPr="00A46033">
        <w:rPr>
          <w:rFonts w:ascii="Times New Roman" w:hAnsi="Times New Roman" w:cs="Times New Roman"/>
        </w:rPr>
        <w:t xml:space="preserve">Phillips, and </w:t>
      </w:r>
      <w:ins w:id="896" w:author="Emma Fuller" w:date="2014-05-29T15:01:00Z">
        <w:r w:rsidR="00A21C64" w:rsidRPr="00A46033">
          <w:rPr>
            <w:rFonts w:ascii="Times New Roman" w:hAnsi="Times New Roman" w:cs="Times New Roman"/>
          </w:rPr>
          <w:t xml:space="preserve">E. </w:t>
        </w:r>
      </w:ins>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ins w:id="897" w:author="Emma Fuller" w:date="2014-05-29T15:00:00Z">
        <w:r w:rsidR="00A21C64" w:rsidRPr="00A46033">
          <w:rPr>
            <w:rFonts w:ascii="Times New Roman" w:hAnsi="Times New Roman" w:cs="Times New Roman"/>
          </w:rPr>
          <w:t xml:space="preserve">., </w:t>
        </w:r>
      </w:ins>
      <w:r w:rsidRPr="00A46033">
        <w:rPr>
          <w:rFonts w:ascii="Times New Roman" w:hAnsi="Times New Roman" w:cs="Times New Roman"/>
        </w:rPr>
        <w:t>et al. 2009. Rebuilding global fisheries. Science 325: 578-585.</w:t>
      </w:r>
    </w:p>
    <w:p w14:paraId="52C79898" w14:textId="4627511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ins w:id="898" w:author="Emma Fuller" w:date="2014-05-29T14:58:00Z">
        <w:r w:rsidR="00145F91" w:rsidRPr="00A46033">
          <w:rPr>
            <w:rFonts w:ascii="Times New Roman" w:hAnsi="Times New Roman" w:cs="Times New Roman"/>
          </w:rPr>
          <w:t xml:space="preserve">P. </w:t>
        </w:r>
      </w:ins>
      <w:r w:rsidRPr="00A46033">
        <w:rPr>
          <w:rFonts w:ascii="Times New Roman" w:hAnsi="Times New Roman" w:cs="Times New Roman"/>
        </w:rPr>
        <w:t xml:space="preserve">L., </w:t>
      </w:r>
      <w:ins w:id="899" w:author="Emma Fuller" w:date="2014-05-29T14:58:00Z">
        <w:r w:rsidR="00145F91" w:rsidRPr="00A46033">
          <w:rPr>
            <w:rFonts w:ascii="Times New Roman" w:hAnsi="Times New Roman" w:cs="Times New Roman"/>
          </w:rPr>
          <w:t>D.</w:t>
        </w:r>
      </w:ins>
      <w:r w:rsidRPr="00A46033">
        <w:rPr>
          <w:rFonts w:ascii="Times New Roman" w:hAnsi="Times New Roman" w:cs="Times New Roman"/>
        </w:rPr>
        <w:t xml:space="preserve"> K. Skelly, and M</w:t>
      </w:r>
      <w:ins w:id="900" w:author="Emma Fuller" w:date="2014-05-29T14:58:00Z">
        <w:r w:rsidR="00145F91" w:rsidRPr="00A46033">
          <w:rPr>
            <w:rFonts w:ascii="Times New Roman" w:hAnsi="Times New Roman" w:cs="Times New Roman"/>
          </w:rPr>
          <w:t>.</w:t>
        </w:r>
      </w:ins>
      <w:r w:rsidRPr="00A46033">
        <w:rPr>
          <w:rFonts w:ascii="Times New Roman" w:hAnsi="Times New Roman" w:cs="Times New Roman"/>
        </w:rPr>
        <w:t xml:space="preserve"> C. Urban. 2012. Ecology.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ins w:id="901" w:author="Emma Fuller" w:date="2014-05-29T14:57:00Z">
        <w:r w:rsidR="00145F91" w:rsidRPr="00A46033">
          <w:rPr>
            <w:rFonts w:ascii="Times New Roman" w:hAnsi="Times New Roman" w:cs="Times New Roman"/>
          </w:rPr>
          <w:t>.</w:t>
        </w:r>
      </w:ins>
      <w:r w:rsidRPr="00A46033">
        <w:rPr>
          <w:rFonts w:ascii="Times New Roman" w:hAnsi="Times New Roman" w:cs="Times New Roman"/>
        </w:rPr>
        <w:t>, and M</w:t>
      </w:r>
      <w:ins w:id="902" w:author="Emma Fuller" w:date="2014-05-29T14:57:00Z">
        <w:r w:rsidR="00145F91" w:rsidRPr="00A46033">
          <w:rPr>
            <w:rFonts w:ascii="Times New Roman" w:hAnsi="Times New Roman" w:cs="Times New Roman"/>
          </w:rPr>
          <w:t>.</w:t>
        </w:r>
      </w:ins>
      <w:r w:rsidRPr="00A46033">
        <w:rPr>
          <w:rFonts w:ascii="Times New Roman" w:hAnsi="Times New Roman" w:cs="Times New Roman"/>
        </w:rPr>
        <w:t xml:space="preserve"> Kot. 2011. Discrete-time growth-dispersal models with shifting species ranges. Theoretical Ecology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903" w:name="tables"/>
      <w:r w:rsidRPr="00A46033">
        <w:rPr>
          <w:rFonts w:ascii="Times New Roman" w:hAnsi="Times New Roman" w:cs="Times New Roman"/>
          <w:color w:val="auto"/>
        </w:rPr>
        <w:t>Tables</w:t>
      </w:r>
      <w:bookmarkEnd w:id="903"/>
    </w:p>
    <w:p w14:paraId="6DE8078C" w14:textId="150F12B4" w:rsidR="00F240E3" w:rsidRPr="00A46033" w:rsidRDefault="00F240E3" w:rsidP="00F240E3">
      <w:pPr>
        <w:pStyle w:val="Caption"/>
        <w:keepNext/>
        <w:spacing w:line="480" w:lineRule="auto"/>
        <w:rPr>
          <w:rFonts w:ascii="Times New Roman" w:hAnsi="Times New Roman" w:cs="Times New Roman"/>
          <w:color w:val="auto"/>
        </w:rPr>
      </w:pPr>
      <w:r w:rsidRPr="00A46033">
        <w:rPr>
          <w:rFonts w:ascii="Times New Roman" w:hAnsi="Times New Roman" w:cs="Times New Roman"/>
          <w:color w:val="auto"/>
        </w:rPr>
        <w:t xml:space="preserve">Table </w:t>
      </w:r>
      <w:r w:rsidRPr="00A46033">
        <w:rPr>
          <w:rFonts w:ascii="Times New Roman" w:hAnsi="Times New Roman" w:cs="Times New Roman"/>
          <w:color w:val="auto"/>
        </w:rPr>
        <w:fldChar w:fldCharType="begin"/>
      </w:r>
      <w:r w:rsidRPr="00A46033">
        <w:rPr>
          <w:rFonts w:ascii="Times New Roman" w:hAnsi="Times New Roman" w:cs="Times New Roman"/>
          <w:color w:val="auto"/>
        </w:rPr>
        <w:instrText xml:space="preserve"> SEQ Table \* ARABIC </w:instrText>
      </w:r>
      <w:r w:rsidRPr="00A46033">
        <w:rPr>
          <w:rFonts w:ascii="Times New Roman" w:hAnsi="Times New Roman" w:cs="Times New Roman"/>
          <w:color w:val="auto"/>
        </w:rPr>
        <w:fldChar w:fldCharType="separate"/>
      </w:r>
      <w:ins w:id="904" w:author="Emma Fuller" w:date="2014-07-03T13:11:00Z">
        <w:r w:rsidR="00D65B08">
          <w:rPr>
            <w:rFonts w:ascii="Times New Roman" w:hAnsi="Times New Roman" w:cs="Times New Roman"/>
            <w:noProof/>
            <w:color w:val="auto"/>
          </w:rPr>
          <w:t>1</w:t>
        </w:r>
      </w:ins>
      <w:r w:rsidRPr="00A46033">
        <w:rPr>
          <w:rFonts w:ascii="Times New Roman" w:hAnsi="Times New Roman" w:cs="Times New Roman"/>
          <w:color w:val="auto"/>
        </w:rPr>
        <w:fldChar w:fldCharType="end"/>
      </w:r>
      <w:r w:rsidRPr="00A46033">
        <w:rPr>
          <w:rFonts w:ascii="Times New Roman" w:hAnsi="Times New Roman" w:cs="Times New Roman"/>
          <w:color w:val="auto"/>
        </w:rPr>
        <w:t>: Parameter values and functions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970C1D"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ins w:id="905"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970C1D"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ins w:id="906"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ins w:id="907" w:author="M P" w:date="2014-05-22T22:06:00Z">
              <w:r w:rsidR="00FD0D63" w:rsidRPr="00A46033">
                <w:rPr>
                  <w:rFonts w:ascii="Times New Roman" w:hAnsi="Times New Roman" w:cs="Times New Roman"/>
                </w:rPr>
                <w:t xml:space="preserve">offspring </w:t>
              </w:r>
            </w:ins>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ins w:id="908" w:author="M P" w:date="2014-05-22T22:06:00Z">
              <w:r w:rsidR="00FD0D63" w:rsidRPr="00A46033">
                <w:rPr>
                  <w:rFonts w:ascii="Times New Roman" w:hAnsi="Times New Roman" w:cs="Times New Roman"/>
                </w:rPr>
                <w:t>n offspring</w:t>
              </w:r>
            </w:ins>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970C1D"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ins w:id="909" w:author="M P" w:date="2014-05-22T22:07:00Z">
              <w:r w:rsidR="00FD0D63" w:rsidRPr="00A46033">
                <w:rPr>
                  <w:rFonts w:ascii="Times New Roman" w:hAnsi="Times New Roman" w:cs="Times New Roman"/>
                </w:rPr>
                <w:t xml:space="preserve"> of the population at low abundance</w:t>
              </w:r>
            </w:ins>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=hn</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910"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910"/>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ins w:id="911" w:author="M P" w:date="2014-05-22T12:01:00Z">
        <w:r w:rsidR="0086336F" w:rsidRPr="00A46033">
          <w:rPr>
            <w:rFonts w:ascii="Times New Roman" w:hAnsi="Times New Roman" w:cs="Times New Roman"/>
          </w:rPr>
          <w:t xml:space="preserve">Lines indicate the </w:t>
        </w:r>
      </w:ins>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FAC705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w:t>
      </w:r>
      <w:ins w:id="912" w:author="Emma Fuller" w:date="2014-06-12T09:21:00Z">
        <w:r w:rsidR="008048CD" w:rsidRPr="00A46033">
          <w:rPr>
            <w:rFonts w:ascii="Times New Roman" w:hAnsi="Times New Roman" w:cs="Times New Roman"/>
          </w:rPr>
          <w:t>a</w:t>
        </w:r>
      </w:ins>
      <w:r w:rsidR="008048CD" w:rsidRPr="00A46033">
        <w:rPr>
          <w:rFonts w:ascii="Times New Roman" w:hAnsi="Times New Roman" w:cs="Times New Roman"/>
        </w:rPr>
        <w:t xml:space="preserve">) The equilibrium biomass of the population as a function of the climate velocity on the x-axis and the proportional harvesting rate on the y-axis. Results are from an approximated Gaussian dispersal kernel with parameters </w:t>
      </w:r>
      <m:oMath>
        <m:r>
          <w:rPr>
            <w:rFonts w:ascii="Cambria Math" w:hAnsi="Cambria Math" w:cs="Times New Roman"/>
          </w:rPr>
          <m:t>L=1</m:t>
        </m:r>
      </m:oMath>
      <w:r w:rsidR="008048CD"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8048CD" w:rsidRPr="00A46033">
        <w:rPr>
          <w:rFonts w:ascii="Times New Roman" w:hAnsi="Times New Roman" w:cs="Times New Roman"/>
        </w:rPr>
        <w:t xml:space="preserve">, and </w:t>
      </w:r>
      <m:oMath>
        <m:r>
          <w:rPr>
            <w:rFonts w:ascii="Cambria Math" w:hAnsi="Cambria Math" w:cs="Times New Roman"/>
          </w:rPr>
          <m:t>⟨d⟩=0.5</m:t>
        </m:r>
      </m:oMath>
      <w:r w:rsidR="008048CD" w:rsidRPr="00A46033">
        <w:rPr>
          <w:rFonts w:ascii="Times New Roman" w:hAnsi="Times New Roman" w:cs="Times New Roman"/>
        </w:rPr>
        <w:t>.</w:t>
      </w:r>
      <w:ins w:id="913" w:author="Emma Fuller" w:date="2014-06-12T09:22:00Z">
        <w:r w:rsidR="008048CD" w:rsidRPr="00A46033">
          <w:rPr>
            <w:rFonts w:ascii="Times New Roman" w:hAnsi="Times New Roman" w:cs="Times New Roman"/>
          </w:rPr>
          <w:t xml:space="preserve"> (b) </w:t>
        </w:r>
      </w:ins>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These results are from calculations with the same parameters as Fig</w:t>
      </w:r>
      <w:ins w:id="914" w:author="Emma Fuller" w:date="2014-06-12T09:24:00Z">
        <w:r w:rsidR="005D2001" w:rsidRPr="00A46033">
          <w:rPr>
            <w:rFonts w:ascii="Times New Roman" w:hAnsi="Times New Roman" w:cs="Times New Roman"/>
          </w:rPr>
          <w:t>ure</w:t>
        </w:r>
      </w:ins>
      <w:r w:rsidRPr="00A46033">
        <w:rPr>
          <w:rFonts w:ascii="Times New Roman" w:hAnsi="Times New Roman" w:cs="Times New Roman"/>
        </w:rPr>
        <w:t xml:space="preserve"> </w:t>
      </w:r>
      <w:ins w:id="915" w:author="Emma Fuller" w:date="2014-06-12T09:24:00Z">
        <w:r w:rsidR="005D2001" w:rsidRPr="00A46033">
          <w:rPr>
            <w:rFonts w:ascii="Times New Roman" w:hAnsi="Times New Roman" w:cs="Times New Roman"/>
          </w:rPr>
          <w:t>2a</w:t>
        </w:r>
      </w:ins>
      <w:r w:rsidRPr="00A46033">
        <w:rPr>
          <w:rFonts w:ascii="Times New Roman" w:hAnsi="Times New Roman" w:cs="Times New Roman"/>
        </w:rPr>
        <w:t>.</w:t>
      </w:r>
    </w:p>
    <w:p w14:paraId="06D190E4" w14:textId="26BC242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ins w:id="916" w:author="Emma Fuller" w:date="2014-06-12T09:25:00Z">
        <w:r w:rsidR="00F93D54" w:rsidRPr="00A46033">
          <w:rPr>
            <w:rFonts w:ascii="Times New Roman" w:hAnsi="Times New Roman" w:cs="Times New Roman"/>
          </w:rPr>
          <w:t>2a</w:t>
        </w:r>
      </w:ins>
      <w:r w:rsidRPr="00A46033">
        <w:rPr>
          <w:rFonts w:ascii="Times New Roman" w:hAnsi="Times New Roman" w:cs="Times New Roman"/>
        </w:rPr>
        <w:t xml:space="preserve">). (b) Equilibrium biomass for simulations with threshold management. For threshold management, the maximum threshold is set to be the largest population size observed at a given time step before harvesting. The y-axis is the proportion of the maximum threshold that is protected from harvesting. (c) Equilibrium biomass for simulations with many small </w:t>
      </w:r>
      <w:ins w:id="917" w:author="M P" w:date="2014-05-22T17:02:00Z">
        <w:r w:rsidR="00481141" w:rsidRPr="00A46033">
          <w:rPr>
            <w:rFonts w:ascii="Times New Roman" w:hAnsi="Times New Roman" w:cs="Times New Roman"/>
          </w:rPr>
          <w:t>protected areas</w:t>
        </w:r>
      </w:ins>
      <w:r w:rsidRPr="00A46033">
        <w:rPr>
          <w:rFonts w:ascii="Times New Roman" w:hAnsi="Times New Roman" w:cs="Times New Roman"/>
        </w:rPr>
        <w:t xml:space="preserve">. (d) Equilibrium biomass for simulations with few large </w:t>
      </w:r>
      <w:ins w:id="918" w:author="M P" w:date="2014-05-22T17:02:00Z">
        <w:r w:rsidR="00481141" w:rsidRPr="00A46033">
          <w:rPr>
            <w:rFonts w:ascii="Times New Roman" w:hAnsi="Times New Roman" w:cs="Times New Roman"/>
          </w:rPr>
          <w:t>protected areas</w:t>
        </w:r>
      </w:ins>
      <w:r w:rsidRPr="00A46033">
        <w:rPr>
          <w:rFonts w:ascii="Times New Roman" w:hAnsi="Times New Roman" w:cs="Times New Roman"/>
        </w:rPr>
        <w:t xml:space="preserve">. 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p>
    <w:p w14:paraId="30B03C51" w14:textId="77777777" w:rsidR="00F240E3" w:rsidRPr="00A46033" w:rsidRDefault="00F240E3" w:rsidP="00F240E3">
      <w:pPr>
        <w:pStyle w:val="Heading1"/>
        <w:spacing w:line="480" w:lineRule="auto"/>
        <w:rPr>
          <w:rFonts w:ascii="Times New Roman" w:hAnsi="Times New Roman" w:cs="Times New Roman"/>
          <w:color w:val="auto"/>
        </w:rPr>
      </w:pPr>
      <w:bookmarkStart w:id="919" w:name="figures"/>
      <w:r w:rsidRPr="00A46033">
        <w:rPr>
          <w:rFonts w:ascii="Times New Roman" w:hAnsi="Times New Roman" w:cs="Times New Roman"/>
          <w:color w:val="auto"/>
        </w:rPr>
        <w:br w:type="page"/>
      </w:r>
    </w:p>
    <w:p w14:paraId="68051740" w14:textId="77777777" w:rsidR="00387277" w:rsidRPr="00A46033" w:rsidRDefault="00F240E3" w:rsidP="00F240E3">
      <w:pPr>
        <w:pStyle w:val="Heading1"/>
        <w:spacing w:line="480" w:lineRule="auto"/>
        <w:rPr>
          <w:ins w:id="920" w:author="Emma Fuller" w:date="2014-06-12T09:22:00Z"/>
          <w:rFonts w:ascii="Times New Roman" w:hAnsi="Times New Roman" w:cs="Times New Roman"/>
          <w:color w:val="auto"/>
        </w:rPr>
      </w:pPr>
      <w:r w:rsidRPr="00A46033">
        <w:rPr>
          <w:rFonts w:ascii="Times New Roman" w:hAnsi="Times New Roman" w:cs="Times New Roman"/>
          <w:color w:val="auto"/>
        </w:rPr>
        <w:t>Figures</w:t>
      </w:r>
      <w:bookmarkEnd w:id="919"/>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ins w:id="921" w:author="Emma Fuller" w:date="2014-07-03T13:07:00Z"/>
          <w:rFonts w:ascii="Times New Roman" w:hAnsi="Times New Roman" w:cs="Times New Roman"/>
        </w:rPr>
      </w:pPr>
      <w:r w:rsidRPr="00A46033">
        <w:rPr>
          <w:rFonts w:ascii="Times New Roman" w:hAnsi="Times New Roman" w:cs="Times New Roman"/>
        </w:rPr>
        <w:t>Figure 1</w:t>
      </w:r>
      <w:ins w:id="922" w:author="Emma Fuller" w:date="2014-07-03T13:07:00Z">
        <w:r w:rsidR="00D65B08">
          <w:rPr>
            <w:rFonts w:ascii="Times New Roman" w:hAnsi="Times New Roman" w:cs="Times New Roman"/>
          </w:rPr>
          <w:br w:type="page"/>
        </w:r>
      </w:ins>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ins w:id="923" w:author="Emma Fuller" w:date="2014-07-03T13:07:00Z"/>
          <w:rFonts w:ascii="Times New Roman" w:hAnsi="Times New Roman" w:cs="Times New Roman"/>
        </w:rPr>
      </w:pPr>
      <w:r w:rsidRPr="00A46033">
        <w:rPr>
          <w:rFonts w:ascii="Times New Roman" w:hAnsi="Times New Roman" w:cs="Times New Roman"/>
        </w:rPr>
        <w:t>Figure 2</w:t>
      </w:r>
      <w:ins w:id="924" w:author="Emma Fuller" w:date="2014-07-03T13:07:00Z">
        <w:r w:rsidR="00D65B08">
          <w:rPr>
            <w:rFonts w:ascii="Times New Roman" w:hAnsi="Times New Roman" w:cs="Times New Roman"/>
          </w:rPr>
          <w:br w:type="page"/>
        </w:r>
      </w:ins>
    </w:p>
    <w:p w14:paraId="7C2EFAB7" w14:textId="643E885F" w:rsidR="00F240E3" w:rsidRPr="00137B04" w:rsidRDefault="00E6158B" w:rsidP="00F240E3">
      <w:pPr>
        <w:spacing w:line="480" w:lineRule="auto"/>
        <w:rPr>
          <w:rFonts w:ascii="Times New Roman" w:hAnsi="Times New Roman" w:cs="Times New Roman"/>
        </w:rPr>
      </w:pPr>
      <w:r w:rsidRPr="00137B04">
        <w:rPr>
          <w:rFonts w:ascii="Times New Roman" w:hAnsi="Times New Roman" w:cs="Times New Roman"/>
          <w:noProof/>
        </w:rPr>
        <w:drawing>
          <wp:inline distT="0" distB="0" distL="0" distR="0" wp14:anchorId="4680AE16" wp14:editId="711E7921">
            <wp:extent cx="5943600" cy="4462145"/>
            <wp:effectExtent l="0" t="0" r="0" b="8255"/>
            <wp:docPr id="6" name="Picture 6" descr="Macintosh HD:Users:efuller:Documents:Projects:Moving_fish:MovingFish: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fuller:Documents:Projects:Moving_fish:MovingFish: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30215C6D" w14:textId="23DAB76C" w:rsidR="008A4C8C"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8A4C8C" w:rsidRPr="00137B04" w:rsidSect="002332E0">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460AD5" w:rsidRDefault="00460AD5">
      <w:pPr>
        <w:spacing w:after="0"/>
      </w:pPr>
      <w:r>
        <w:separator/>
      </w:r>
    </w:p>
  </w:endnote>
  <w:endnote w:type="continuationSeparator" w:id="0">
    <w:p w14:paraId="405CEB2F" w14:textId="77777777" w:rsidR="00460AD5" w:rsidRDefault="00460A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460AD5" w:rsidRDefault="00460AD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460AD5" w:rsidRDefault="00460AD5"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460AD5" w:rsidRDefault="00460AD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0C1D">
      <w:rPr>
        <w:rStyle w:val="PageNumber"/>
        <w:noProof/>
      </w:rPr>
      <w:t>1</w:t>
    </w:r>
    <w:r>
      <w:rPr>
        <w:rStyle w:val="PageNumber"/>
      </w:rPr>
      <w:fldChar w:fldCharType="end"/>
    </w:r>
  </w:p>
  <w:p w14:paraId="144DC86D" w14:textId="77777777" w:rsidR="00460AD5" w:rsidRDefault="00460AD5"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460AD5" w:rsidRDefault="00460AD5">
      <w:pPr>
        <w:spacing w:after="0"/>
      </w:pPr>
      <w:r>
        <w:separator/>
      </w:r>
    </w:p>
  </w:footnote>
  <w:footnote w:type="continuationSeparator" w:id="0">
    <w:p w14:paraId="35466555" w14:textId="77777777" w:rsidR="00460AD5" w:rsidRDefault="00460AD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424BC"/>
    <w:rsid w:val="000448F0"/>
    <w:rsid w:val="000469D6"/>
    <w:rsid w:val="00070B3F"/>
    <w:rsid w:val="000762F4"/>
    <w:rsid w:val="00097FAC"/>
    <w:rsid w:val="000A2225"/>
    <w:rsid w:val="000A44DA"/>
    <w:rsid w:val="000B3465"/>
    <w:rsid w:val="000B651E"/>
    <w:rsid w:val="000D239F"/>
    <w:rsid w:val="000D5AFE"/>
    <w:rsid w:val="000F407B"/>
    <w:rsid w:val="001008C6"/>
    <w:rsid w:val="00121724"/>
    <w:rsid w:val="001269DC"/>
    <w:rsid w:val="00127B14"/>
    <w:rsid w:val="00137B04"/>
    <w:rsid w:val="001434AE"/>
    <w:rsid w:val="00145F91"/>
    <w:rsid w:val="00195706"/>
    <w:rsid w:val="001B095D"/>
    <w:rsid w:val="001B0F63"/>
    <w:rsid w:val="001C0D38"/>
    <w:rsid w:val="001C0EA9"/>
    <w:rsid w:val="001D4419"/>
    <w:rsid w:val="001D611A"/>
    <w:rsid w:val="001E3D67"/>
    <w:rsid w:val="001F260A"/>
    <w:rsid w:val="00205465"/>
    <w:rsid w:val="00207D52"/>
    <w:rsid w:val="002178B3"/>
    <w:rsid w:val="002332E0"/>
    <w:rsid w:val="002353C1"/>
    <w:rsid w:val="002577A2"/>
    <w:rsid w:val="00261EC9"/>
    <w:rsid w:val="002678AD"/>
    <w:rsid w:val="00280355"/>
    <w:rsid w:val="002A18E0"/>
    <w:rsid w:val="002C3060"/>
    <w:rsid w:val="002E58C4"/>
    <w:rsid w:val="002F674B"/>
    <w:rsid w:val="00310DF4"/>
    <w:rsid w:val="00332C54"/>
    <w:rsid w:val="00336D77"/>
    <w:rsid w:val="00342846"/>
    <w:rsid w:val="00347E34"/>
    <w:rsid w:val="0035369B"/>
    <w:rsid w:val="00387277"/>
    <w:rsid w:val="00393FE9"/>
    <w:rsid w:val="003A057D"/>
    <w:rsid w:val="003A183F"/>
    <w:rsid w:val="003F47EB"/>
    <w:rsid w:val="0041210F"/>
    <w:rsid w:val="00460AD5"/>
    <w:rsid w:val="00481141"/>
    <w:rsid w:val="004A1D07"/>
    <w:rsid w:val="004A4CD2"/>
    <w:rsid w:val="0050025E"/>
    <w:rsid w:val="0052464A"/>
    <w:rsid w:val="00527BD4"/>
    <w:rsid w:val="005370D1"/>
    <w:rsid w:val="005545B7"/>
    <w:rsid w:val="0056642B"/>
    <w:rsid w:val="005772AA"/>
    <w:rsid w:val="00583CA4"/>
    <w:rsid w:val="005A7763"/>
    <w:rsid w:val="005C4CE9"/>
    <w:rsid w:val="005D2001"/>
    <w:rsid w:val="005D6B44"/>
    <w:rsid w:val="0060045D"/>
    <w:rsid w:val="00610EEC"/>
    <w:rsid w:val="00620D4D"/>
    <w:rsid w:val="006522C7"/>
    <w:rsid w:val="006834F1"/>
    <w:rsid w:val="006951D9"/>
    <w:rsid w:val="006A7319"/>
    <w:rsid w:val="006E0223"/>
    <w:rsid w:val="006E16D1"/>
    <w:rsid w:val="00715BF1"/>
    <w:rsid w:val="00740F01"/>
    <w:rsid w:val="00743D9B"/>
    <w:rsid w:val="00746F4C"/>
    <w:rsid w:val="00770CC3"/>
    <w:rsid w:val="0077449B"/>
    <w:rsid w:val="00776AAB"/>
    <w:rsid w:val="00787331"/>
    <w:rsid w:val="007A46DA"/>
    <w:rsid w:val="007A7C63"/>
    <w:rsid w:val="007D4B64"/>
    <w:rsid w:val="008048CD"/>
    <w:rsid w:val="0080741B"/>
    <w:rsid w:val="00850305"/>
    <w:rsid w:val="0086336F"/>
    <w:rsid w:val="00867C28"/>
    <w:rsid w:val="00897302"/>
    <w:rsid w:val="008A4C8C"/>
    <w:rsid w:val="008B07B3"/>
    <w:rsid w:val="008B48F3"/>
    <w:rsid w:val="008F21C4"/>
    <w:rsid w:val="008F67F6"/>
    <w:rsid w:val="00904841"/>
    <w:rsid w:val="00910F4A"/>
    <w:rsid w:val="00926BC3"/>
    <w:rsid w:val="00927104"/>
    <w:rsid w:val="00932F61"/>
    <w:rsid w:val="00936C7E"/>
    <w:rsid w:val="0094625C"/>
    <w:rsid w:val="009472BF"/>
    <w:rsid w:val="00947D1A"/>
    <w:rsid w:val="00970C1D"/>
    <w:rsid w:val="009D4F2F"/>
    <w:rsid w:val="009E67EB"/>
    <w:rsid w:val="009F15AE"/>
    <w:rsid w:val="00A21C64"/>
    <w:rsid w:val="00A21C74"/>
    <w:rsid w:val="00A46033"/>
    <w:rsid w:val="00A7253E"/>
    <w:rsid w:val="00A81BB7"/>
    <w:rsid w:val="00A845FD"/>
    <w:rsid w:val="00A97964"/>
    <w:rsid w:val="00AB03E3"/>
    <w:rsid w:val="00AC4C17"/>
    <w:rsid w:val="00AC7C3C"/>
    <w:rsid w:val="00AE00CA"/>
    <w:rsid w:val="00B031F9"/>
    <w:rsid w:val="00B14E99"/>
    <w:rsid w:val="00B21E63"/>
    <w:rsid w:val="00B41CCC"/>
    <w:rsid w:val="00B469AC"/>
    <w:rsid w:val="00B64E52"/>
    <w:rsid w:val="00B65D35"/>
    <w:rsid w:val="00B71D1F"/>
    <w:rsid w:val="00B83E84"/>
    <w:rsid w:val="00BB25E7"/>
    <w:rsid w:val="00BE7F55"/>
    <w:rsid w:val="00BF5D2B"/>
    <w:rsid w:val="00C1056F"/>
    <w:rsid w:val="00C16DA0"/>
    <w:rsid w:val="00C65B21"/>
    <w:rsid w:val="00C70895"/>
    <w:rsid w:val="00C70A44"/>
    <w:rsid w:val="00C772BC"/>
    <w:rsid w:val="00C86171"/>
    <w:rsid w:val="00C93EA7"/>
    <w:rsid w:val="00C956FE"/>
    <w:rsid w:val="00CA1794"/>
    <w:rsid w:val="00CB0016"/>
    <w:rsid w:val="00CB742B"/>
    <w:rsid w:val="00CC0607"/>
    <w:rsid w:val="00CD4641"/>
    <w:rsid w:val="00CE7545"/>
    <w:rsid w:val="00CF64D3"/>
    <w:rsid w:val="00D16B53"/>
    <w:rsid w:val="00D25D67"/>
    <w:rsid w:val="00D45C56"/>
    <w:rsid w:val="00D54BB2"/>
    <w:rsid w:val="00D6406C"/>
    <w:rsid w:val="00D65B08"/>
    <w:rsid w:val="00D9110D"/>
    <w:rsid w:val="00D93CB5"/>
    <w:rsid w:val="00DA50DB"/>
    <w:rsid w:val="00DB004F"/>
    <w:rsid w:val="00DD0456"/>
    <w:rsid w:val="00DD16B2"/>
    <w:rsid w:val="00E2674C"/>
    <w:rsid w:val="00E30FB5"/>
    <w:rsid w:val="00E4601A"/>
    <w:rsid w:val="00E52E3A"/>
    <w:rsid w:val="00E6158B"/>
    <w:rsid w:val="00EA7345"/>
    <w:rsid w:val="00EB01A0"/>
    <w:rsid w:val="00EC2B84"/>
    <w:rsid w:val="00ED4D56"/>
    <w:rsid w:val="00EF5C1C"/>
    <w:rsid w:val="00F02DD2"/>
    <w:rsid w:val="00F03373"/>
    <w:rsid w:val="00F15A24"/>
    <w:rsid w:val="00F240E3"/>
    <w:rsid w:val="00F63EC4"/>
    <w:rsid w:val="00F81334"/>
    <w:rsid w:val="00F93D54"/>
    <w:rsid w:val="00F94996"/>
    <w:rsid w:val="00FA0AC9"/>
    <w:rsid w:val="00FB0D13"/>
    <w:rsid w:val="00FC25B2"/>
    <w:rsid w:val="00FD0D6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46F55-0572-5C46-9300-914BD0DE6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32</Pages>
  <Words>7908</Words>
  <Characters>45076</Characters>
  <Application>Microsoft Macintosh Word</Application>
  <DocSecurity>0</DocSecurity>
  <Lines>375</Lines>
  <Paragraphs>105</Paragraphs>
  <ScaleCrop>false</ScaleCrop>
  <Company/>
  <LinksUpToDate>false</LinksUpToDate>
  <CharactersWithSpaces>52879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48</cp:revision>
  <cp:lastPrinted>2014-07-03T17:11:00Z</cp:lastPrinted>
  <dcterms:created xsi:type="dcterms:W3CDTF">2014-06-22T15:48:00Z</dcterms:created>
  <dcterms:modified xsi:type="dcterms:W3CDTF">2014-07-14T16:26:00Z</dcterms:modified>
</cp:coreProperties>
</file>